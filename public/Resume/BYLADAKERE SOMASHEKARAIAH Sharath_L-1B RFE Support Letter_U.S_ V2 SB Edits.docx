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3CA7A" w14:textId="0A2A51DD" w:rsidR="009B3118" w:rsidRPr="005E590D" w:rsidRDefault="000E5889" w:rsidP="009B3118">
      <w:pPr>
        <w:jc w:val="both"/>
        <w:rPr>
          <w:rFonts w:ascii="Times New Roman" w:hAnsi="Times New Roman"/>
          <w:szCs w:val="22"/>
        </w:rPr>
      </w:pPr>
      <w:r w:rsidRPr="005E590D">
        <w:rPr>
          <w:rFonts w:ascii="Times New Roman" w:hAnsi="Times New Roman"/>
          <w:szCs w:val="22"/>
        </w:rPr>
        <w:fldChar w:fldCharType="begin"/>
      </w:r>
      <w:r w:rsidRPr="005E590D">
        <w:rPr>
          <w:rFonts w:ascii="Times New Roman" w:hAnsi="Times New Roman"/>
          <w:szCs w:val="22"/>
        </w:rPr>
        <w:instrText xml:space="preserve"> DATE \@ "MMMM d, yyyy" </w:instrText>
      </w:r>
      <w:r w:rsidRPr="005E590D">
        <w:rPr>
          <w:rFonts w:ascii="Times New Roman" w:hAnsi="Times New Roman"/>
          <w:szCs w:val="22"/>
        </w:rPr>
        <w:fldChar w:fldCharType="separate"/>
      </w:r>
      <w:ins w:id="0" w:author="B S, Sharath" w:date="2019-11-04T10:42:00Z">
        <w:r w:rsidR="00015436">
          <w:rPr>
            <w:rFonts w:ascii="Times New Roman" w:hAnsi="Times New Roman"/>
            <w:noProof/>
            <w:szCs w:val="22"/>
          </w:rPr>
          <w:t>November 4, 2019</w:t>
        </w:r>
      </w:ins>
      <w:del w:id="1" w:author="B S, Sharath" w:date="2019-11-04T10:42:00Z">
        <w:r w:rsidR="00B62A2A" w:rsidDel="00015436">
          <w:rPr>
            <w:rFonts w:ascii="Times New Roman" w:hAnsi="Times New Roman"/>
            <w:noProof/>
            <w:szCs w:val="22"/>
          </w:rPr>
          <w:delText>November 3, 2019</w:delText>
        </w:r>
      </w:del>
      <w:r w:rsidRPr="005E590D">
        <w:rPr>
          <w:rFonts w:ascii="Times New Roman" w:hAnsi="Times New Roman"/>
          <w:szCs w:val="22"/>
        </w:rPr>
        <w:fldChar w:fldCharType="end"/>
      </w:r>
    </w:p>
    <w:p w14:paraId="760B7A31" w14:textId="77777777" w:rsidR="000E5889" w:rsidRPr="005E590D" w:rsidRDefault="000E5889" w:rsidP="000E5889">
      <w:pPr>
        <w:jc w:val="both"/>
        <w:rPr>
          <w:rFonts w:ascii="Times New Roman" w:hAnsi="Times New Roman"/>
          <w:szCs w:val="22"/>
        </w:rPr>
      </w:pPr>
    </w:p>
    <w:p w14:paraId="315B9BC5" w14:textId="77777777" w:rsidR="000E5889" w:rsidRPr="005E590D" w:rsidRDefault="000E5889" w:rsidP="000E5889">
      <w:pPr>
        <w:pStyle w:val="Arbtext"/>
        <w:jc w:val="both"/>
        <w:rPr>
          <w:szCs w:val="22"/>
        </w:rPr>
      </w:pPr>
      <w:r w:rsidRPr="005E590D">
        <w:rPr>
          <w:szCs w:val="22"/>
        </w:rPr>
        <w:t>U.S. Citizenship &amp; Immigration Services</w:t>
      </w:r>
    </w:p>
    <w:p w14:paraId="227392AF" w14:textId="77777777" w:rsidR="000E5889" w:rsidRPr="005E590D" w:rsidRDefault="000E5889" w:rsidP="000E5889">
      <w:pPr>
        <w:pStyle w:val="Arbtext"/>
        <w:jc w:val="both"/>
        <w:rPr>
          <w:szCs w:val="22"/>
        </w:rPr>
      </w:pPr>
      <w:r w:rsidRPr="005E590D">
        <w:rPr>
          <w:szCs w:val="22"/>
        </w:rPr>
        <w:t>California Service Center</w:t>
      </w:r>
    </w:p>
    <w:p w14:paraId="46CF0D4E" w14:textId="77777777" w:rsidR="00AE29B8" w:rsidRPr="005E590D" w:rsidRDefault="00AE29B8" w:rsidP="000E5889">
      <w:pPr>
        <w:pStyle w:val="Arbtext"/>
        <w:jc w:val="both"/>
        <w:rPr>
          <w:b/>
          <w:bCs/>
          <w:szCs w:val="22"/>
        </w:rPr>
      </w:pPr>
      <w:r w:rsidRPr="005E590D">
        <w:rPr>
          <w:b/>
          <w:bCs/>
          <w:szCs w:val="22"/>
        </w:rPr>
        <w:t>ATTN: Premium Processing</w:t>
      </w:r>
    </w:p>
    <w:p w14:paraId="103E38FD" w14:textId="77777777" w:rsidR="000E5889" w:rsidRPr="005E590D" w:rsidRDefault="000E5889" w:rsidP="000E5889">
      <w:pPr>
        <w:pStyle w:val="Arbtext"/>
        <w:jc w:val="both"/>
        <w:rPr>
          <w:szCs w:val="22"/>
        </w:rPr>
      </w:pPr>
      <w:r w:rsidRPr="005E590D">
        <w:rPr>
          <w:szCs w:val="22"/>
        </w:rPr>
        <w:t>24000 Avila Road</w:t>
      </w:r>
    </w:p>
    <w:p w14:paraId="3E1CF89C" w14:textId="77777777" w:rsidR="000E5889" w:rsidRPr="005E590D" w:rsidRDefault="000E5889" w:rsidP="000E5889">
      <w:pPr>
        <w:pStyle w:val="Arbtext"/>
        <w:jc w:val="both"/>
        <w:rPr>
          <w:szCs w:val="22"/>
        </w:rPr>
      </w:pPr>
      <w:r w:rsidRPr="005E590D">
        <w:rPr>
          <w:szCs w:val="22"/>
        </w:rPr>
        <w:t>2</w:t>
      </w:r>
      <w:r w:rsidRPr="005E590D">
        <w:rPr>
          <w:szCs w:val="22"/>
          <w:vertAlign w:val="superscript"/>
        </w:rPr>
        <w:t>nd</w:t>
      </w:r>
      <w:r w:rsidRPr="005E590D">
        <w:rPr>
          <w:szCs w:val="22"/>
        </w:rPr>
        <w:t xml:space="preserve"> Floor, Room 23</w:t>
      </w:r>
      <w:r w:rsidR="00B77593" w:rsidRPr="005E590D">
        <w:rPr>
          <w:szCs w:val="22"/>
        </w:rPr>
        <w:t>0</w:t>
      </w:r>
      <w:r w:rsidRPr="005E590D">
        <w:rPr>
          <w:szCs w:val="22"/>
        </w:rPr>
        <w:t>2</w:t>
      </w:r>
    </w:p>
    <w:p w14:paraId="787A4313" w14:textId="77777777" w:rsidR="000E5889" w:rsidRPr="005E590D" w:rsidRDefault="000E5889" w:rsidP="000E5889">
      <w:pPr>
        <w:pStyle w:val="Arbtext"/>
        <w:jc w:val="both"/>
        <w:rPr>
          <w:szCs w:val="22"/>
        </w:rPr>
      </w:pPr>
      <w:r w:rsidRPr="005E590D">
        <w:rPr>
          <w:szCs w:val="22"/>
        </w:rPr>
        <w:t>Laguna Niguel, CA 92677</w:t>
      </w:r>
    </w:p>
    <w:p w14:paraId="056C17E8" w14:textId="77777777" w:rsidR="000E5889" w:rsidRPr="005E590D" w:rsidRDefault="000E5889" w:rsidP="000E5889">
      <w:pPr>
        <w:pStyle w:val="Arbtext"/>
        <w:jc w:val="both"/>
        <w:rPr>
          <w:szCs w:val="22"/>
        </w:rPr>
      </w:pPr>
    </w:p>
    <w:p w14:paraId="1EDDD741" w14:textId="77777777" w:rsidR="000E5889" w:rsidRPr="005E590D" w:rsidRDefault="000E5889" w:rsidP="000E5889">
      <w:pPr>
        <w:pStyle w:val="NoSpacing"/>
        <w:ind w:left="720" w:hanging="720"/>
        <w:jc w:val="both"/>
        <w:rPr>
          <w:rFonts w:ascii="Times New Roman" w:hAnsi="Times New Roman" w:cs="Times New Roman"/>
          <w:b/>
          <w:bCs/>
        </w:rPr>
      </w:pPr>
      <w:r w:rsidRPr="005E590D">
        <w:rPr>
          <w:rFonts w:ascii="Times New Roman" w:hAnsi="Times New Roman" w:cs="Times New Roman"/>
          <w:b/>
          <w:bCs/>
        </w:rPr>
        <w:t>RE:</w:t>
      </w:r>
      <w:r w:rsidRPr="005E590D">
        <w:rPr>
          <w:rFonts w:ascii="Times New Roman" w:hAnsi="Times New Roman" w:cs="Times New Roman"/>
          <w:b/>
          <w:bCs/>
        </w:rPr>
        <w:tab/>
        <w:t>REQUEST FOR EVIDENCE</w:t>
      </w:r>
    </w:p>
    <w:p w14:paraId="3F97A664" w14:textId="77777777" w:rsidR="000E5889" w:rsidRPr="005E590D" w:rsidRDefault="0059509D" w:rsidP="00546D24">
      <w:pPr>
        <w:pStyle w:val="NoSpacing"/>
        <w:ind w:left="720" w:hanging="720"/>
        <w:jc w:val="both"/>
        <w:rPr>
          <w:rFonts w:ascii="Times New Roman" w:hAnsi="Times New Roman" w:cs="Times New Roman"/>
          <w:b/>
          <w:bCs/>
        </w:rPr>
      </w:pPr>
      <w:r w:rsidRPr="005E590D">
        <w:rPr>
          <w:rFonts w:ascii="Times New Roman" w:hAnsi="Times New Roman" w:cs="Times New Roman"/>
          <w:b/>
          <w:bCs/>
        </w:rPr>
        <w:tab/>
        <w:t xml:space="preserve">Receipt #: </w:t>
      </w:r>
      <w:r w:rsidRPr="005E590D">
        <w:rPr>
          <w:rFonts w:ascii="Times New Roman" w:hAnsi="Times New Roman" w:cs="Times New Roman"/>
          <w:b/>
          <w:bCs/>
        </w:rPr>
        <w:tab/>
      </w:r>
      <w:r w:rsidR="00B77593" w:rsidRPr="005E590D">
        <w:rPr>
          <w:rFonts w:ascii="Times New Roman" w:hAnsi="Times New Roman" w:cs="Times New Roman"/>
          <w:b/>
          <w:bCs/>
        </w:rPr>
        <w:t>WAC-19-288-850144</w:t>
      </w:r>
    </w:p>
    <w:p w14:paraId="37D712A2" w14:textId="77777777" w:rsidR="000E5889" w:rsidRPr="005E590D" w:rsidRDefault="000E5889" w:rsidP="000E5889">
      <w:pPr>
        <w:pStyle w:val="NoSpacing"/>
        <w:jc w:val="both"/>
        <w:rPr>
          <w:rFonts w:ascii="Times New Roman" w:hAnsi="Times New Roman" w:cs="Times New Roman"/>
          <w:b/>
          <w:bCs/>
        </w:rPr>
      </w:pPr>
      <w:r w:rsidRPr="005E590D">
        <w:rPr>
          <w:rFonts w:ascii="Times New Roman" w:hAnsi="Times New Roman" w:cs="Times New Roman"/>
          <w:b/>
          <w:bCs/>
        </w:rPr>
        <w:tab/>
        <w:t xml:space="preserve">Form: </w:t>
      </w:r>
      <w:r w:rsidRPr="005E590D">
        <w:rPr>
          <w:rFonts w:ascii="Times New Roman" w:hAnsi="Times New Roman" w:cs="Times New Roman"/>
          <w:b/>
          <w:bCs/>
        </w:rPr>
        <w:tab/>
      </w:r>
      <w:r w:rsidRPr="005E590D">
        <w:rPr>
          <w:rFonts w:ascii="Times New Roman" w:hAnsi="Times New Roman" w:cs="Times New Roman"/>
          <w:b/>
          <w:bCs/>
        </w:rPr>
        <w:tab/>
        <w:t>I-129, Petition for Nonimmigrant Worker</w:t>
      </w:r>
    </w:p>
    <w:p w14:paraId="50F2B58E" w14:textId="77777777" w:rsidR="000E5889" w:rsidRPr="005E590D" w:rsidRDefault="000E5889" w:rsidP="000E5889">
      <w:pPr>
        <w:pStyle w:val="NoSpacing"/>
        <w:jc w:val="both"/>
        <w:rPr>
          <w:rFonts w:ascii="Times New Roman" w:hAnsi="Times New Roman" w:cs="Times New Roman"/>
          <w:b/>
          <w:bCs/>
        </w:rPr>
      </w:pPr>
      <w:r w:rsidRPr="005E590D">
        <w:rPr>
          <w:rFonts w:ascii="Times New Roman" w:hAnsi="Times New Roman" w:cs="Times New Roman"/>
          <w:b/>
          <w:bCs/>
        </w:rPr>
        <w:tab/>
        <w:t xml:space="preserve">Petitioner: </w:t>
      </w:r>
      <w:r w:rsidRPr="005E590D">
        <w:rPr>
          <w:rFonts w:ascii="Times New Roman" w:hAnsi="Times New Roman" w:cs="Times New Roman"/>
          <w:b/>
          <w:bCs/>
        </w:rPr>
        <w:tab/>
      </w:r>
      <w:r w:rsidR="00AE29B8" w:rsidRPr="005E590D">
        <w:rPr>
          <w:rFonts w:ascii="Times New Roman" w:hAnsi="Times New Roman" w:cs="Times New Roman"/>
          <w:b/>
          <w:bCs/>
        </w:rPr>
        <w:t>Amazon.com Services, Inc.</w:t>
      </w:r>
    </w:p>
    <w:p w14:paraId="0A2BE739" w14:textId="77777777" w:rsidR="000E5889" w:rsidRPr="005E590D" w:rsidRDefault="000E5889" w:rsidP="00546D24">
      <w:pPr>
        <w:pStyle w:val="NoSpacing"/>
        <w:pBdr>
          <w:bottom w:val="single" w:sz="12" w:space="1" w:color="auto"/>
        </w:pBdr>
        <w:jc w:val="both"/>
        <w:rPr>
          <w:rFonts w:ascii="Times New Roman" w:hAnsi="Times New Roman" w:cs="Times New Roman"/>
          <w:b/>
          <w:bCs/>
          <w:u w:val="single"/>
        </w:rPr>
      </w:pPr>
      <w:r w:rsidRPr="005E590D">
        <w:rPr>
          <w:rFonts w:ascii="Times New Roman" w:hAnsi="Times New Roman" w:cs="Times New Roman"/>
          <w:b/>
          <w:bCs/>
        </w:rPr>
        <w:tab/>
        <w:t xml:space="preserve">Beneficiary: </w:t>
      </w:r>
      <w:r w:rsidRPr="005E590D">
        <w:rPr>
          <w:rFonts w:ascii="Times New Roman" w:hAnsi="Times New Roman" w:cs="Times New Roman"/>
          <w:b/>
          <w:bCs/>
        </w:rPr>
        <w:tab/>
      </w:r>
      <w:r w:rsidR="00B77593" w:rsidRPr="005E590D">
        <w:rPr>
          <w:rFonts w:ascii="Times New Roman" w:hAnsi="Times New Roman" w:cs="Times New Roman"/>
          <w:b/>
          <w:bCs/>
        </w:rPr>
        <w:t>Mr. Sharath BYLADAKERE SOMASHEKARAIAH</w:t>
      </w:r>
    </w:p>
    <w:p w14:paraId="515238FE" w14:textId="77777777" w:rsidR="000E5889" w:rsidRPr="005E590D" w:rsidRDefault="000E5889" w:rsidP="000E5889">
      <w:pPr>
        <w:autoSpaceDE w:val="0"/>
        <w:autoSpaceDN w:val="0"/>
        <w:adjustRightInd w:val="0"/>
        <w:ind w:left="540" w:hanging="540"/>
        <w:jc w:val="both"/>
        <w:rPr>
          <w:rFonts w:ascii="Times New Roman" w:hAnsi="Times New Roman"/>
          <w:b/>
          <w:bCs/>
          <w:szCs w:val="22"/>
          <w:u w:val="single"/>
        </w:rPr>
      </w:pPr>
    </w:p>
    <w:p w14:paraId="5A614675" w14:textId="77777777" w:rsidR="000E5889" w:rsidRPr="005E590D" w:rsidRDefault="000E5889" w:rsidP="000E5889">
      <w:pPr>
        <w:jc w:val="both"/>
        <w:rPr>
          <w:rFonts w:ascii="Times New Roman" w:hAnsi="Times New Roman"/>
          <w:szCs w:val="22"/>
        </w:rPr>
      </w:pPr>
      <w:r w:rsidRPr="005E590D">
        <w:rPr>
          <w:rFonts w:ascii="Times New Roman" w:hAnsi="Times New Roman"/>
          <w:szCs w:val="22"/>
        </w:rPr>
        <w:t>To Whom It May Concern:</w:t>
      </w:r>
    </w:p>
    <w:p w14:paraId="60D8DCB4" w14:textId="77777777" w:rsidR="000E5889" w:rsidRPr="005E590D" w:rsidRDefault="000E5889" w:rsidP="000E5889">
      <w:pPr>
        <w:jc w:val="both"/>
        <w:rPr>
          <w:rFonts w:ascii="Times New Roman" w:hAnsi="Times New Roman"/>
          <w:szCs w:val="22"/>
        </w:rPr>
      </w:pPr>
    </w:p>
    <w:p w14:paraId="7A97DC4C" w14:textId="77777777" w:rsidR="000E5889" w:rsidRPr="005E590D" w:rsidRDefault="000E5889" w:rsidP="00546D24">
      <w:pPr>
        <w:jc w:val="both"/>
        <w:rPr>
          <w:rFonts w:ascii="Times New Roman" w:hAnsi="Times New Roman"/>
          <w:szCs w:val="22"/>
        </w:rPr>
      </w:pPr>
      <w:r w:rsidRPr="005E590D">
        <w:rPr>
          <w:rFonts w:ascii="Times New Roman" w:hAnsi="Times New Roman"/>
          <w:szCs w:val="22"/>
        </w:rPr>
        <w:t>My name is</w:t>
      </w:r>
      <w:r w:rsidR="00805BAD" w:rsidRPr="005E590D">
        <w:rPr>
          <w:rFonts w:ascii="Times New Roman" w:hAnsi="Times New Roman"/>
          <w:szCs w:val="22"/>
        </w:rPr>
        <w:t xml:space="preserve"> </w:t>
      </w:r>
      <w:r w:rsidR="00546D24" w:rsidRPr="005E590D">
        <w:rPr>
          <w:rFonts w:ascii="Times New Roman" w:hAnsi="Times New Roman"/>
          <w:szCs w:val="22"/>
          <w:highlight w:val="green"/>
        </w:rPr>
        <w:t>[</w:t>
      </w:r>
      <w:r w:rsidR="007F2683" w:rsidRPr="007F2683">
        <w:rPr>
          <w:rFonts w:ascii="Times New Roman" w:hAnsi="Times New Roman"/>
          <w:szCs w:val="22"/>
          <w:highlight w:val="green"/>
        </w:rPr>
        <w:t>Sameer Balgi</w:t>
      </w:r>
      <w:r w:rsidR="00546D24" w:rsidRPr="005E590D">
        <w:rPr>
          <w:rFonts w:ascii="Times New Roman" w:hAnsi="Times New Roman"/>
          <w:szCs w:val="22"/>
          <w:highlight w:val="green"/>
        </w:rPr>
        <w:t>]</w:t>
      </w:r>
      <w:r w:rsidRPr="005E590D">
        <w:rPr>
          <w:rFonts w:ascii="Times New Roman" w:hAnsi="Times New Roman"/>
          <w:szCs w:val="22"/>
        </w:rPr>
        <w:t xml:space="preserve"> and I am a</w:t>
      </w:r>
      <w:r w:rsidR="00805BAD" w:rsidRPr="005E590D">
        <w:rPr>
          <w:rFonts w:ascii="Times New Roman" w:hAnsi="Times New Roman"/>
          <w:szCs w:val="22"/>
        </w:rPr>
        <w:t xml:space="preserve"> </w:t>
      </w:r>
      <w:r w:rsidR="00546D24" w:rsidRPr="005E590D">
        <w:rPr>
          <w:rFonts w:ascii="Times New Roman" w:hAnsi="Times New Roman"/>
          <w:szCs w:val="22"/>
          <w:highlight w:val="green"/>
        </w:rPr>
        <w:t>[</w:t>
      </w:r>
      <w:r w:rsidR="007F2683" w:rsidRPr="007F2683">
        <w:rPr>
          <w:rFonts w:ascii="Times New Roman" w:hAnsi="Times New Roman"/>
          <w:szCs w:val="22"/>
          <w:highlight w:val="green"/>
        </w:rPr>
        <w:t>Sr. Finance Manager,</w:t>
      </w:r>
      <w:r w:rsidR="00546D24" w:rsidRPr="005E590D">
        <w:rPr>
          <w:rFonts w:ascii="Times New Roman" w:hAnsi="Times New Roman"/>
          <w:szCs w:val="22"/>
          <w:highlight w:val="green"/>
        </w:rPr>
        <w:t>]</w:t>
      </w:r>
      <w:r w:rsidRPr="005E590D">
        <w:rPr>
          <w:rFonts w:ascii="Times New Roman" w:hAnsi="Times New Roman"/>
          <w:szCs w:val="22"/>
        </w:rPr>
        <w:t xml:space="preserve"> at </w:t>
      </w:r>
      <w:r w:rsidR="00AE29B8" w:rsidRPr="005E590D">
        <w:rPr>
          <w:rFonts w:ascii="Times New Roman" w:hAnsi="Times New Roman"/>
          <w:bCs/>
          <w:szCs w:val="22"/>
        </w:rPr>
        <w:t>Amazon.com Services, Inc.</w:t>
      </w:r>
      <w:r w:rsidR="00AE29B8" w:rsidRPr="005E590D">
        <w:rPr>
          <w:rFonts w:ascii="Times New Roman" w:hAnsi="Times New Roman"/>
          <w:szCs w:val="22"/>
        </w:rPr>
        <w:t xml:space="preserve"> </w:t>
      </w:r>
      <w:r w:rsidRPr="005E590D">
        <w:rPr>
          <w:rFonts w:ascii="Times New Roman" w:hAnsi="Times New Roman"/>
          <w:szCs w:val="22"/>
        </w:rPr>
        <w:t>(“Amazon”)</w:t>
      </w:r>
      <w:r w:rsidR="00CF40BF" w:rsidRPr="005E590D">
        <w:rPr>
          <w:rFonts w:ascii="Times New Roman" w:hAnsi="Times New Roman"/>
          <w:szCs w:val="22"/>
        </w:rPr>
        <w:t xml:space="preserve"> located in Seattle, Washington</w:t>
      </w:r>
      <w:r w:rsidRPr="005E590D">
        <w:rPr>
          <w:rFonts w:ascii="Times New Roman" w:hAnsi="Times New Roman"/>
          <w:szCs w:val="22"/>
        </w:rPr>
        <w:t>. During my tenure at Amazon, I have served as</w:t>
      </w:r>
      <w:r w:rsidR="006A45C3" w:rsidRPr="005E590D">
        <w:rPr>
          <w:rFonts w:ascii="Times New Roman" w:hAnsi="Times New Roman"/>
          <w:szCs w:val="22"/>
        </w:rPr>
        <w:t xml:space="preserve"> </w:t>
      </w:r>
      <w:r w:rsidR="00B77593" w:rsidRPr="005E590D">
        <w:rPr>
          <w:rFonts w:ascii="Times New Roman" w:hAnsi="Times New Roman"/>
          <w:szCs w:val="22"/>
        </w:rPr>
        <w:t>Mr. Byladakere Somashekaraiah</w:t>
      </w:r>
      <w:r w:rsidR="00CF40BF" w:rsidRPr="005E590D">
        <w:rPr>
          <w:rFonts w:ascii="Times New Roman" w:hAnsi="Times New Roman"/>
          <w:szCs w:val="22"/>
        </w:rPr>
        <w:t>’s direct supervisor</w:t>
      </w:r>
      <w:r w:rsidRPr="005E590D">
        <w:rPr>
          <w:rFonts w:ascii="Times New Roman" w:hAnsi="Times New Roman"/>
          <w:szCs w:val="22"/>
        </w:rPr>
        <w:t xml:space="preserve"> and</w:t>
      </w:r>
      <w:r w:rsidR="00CF40BF" w:rsidRPr="005E590D">
        <w:rPr>
          <w:rFonts w:ascii="Times New Roman" w:hAnsi="Times New Roman"/>
          <w:szCs w:val="22"/>
        </w:rPr>
        <w:t>,</w:t>
      </w:r>
      <w:r w:rsidRPr="005E590D">
        <w:rPr>
          <w:rFonts w:ascii="Times New Roman" w:hAnsi="Times New Roman"/>
          <w:szCs w:val="22"/>
        </w:rPr>
        <w:t xml:space="preserve"> as such, I am qualified to attest to the specialized nature of </w:t>
      </w:r>
      <w:r w:rsidR="00B77593" w:rsidRPr="005E590D">
        <w:rPr>
          <w:rFonts w:ascii="Times New Roman" w:hAnsi="Times New Roman"/>
          <w:szCs w:val="22"/>
        </w:rPr>
        <w:t>Mr. Byladakere Somashekaraiah</w:t>
      </w:r>
      <w:r w:rsidRPr="005E590D">
        <w:rPr>
          <w:rFonts w:ascii="Times New Roman" w:hAnsi="Times New Roman"/>
          <w:szCs w:val="22"/>
        </w:rPr>
        <w:t xml:space="preserve">’s position.  </w:t>
      </w:r>
    </w:p>
    <w:p w14:paraId="2EEB59EE" w14:textId="77777777" w:rsidR="003D1B04" w:rsidRPr="005E590D" w:rsidRDefault="003D1B04" w:rsidP="00C80CDE">
      <w:pPr>
        <w:jc w:val="both"/>
        <w:rPr>
          <w:rFonts w:ascii="Times New Roman" w:hAnsi="Times New Roman"/>
          <w:szCs w:val="22"/>
        </w:rPr>
      </w:pPr>
    </w:p>
    <w:p w14:paraId="15E5BEEE" w14:textId="77777777" w:rsidR="003D1B04" w:rsidRPr="005E590D" w:rsidRDefault="00B77593" w:rsidP="003D1B04">
      <w:pPr>
        <w:numPr>
          <w:ilvl w:val="0"/>
          <w:numId w:val="25"/>
        </w:numPr>
        <w:ind w:left="450" w:hanging="450"/>
        <w:jc w:val="both"/>
        <w:rPr>
          <w:rFonts w:ascii="Times New Roman" w:hAnsi="Times New Roman"/>
          <w:b/>
          <w:bCs/>
          <w:szCs w:val="22"/>
          <w:u w:val="single"/>
        </w:rPr>
      </w:pPr>
      <w:r w:rsidRPr="005E590D">
        <w:rPr>
          <w:rFonts w:ascii="Times New Roman" w:hAnsi="Times New Roman"/>
          <w:b/>
          <w:bCs/>
          <w:szCs w:val="22"/>
          <w:u w:val="single"/>
        </w:rPr>
        <w:t>Mr. Byladakere Somashekaraiah</w:t>
      </w:r>
      <w:r w:rsidR="003D1B04" w:rsidRPr="005E590D">
        <w:rPr>
          <w:rFonts w:ascii="Times New Roman" w:hAnsi="Times New Roman"/>
          <w:b/>
          <w:bCs/>
          <w:szCs w:val="22"/>
          <w:u w:val="single"/>
        </w:rPr>
        <w:t xml:space="preserve"> has a bona fide offer of employment.</w:t>
      </w:r>
    </w:p>
    <w:p w14:paraId="29DA5E2B" w14:textId="77777777" w:rsidR="000E5889" w:rsidRPr="005E590D" w:rsidRDefault="000E5889" w:rsidP="003D1B04">
      <w:pPr>
        <w:jc w:val="both"/>
        <w:rPr>
          <w:rFonts w:ascii="Times New Roman" w:hAnsi="Times New Roman"/>
          <w:szCs w:val="22"/>
        </w:rPr>
      </w:pPr>
    </w:p>
    <w:p w14:paraId="395B69D1" w14:textId="77777777" w:rsidR="000E5889" w:rsidRPr="005E590D" w:rsidRDefault="00B77593" w:rsidP="005558C1">
      <w:pPr>
        <w:jc w:val="both"/>
        <w:rPr>
          <w:rFonts w:ascii="Times New Roman" w:hAnsi="Times New Roman"/>
          <w:szCs w:val="22"/>
        </w:rPr>
      </w:pPr>
      <w:r w:rsidRPr="005E590D">
        <w:rPr>
          <w:rFonts w:ascii="Times New Roman" w:hAnsi="Times New Roman"/>
          <w:szCs w:val="22"/>
        </w:rPr>
        <w:t>Mr. Byladakere Somashekaraiah</w:t>
      </w:r>
      <w:r w:rsidR="002A78C2" w:rsidRPr="005E590D">
        <w:rPr>
          <w:rFonts w:ascii="Times New Roman" w:hAnsi="Times New Roman"/>
          <w:szCs w:val="22"/>
        </w:rPr>
        <w:t xml:space="preserve"> was transferred to Amazon</w:t>
      </w:r>
      <w:r w:rsidR="00AE29B8" w:rsidRPr="005E590D">
        <w:rPr>
          <w:rFonts w:ascii="Times New Roman" w:hAnsi="Times New Roman"/>
          <w:szCs w:val="22"/>
        </w:rPr>
        <w:t xml:space="preserve"> in the U.S.</w:t>
      </w:r>
      <w:r w:rsidR="002A78C2" w:rsidRPr="005E590D">
        <w:rPr>
          <w:rFonts w:ascii="Times New Roman" w:hAnsi="Times New Roman"/>
          <w:szCs w:val="22"/>
        </w:rPr>
        <w:t xml:space="preserve"> to serve in the critical and specialized knowledge role of a </w:t>
      </w:r>
      <w:r w:rsidRPr="005E590D">
        <w:rPr>
          <w:rFonts w:ascii="Times New Roman" w:hAnsi="Times New Roman"/>
          <w:szCs w:val="22"/>
        </w:rPr>
        <w:t>Business Intelligence Engineer II</w:t>
      </w:r>
      <w:r w:rsidR="002A78C2" w:rsidRPr="005E590D">
        <w:rPr>
          <w:rFonts w:ascii="Times New Roman" w:hAnsi="Times New Roman"/>
          <w:szCs w:val="22"/>
        </w:rPr>
        <w:t xml:space="preserve">, </w:t>
      </w:r>
      <w:r w:rsidR="00A96717" w:rsidRPr="005E590D">
        <w:rPr>
          <w:rFonts w:ascii="Times New Roman" w:hAnsi="Times New Roman"/>
          <w:szCs w:val="22"/>
        </w:rPr>
        <w:t>in</w:t>
      </w:r>
      <w:r w:rsidR="002A78C2" w:rsidRPr="005E590D">
        <w:rPr>
          <w:rFonts w:ascii="Times New Roman" w:hAnsi="Times New Roman"/>
          <w:szCs w:val="22"/>
        </w:rPr>
        <w:t xml:space="preserve"> </w:t>
      </w:r>
      <w:r w:rsidRPr="005E590D">
        <w:rPr>
          <w:rFonts w:ascii="Times New Roman" w:hAnsi="Times New Roman"/>
          <w:szCs w:val="22"/>
        </w:rPr>
        <w:t>November 2016</w:t>
      </w:r>
      <w:r w:rsidR="002A78C2" w:rsidRPr="005E590D">
        <w:rPr>
          <w:rFonts w:ascii="Times New Roman" w:hAnsi="Times New Roman"/>
          <w:szCs w:val="22"/>
        </w:rPr>
        <w:t xml:space="preserve">. </w:t>
      </w:r>
      <w:r w:rsidRPr="005E590D">
        <w:rPr>
          <w:rFonts w:ascii="Times New Roman" w:hAnsi="Times New Roman"/>
          <w:szCs w:val="22"/>
        </w:rPr>
        <w:t>Mr. Byladakere Somashekaraiah</w:t>
      </w:r>
      <w:r w:rsidR="00AE29B8" w:rsidRPr="005E590D">
        <w:rPr>
          <w:rFonts w:ascii="Times New Roman" w:hAnsi="Times New Roman"/>
          <w:szCs w:val="22"/>
        </w:rPr>
        <w:t xml:space="preserve"> was employed with Amazon-</w:t>
      </w:r>
      <w:r w:rsidRPr="005E590D">
        <w:rPr>
          <w:rFonts w:ascii="Times New Roman" w:hAnsi="Times New Roman"/>
          <w:szCs w:val="22"/>
        </w:rPr>
        <w:t>India</w:t>
      </w:r>
      <w:r w:rsidR="00AE29B8" w:rsidRPr="005E590D">
        <w:rPr>
          <w:rFonts w:ascii="Times New Roman" w:hAnsi="Times New Roman"/>
          <w:szCs w:val="22"/>
        </w:rPr>
        <w:t xml:space="preserve"> in the critical role of </w:t>
      </w:r>
      <w:r w:rsidRPr="005E590D">
        <w:rPr>
          <w:rFonts w:ascii="Times New Roman" w:hAnsi="Times New Roman"/>
          <w:szCs w:val="22"/>
        </w:rPr>
        <w:t>Business Analyst</w:t>
      </w:r>
      <w:r w:rsidR="00AE29B8" w:rsidRPr="005E590D">
        <w:rPr>
          <w:rFonts w:ascii="Times New Roman" w:hAnsi="Times New Roman"/>
          <w:szCs w:val="22"/>
        </w:rPr>
        <w:t xml:space="preserve"> from </w:t>
      </w:r>
      <w:r w:rsidRPr="005E590D">
        <w:rPr>
          <w:rFonts w:ascii="Times New Roman" w:hAnsi="Times New Roman"/>
          <w:szCs w:val="22"/>
        </w:rPr>
        <w:t>September 10, 2012 to November 9, 2016</w:t>
      </w:r>
      <w:r w:rsidR="00AE29B8" w:rsidRPr="005E590D">
        <w:rPr>
          <w:rFonts w:ascii="Times New Roman" w:hAnsi="Times New Roman"/>
          <w:szCs w:val="22"/>
        </w:rPr>
        <w:t xml:space="preserve">. During that time, </w:t>
      </w:r>
      <w:r w:rsidRPr="005E590D">
        <w:rPr>
          <w:rFonts w:ascii="Times New Roman" w:hAnsi="Times New Roman"/>
          <w:szCs w:val="22"/>
        </w:rPr>
        <w:t>Mr. Byladakere Somashekaraiah</w:t>
      </w:r>
      <w:r w:rsidR="00AE29B8" w:rsidRPr="005E590D">
        <w:rPr>
          <w:rFonts w:ascii="Times New Roman" w:hAnsi="Times New Roman"/>
          <w:szCs w:val="22"/>
        </w:rPr>
        <w:t xml:space="preserve"> served as an invaluable member of </w:t>
      </w:r>
      <w:r w:rsidRPr="005E590D">
        <w:rPr>
          <w:rFonts w:ascii="Times New Roman" w:hAnsi="Times New Roman"/>
          <w:szCs w:val="22"/>
        </w:rPr>
        <w:t>the Compliance Operations</w:t>
      </w:r>
      <w:r w:rsidR="00AE29B8" w:rsidRPr="005E590D">
        <w:rPr>
          <w:rFonts w:ascii="Times New Roman" w:hAnsi="Times New Roman"/>
          <w:szCs w:val="22"/>
        </w:rPr>
        <w:t xml:space="preserve"> team </w:t>
      </w:r>
      <w:r w:rsidR="00AE4583" w:rsidRPr="005E590D">
        <w:rPr>
          <w:rFonts w:ascii="Times New Roman" w:hAnsi="Times New Roman"/>
          <w:szCs w:val="22"/>
        </w:rPr>
        <w:t>and led critical projects for the group</w:t>
      </w:r>
      <w:r w:rsidR="000E5889" w:rsidRPr="005E590D">
        <w:rPr>
          <w:rFonts w:ascii="Times New Roman" w:hAnsi="Times New Roman"/>
          <w:szCs w:val="22"/>
        </w:rPr>
        <w:t>. Amazon</w:t>
      </w:r>
      <w:r w:rsidR="006A45C3" w:rsidRPr="005E590D">
        <w:rPr>
          <w:rFonts w:ascii="Times New Roman" w:hAnsi="Times New Roman"/>
          <w:szCs w:val="22"/>
        </w:rPr>
        <w:t xml:space="preserve"> would like to offer </w:t>
      </w:r>
      <w:r w:rsidRPr="005E590D">
        <w:rPr>
          <w:rFonts w:ascii="Times New Roman" w:hAnsi="Times New Roman"/>
          <w:szCs w:val="22"/>
        </w:rPr>
        <w:t>Mr. Byladakere Somashekaraiah</w:t>
      </w:r>
      <w:r w:rsidR="000E5889" w:rsidRPr="005E590D">
        <w:rPr>
          <w:rFonts w:ascii="Times New Roman" w:hAnsi="Times New Roman"/>
          <w:szCs w:val="22"/>
        </w:rPr>
        <w:t xml:space="preserve"> continued employment</w:t>
      </w:r>
      <w:r w:rsidR="00AE29B8" w:rsidRPr="005E590D">
        <w:rPr>
          <w:rFonts w:ascii="Times New Roman" w:hAnsi="Times New Roman"/>
          <w:szCs w:val="22"/>
        </w:rPr>
        <w:t xml:space="preserve"> in the U.S.</w:t>
      </w:r>
      <w:r w:rsidR="000E5889" w:rsidRPr="005E590D">
        <w:rPr>
          <w:rFonts w:ascii="Times New Roman" w:hAnsi="Times New Roman"/>
          <w:szCs w:val="22"/>
        </w:rPr>
        <w:t xml:space="preserve">, on a full-time basis, for a temporary period of two years. </w:t>
      </w:r>
      <w:r w:rsidR="00C90C49" w:rsidRPr="005E590D">
        <w:rPr>
          <w:rFonts w:ascii="Times New Roman" w:hAnsi="Times New Roman"/>
          <w:szCs w:val="22"/>
        </w:rPr>
        <w:t>As a dist</w:t>
      </w:r>
      <w:r w:rsidR="00B0383E" w:rsidRPr="005E590D">
        <w:rPr>
          <w:rFonts w:ascii="Times New Roman" w:hAnsi="Times New Roman"/>
          <w:szCs w:val="22"/>
        </w:rPr>
        <w:t>inguished</w:t>
      </w:r>
      <w:r w:rsidR="002A78C2" w:rsidRPr="005E590D">
        <w:rPr>
          <w:rFonts w:ascii="Times New Roman" w:hAnsi="Times New Roman"/>
          <w:szCs w:val="22"/>
        </w:rPr>
        <w:t xml:space="preserve"> member of Amazon’s </w:t>
      </w:r>
      <w:r w:rsidR="00352733" w:rsidRPr="005E590D">
        <w:rPr>
          <w:rFonts w:ascii="Times New Roman" w:hAnsi="Times New Roman"/>
          <w:szCs w:val="22"/>
        </w:rPr>
        <w:t>Display Advertising Finance BI</w:t>
      </w:r>
      <w:r w:rsidR="002A78C2" w:rsidRPr="005E590D">
        <w:rPr>
          <w:rFonts w:ascii="Times New Roman" w:hAnsi="Times New Roman"/>
          <w:szCs w:val="22"/>
        </w:rPr>
        <w:t xml:space="preserve"> team</w:t>
      </w:r>
      <w:r w:rsidR="006A45C3" w:rsidRPr="005E590D">
        <w:rPr>
          <w:rFonts w:ascii="Times New Roman" w:hAnsi="Times New Roman"/>
          <w:szCs w:val="22"/>
        </w:rPr>
        <w:t xml:space="preserve">, </w:t>
      </w:r>
      <w:r w:rsidRPr="005E590D">
        <w:rPr>
          <w:rFonts w:ascii="Times New Roman" w:hAnsi="Times New Roman"/>
          <w:szCs w:val="22"/>
        </w:rPr>
        <w:t>Mr. Byladakere Somashekaraiah</w:t>
      </w:r>
      <w:r w:rsidR="00C90C49" w:rsidRPr="005E590D">
        <w:rPr>
          <w:rFonts w:ascii="Times New Roman" w:hAnsi="Times New Roman"/>
          <w:szCs w:val="22"/>
        </w:rPr>
        <w:t xml:space="preserve"> will be required to leverage the specialized knowledge in A</w:t>
      </w:r>
      <w:r w:rsidR="00C46AE4" w:rsidRPr="005E590D">
        <w:rPr>
          <w:rFonts w:ascii="Times New Roman" w:hAnsi="Times New Roman"/>
          <w:szCs w:val="22"/>
        </w:rPr>
        <w:t xml:space="preserve">mazon’s proprietary tools </w:t>
      </w:r>
      <w:r w:rsidR="002118AC" w:rsidRPr="005E590D">
        <w:rPr>
          <w:rFonts w:ascii="Times New Roman" w:hAnsi="Times New Roman"/>
          <w:szCs w:val="22"/>
        </w:rPr>
        <w:t xml:space="preserve">that </w:t>
      </w:r>
      <w:r w:rsidR="00352733" w:rsidRPr="005E590D">
        <w:rPr>
          <w:rFonts w:ascii="Times New Roman" w:hAnsi="Times New Roman"/>
          <w:szCs w:val="22"/>
        </w:rPr>
        <w:t>he</w:t>
      </w:r>
      <w:r w:rsidR="002118AC" w:rsidRPr="005E590D">
        <w:rPr>
          <w:rFonts w:ascii="Times New Roman" w:hAnsi="Times New Roman"/>
          <w:szCs w:val="22"/>
        </w:rPr>
        <w:t xml:space="preserve"> </w:t>
      </w:r>
      <w:r w:rsidR="00C90C49" w:rsidRPr="005E590D">
        <w:rPr>
          <w:rFonts w:ascii="Times New Roman" w:hAnsi="Times New Roman"/>
          <w:szCs w:val="22"/>
        </w:rPr>
        <w:t xml:space="preserve">gained </w:t>
      </w:r>
      <w:r w:rsidR="00AE29B8" w:rsidRPr="005E590D">
        <w:rPr>
          <w:rFonts w:ascii="Times New Roman" w:hAnsi="Times New Roman"/>
          <w:szCs w:val="22"/>
        </w:rPr>
        <w:t>during</w:t>
      </w:r>
      <w:r w:rsidR="00C90C49" w:rsidRPr="005E590D">
        <w:rPr>
          <w:rFonts w:ascii="Times New Roman" w:hAnsi="Times New Roman"/>
          <w:szCs w:val="22"/>
        </w:rPr>
        <w:t xml:space="preserve"> </w:t>
      </w:r>
      <w:r w:rsidR="004860D3" w:rsidRPr="005E590D">
        <w:rPr>
          <w:rFonts w:ascii="Times New Roman" w:hAnsi="Times New Roman"/>
          <w:szCs w:val="22"/>
        </w:rPr>
        <w:t xml:space="preserve">employment </w:t>
      </w:r>
      <w:r w:rsidR="00546D24" w:rsidRPr="005E590D">
        <w:rPr>
          <w:rFonts w:ascii="Times New Roman" w:hAnsi="Times New Roman"/>
          <w:szCs w:val="22"/>
        </w:rPr>
        <w:t>at Amazon-</w:t>
      </w:r>
      <w:r w:rsidRPr="005E590D">
        <w:rPr>
          <w:rFonts w:ascii="Times New Roman" w:hAnsi="Times New Roman"/>
          <w:szCs w:val="22"/>
        </w:rPr>
        <w:t>India</w:t>
      </w:r>
      <w:r w:rsidR="00546D24" w:rsidRPr="005E590D">
        <w:rPr>
          <w:rFonts w:ascii="Times New Roman" w:hAnsi="Times New Roman"/>
          <w:szCs w:val="22"/>
        </w:rPr>
        <w:t>.</w:t>
      </w:r>
    </w:p>
    <w:p w14:paraId="02F75ABC" w14:textId="77777777" w:rsidR="00DC61A6" w:rsidRPr="005E590D" w:rsidRDefault="00DC61A6" w:rsidP="00DC61A6">
      <w:pPr>
        <w:jc w:val="both"/>
        <w:rPr>
          <w:rFonts w:ascii="Times New Roman" w:hAnsi="Times New Roman"/>
          <w:szCs w:val="22"/>
        </w:rPr>
      </w:pPr>
    </w:p>
    <w:p w14:paraId="66608FAC" w14:textId="77777777" w:rsidR="004304F8" w:rsidRPr="005E590D" w:rsidRDefault="00B77593" w:rsidP="00661942">
      <w:pPr>
        <w:numPr>
          <w:ilvl w:val="0"/>
          <w:numId w:val="25"/>
        </w:numPr>
        <w:ind w:left="450" w:hanging="450"/>
        <w:jc w:val="both"/>
        <w:rPr>
          <w:rFonts w:ascii="Times New Roman" w:hAnsi="Times New Roman"/>
          <w:szCs w:val="22"/>
          <w:u w:val="single"/>
        </w:rPr>
      </w:pPr>
      <w:r w:rsidRPr="005E590D">
        <w:rPr>
          <w:rFonts w:ascii="Times New Roman" w:hAnsi="Times New Roman"/>
          <w:b/>
          <w:bCs/>
          <w:szCs w:val="22"/>
          <w:u w:val="single"/>
        </w:rPr>
        <w:t>Mr. Byladakere Somashekaraiah</w:t>
      </w:r>
      <w:r w:rsidR="00A84D96" w:rsidRPr="005E590D">
        <w:rPr>
          <w:rFonts w:ascii="Times New Roman" w:hAnsi="Times New Roman"/>
          <w:b/>
          <w:bCs/>
          <w:szCs w:val="22"/>
          <w:u w:val="single"/>
        </w:rPr>
        <w:t xml:space="preserve"> has gained</w:t>
      </w:r>
      <w:r w:rsidR="00FF079E" w:rsidRPr="005E590D">
        <w:rPr>
          <w:rFonts w:ascii="Times New Roman" w:hAnsi="Times New Roman"/>
          <w:b/>
          <w:bCs/>
          <w:szCs w:val="22"/>
          <w:u w:val="single"/>
        </w:rPr>
        <w:t xml:space="preserve"> special and advanced knowledge of Amazon proprietary tools and technologies. </w:t>
      </w:r>
    </w:p>
    <w:p w14:paraId="2174AE3A" w14:textId="5CEC808A" w:rsidR="00F8072C" w:rsidRDefault="00F8072C" w:rsidP="00F8072C">
      <w:pPr>
        <w:autoSpaceDE w:val="0"/>
        <w:autoSpaceDN w:val="0"/>
        <w:adjustRightInd w:val="0"/>
        <w:jc w:val="both"/>
        <w:rPr>
          <w:ins w:id="2" w:author="Balgi, Sameer" w:date="2019-11-04T07:36:00Z"/>
          <w:rFonts w:ascii="Times New Roman" w:hAnsi="Times New Roman"/>
          <w:szCs w:val="22"/>
        </w:rPr>
      </w:pPr>
    </w:p>
    <w:p w14:paraId="780C09FE" w14:textId="783D109A" w:rsidR="001C1899" w:rsidRDefault="001C1899" w:rsidP="00F8072C">
      <w:pPr>
        <w:autoSpaceDE w:val="0"/>
        <w:autoSpaceDN w:val="0"/>
        <w:adjustRightInd w:val="0"/>
        <w:jc w:val="both"/>
        <w:rPr>
          <w:ins w:id="3" w:author="Balgi, Sameer" w:date="2019-11-04T07:36:00Z"/>
          <w:rFonts w:ascii="Times New Roman" w:hAnsi="Times New Roman"/>
          <w:szCs w:val="22"/>
        </w:rPr>
      </w:pPr>
      <w:ins w:id="4" w:author="Balgi, Sameer" w:date="2019-11-04T07:36:00Z">
        <w:r w:rsidRPr="005E590D">
          <w:rPr>
            <w:rFonts w:ascii="Times New Roman" w:hAnsi="Times New Roman"/>
            <w:szCs w:val="22"/>
          </w:rPr>
          <w:t xml:space="preserve">Mr. Byladakere Somashekaraiah </w:t>
        </w:r>
        <w:r w:rsidRPr="00E86844">
          <w:rPr>
            <w:rFonts w:ascii="Times New Roman" w:hAnsi="Times New Roman"/>
            <w:szCs w:val="22"/>
          </w:rPr>
          <w:t xml:space="preserve">has been employed with Amazon-US for over 2 years and 10 months in addition to his </w:t>
        </w:r>
        <w:r>
          <w:rPr>
            <w:rFonts w:ascii="Times New Roman" w:hAnsi="Times New Roman"/>
            <w:szCs w:val="22"/>
          </w:rPr>
          <w:t>3</w:t>
        </w:r>
        <w:r w:rsidRPr="00E86844">
          <w:rPr>
            <w:rFonts w:ascii="Times New Roman" w:hAnsi="Times New Roman"/>
            <w:szCs w:val="22"/>
          </w:rPr>
          <w:t xml:space="preserve"> years and 11 months employed abroad with Amazon-India</w:t>
        </w:r>
        <w:r w:rsidRPr="005E590D">
          <w:rPr>
            <w:rFonts w:ascii="Times New Roman" w:hAnsi="Times New Roman"/>
            <w:szCs w:val="22"/>
          </w:rPr>
          <w:t>.</w:t>
        </w:r>
        <w:r>
          <w:rPr>
            <w:rFonts w:ascii="Times New Roman" w:hAnsi="Times New Roman"/>
            <w:szCs w:val="22"/>
          </w:rPr>
          <w:t xml:space="preserve"> Given his extensive experience in Amazon, </w:t>
        </w:r>
        <w:r w:rsidRPr="005E590D">
          <w:rPr>
            <w:rFonts w:ascii="Times New Roman" w:hAnsi="Times New Roman"/>
            <w:szCs w:val="22"/>
          </w:rPr>
          <w:t>Mr. Byladakere Somashekaraiah</w:t>
        </w:r>
        <w:r>
          <w:rPr>
            <w:rFonts w:ascii="Times New Roman" w:hAnsi="Times New Roman"/>
            <w:szCs w:val="22"/>
          </w:rPr>
          <w:t xml:space="preserve"> has </w:t>
        </w:r>
      </w:ins>
      <w:ins w:id="5" w:author="Balgi, Sameer" w:date="2019-11-04T07:37:00Z">
        <w:r>
          <w:rPr>
            <w:rFonts w:ascii="Times New Roman" w:hAnsi="Times New Roman"/>
            <w:szCs w:val="22"/>
          </w:rPr>
          <w:t xml:space="preserve">deep </w:t>
        </w:r>
      </w:ins>
      <w:ins w:id="6" w:author="Balgi, Sameer" w:date="2019-11-04T07:36:00Z">
        <w:r>
          <w:rPr>
            <w:rFonts w:ascii="Times New Roman" w:hAnsi="Times New Roman"/>
            <w:szCs w:val="22"/>
          </w:rPr>
          <w:t xml:space="preserve">knowledge of industry leading technologies such as SQL,Tableau, Python, R and Amazon proprietary technologies such as Redshift, EMR, Hammerstone </w:t>
        </w:r>
        <w:r w:rsidRPr="00E70ED3">
          <w:rPr>
            <w:rFonts w:ascii="Times New Roman" w:hAnsi="Times New Roman"/>
            <w:szCs w:val="22"/>
            <w:highlight w:val="yellow"/>
          </w:rPr>
          <w:t>[Sharath – please add more Amazon technologies]</w:t>
        </w:r>
        <w:r>
          <w:rPr>
            <w:rFonts w:ascii="Times New Roman" w:hAnsi="Times New Roman"/>
            <w:szCs w:val="22"/>
          </w:rPr>
          <w:t>.</w:t>
        </w:r>
      </w:ins>
    </w:p>
    <w:p w14:paraId="291D6874" w14:textId="77777777" w:rsidR="001C1899" w:rsidRPr="005E590D" w:rsidRDefault="001C1899" w:rsidP="00F8072C">
      <w:pPr>
        <w:autoSpaceDE w:val="0"/>
        <w:autoSpaceDN w:val="0"/>
        <w:adjustRightInd w:val="0"/>
        <w:jc w:val="both"/>
        <w:rPr>
          <w:rFonts w:ascii="Times New Roman" w:hAnsi="Times New Roman"/>
          <w:szCs w:val="22"/>
        </w:rPr>
      </w:pPr>
    </w:p>
    <w:p w14:paraId="7C55F755" w14:textId="77777777" w:rsidR="001C1899" w:rsidRDefault="001C1899" w:rsidP="001C1899">
      <w:pPr>
        <w:spacing w:after="60"/>
        <w:jc w:val="both"/>
        <w:rPr>
          <w:ins w:id="7" w:author="Balgi, Sameer" w:date="2019-11-04T07:38:00Z"/>
          <w:rFonts w:cs="Tahoma"/>
          <w:sz w:val="20"/>
        </w:rPr>
      </w:pPr>
      <w:ins w:id="8" w:author="Balgi, Sameer" w:date="2019-11-04T07:37:00Z">
        <w:r>
          <w:rPr>
            <w:rFonts w:ascii="Times New Roman" w:hAnsi="Times New Roman"/>
            <w:szCs w:val="22"/>
            <w:highlight w:val="lightGray"/>
          </w:rPr>
          <w:t xml:space="preserve">Currently, </w:t>
        </w:r>
      </w:ins>
      <w:del w:id="9" w:author="Balgi, Sameer" w:date="2019-11-04T07:37:00Z">
        <w:r w:rsidR="00F8072C" w:rsidRPr="00A66AFB" w:rsidDel="001C1899">
          <w:rPr>
            <w:rFonts w:ascii="Times New Roman" w:hAnsi="Times New Roman"/>
            <w:szCs w:val="22"/>
            <w:highlight w:val="lightGray"/>
          </w:rPr>
          <w:delText xml:space="preserve">At </w:delText>
        </w:r>
      </w:del>
      <w:ins w:id="10" w:author="Balgi, Sameer" w:date="2019-11-04T07:37:00Z">
        <w:r>
          <w:rPr>
            <w:rFonts w:ascii="Times New Roman" w:hAnsi="Times New Roman"/>
            <w:szCs w:val="22"/>
            <w:highlight w:val="lightGray"/>
          </w:rPr>
          <w:t>a</w:t>
        </w:r>
        <w:r w:rsidRPr="00A66AFB">
          <w:rPr>
            <w:rFonts w:ascii="Times New Roman" w:hAnsi="Times New Roman"/>
            <w:szCs w:val="22"/>
            <w:highlight w:val="lightGray"/>
          </w:rPr>
          <w:t xml:space="preserve">t </w:t>
        </w:r>
      </w:ins>
      <w:r w:rsidR="00AE29B8" w:rsidRPr="00A66AFB">
        <w:rPr>
          <w:rFonts w:ascii="Times New Roman" w:hAnsi="Times New Roman"/>
          <w:szCs w:val="22"/>
          <w:highlight w:val="lightGray"/>
        </w:rPr>
        <w:t>Amazon in the U.S.</w:t>
      </w:r>
      <w:r w:rsidR="00F8072C" w:rsidRPr="00A66AFB">
        <w:rPr>
          <w:rFonts w:ascii="Times New Roman" w:hAnsi="Times New Roman"/>
          <w:szCs w:val="22"/>
          <w:highlight w:val="lightGray"/>
        </w:rPr>
        <w:t xml:space="preserve">, </w:t>
      </w:r>
      <w:r w:rsidR="00B77593" w:rsidRPr="00A66AFB">
        <w:rPr>
          <w:rFonts w:ascii="Times New Roman" w:hAnsi="Times New Roman"/>
          <w:szCs w:val="22"/>
          <w:highlight w:val="lightGray"/>
        </w:rPr>
        <w:t>Mr. Byladakere Somashekaraiah</w:t>
      </w:r>
      <w:r w:rsidR="005558C1" w:rsidRPr="00A66AFB">
        <w:rPr>
          <w:rFonts w:ascii="Times New Roman" w:hAnsi="Times New Roman"/>
          <w:szCs w:val="22"/>
          <w:highlight w:val="lightGray"/>
        </w:rPr>
        <w:t xml:space="preserve"> works on </w:t>
      </w:r>
      <w:r w:rsidR="00F8072C" w:rsidRPr="00A66AFB">
        <w:rPr>
          <w:rFonts w:ascii="Times New Roman" w:hAnsi="Times New Roman"/>
          <w:szCs w:val="22"/>
          <w:highlight w:val="lightGray"/>
        </w:rPr>
        <w:t xml:space="preserve">the </w:t>
      </w:r>
      <w:r w:rsidR="00352733" w:rsidRPr="00A66AFB">
        <w:rPr>
          <w:rFonts w:ascii="Times New Roman" w:hAnsi="Times New Roman"/>
          <w:szCs w:val="22"/>
          <w:highlight w:val="lightGray"/>
        </w:rPr>
        <w:t>Display Advertising Finance BI</w:t>
      </w:r>
      <w:r w:rsidR="00F8072C" w:rsidRPr="00A66AFB">
        <w:rPr>
          <w:rFonts w:ascii="Times New Roman" w:hAnsi="Times New Roman"/>
          <w:szCs w:val="22"/>
          <w:highlight w:val="lightGray"/>
        </w:rPr>
        <w:t xml:space="preserve"> </w:t>
      </w:r>
      <w:r w:rsidR="00F8072C" w:rsidRPr="00B10841">
        <w:rPr>
          <w:rFonts w:ascii="Times New Roman" w:hAnsi="Times New Roman"/>
          <w:szCs w:val="22"/>
          <w:highlight w:val="yellow"/>
        </w:rPr>
        <w:t>Team</w:t>
      </w:r>
      <w:r w:rsidR="005558C1" w:rsidRPr="00B10841">
        <w:rPr>
          <w:rFonts w:ascii="Times New Roman" w:hAnsi="Times New Roman"/>
          <w:szCs w:val="22"/>
          <w:highlight w:val="yellow"/>
        </w:rPr>
        <w:t>, which</w:t>
      </w:r>
      <w:r w:rsidR="00F8072C" w:rsidRPr="00B10841">
        <w:rPr>
          <w:rFonts w:ascii="Times New Roman" w:hAnsi="Times New Roman"/>
          <w:szCs w:val="22"/>
          <w:highlight w:val="yellow"/>
        </w:rPr>
        <w:t xml:space="preserve"> consists of </w:t>
      </w:r>
      <w:r w:rsidR="00E86844" w:rsidRPr="00B10841">
        <w:rPr>
          <w:rFonts w:ascii="Times New Roman" w:hAnsi="Times New Roman"/>
          <w:szCs w:val="22"/>
          <w:highlight w:val="yellow"/>
        </w:rPr>
        <w:t>[2</w:t>
      </w:r>
      <w:r w:rsidR="007D3CC7" w:rsidRPr="00B10841">
        <w:rPr>
          <w:rFonts w:ascii="Times New Roman" w:hAnsi="Times New Roman"/>
          <w:szCs w:val="22"/>
          <w:highlight w:val="yellow"/>
        </w:rPr>
        <w:t>]</w:t>
      </w:r>
      <w:r w:rsidR="003503F5" w:rsidRPr="00B10841">
        <w:rPr>
          <w:rFonts w:ascii="Times New Roman" w:hAnsi="Times New Roman"/>
          <w:szCs w:val="22"/>
          <w:highlight w:val="yellow"/>
        </w:rPr>
        <w:t xml:space="preserve"> </w:t>
      </w:r>
      <w:r w:rsidR="00E86844" w:rsidRPr="00B10841">
        <w:rPr>
          <w:rFonts w:ascii="Times New Roman" w:hAnsi="Times New Roman"/>
          <w:szCs w:val="22"/>
          <w:highlight w:val="yellow"/>
        </w:rPr>
        <w:t xml:space="preserve">members </w:t>
      </w:r>
      <w:r w:rsidR="00B10841" w:rsidRPr="00B10841">
        <w:rPr>
          <w:rFonts w:ascii="Times New Roman" w:hAnsi="Times New Roman"/>
          <w:szCs w:val="22"/>
        </w:rPr>
        <w:t xml:space="preserve">including: [1 Data Engineer and 1 BI </w:t>
      </w:r>
      <w:r w:rsidR="00B10841" w:rsidRPr="001C1899">
        <w:rPr>
          <w:rFonts w:ascii="Times New Roman" w:hAnsi="Times New Roman"/>
          <w:szCs w:val="22"/>
        </w:rPr>
        <w:t>Engineer</w:t>
      </w:r>
      <w:r w:rsidR="00B10841" w:rsidRPr="001C1899">
        <w:rPr>
          <w:rFonts w:ascii="Times New Roman" w:hAnsi="Times New Roman"/>
          <w:szCs w:val="22"/>
          <w:highlight w:val="yellow"/>
        </w:rPr>
        <w:t xml:space="preserve"> </w:t>
      </w:r>
      <w:r w:rsidR="00E86844" w:rsidRPr="001C1899">
        <w:rPr>
          <w:rFonts w:ascii="Times New Roman" w:hAnsi="Times New Roman"/>
          <w:szCs w:val="22"/>
          <w:highlight w:val="yellow"/>
        </w:rPr>
        <w:t xml:space="preserve">that support 1000+ stakeholders representing diverse functions such as Sales, Finance and Marketing. </w:t>
      </w:r>
      <w:ins w:id="11" w:author="Balgi, Sameer" w:date="2019-11-04T07:38:00Z">
        <w:r>
          <w:rPr>
            <w:rFonts w:cs="Tahoma"/>
            <w:sz w:val="20"/>
          </w:rPr>
          <w:t xml:space="preserve">The Display Advertising BI Team in the Advertising Finance Org is primarily responsible for the reliable functioning of the underlying infrastructure that supports the creation of the </w:t>
        </w:r>
        <w:r w:rsidRPr="001703D9">
          <w:rPr>
            <w:rFonts w:cs="Tahoma"/>
            <w:i/>
            <w:sz w:val="20"/>
          </w:rPr>
          <w:t>Total_Ads_Snapshot</w:t>
        </w:r>
        <w:r>
          <w:rPr>
            <w:rFonts w:cs="Tahoma"/>
            <w:i/>
            <w:sz w:val="20"/>
          </w:rPr>
          <w:t xml:space="preserve"> table</w:t>
        </w:r>
        <w:r>
          <w:rPr>
            <w:rFonts w:cs="Tahoma"/>
            <w:sz w:val="20"/>
          </w:rPr>
          <w:t xml:space="preserve"> (supporting revenue in billions). The </w:t>
        </w:r>
        <w:r w:rsidRPr="001703D9">
          <w:rPr>
            <w:rFonts w:cs="Tahoma"/>
            <w:i/>
            <w:sz w:val="20"/>
          </w:rPr>
          <w:t>Total_Ads_Snapshot</w:t>
        </w:r>
        <w:r>
          <w:rPr>
            <w:rFonts w:cs="Tahoma"/>
            <w:sz w:val="20"/>
          </w:rPr>
          <w:t xml:space="preserve"> is the end product of a data pipeline architecture that combines five disparate revenue sources: i) Actuals or Billed revenue for Managed Display Campaigns ii) Actuals &amp; Billed revenue for Self Service Display campaigns, iii) Managed Display revenue from future campaigns that have a signed contract, iv) Revenue from future campaigns that do not have a signed </w:t>
        </w:r>
        <w:r>
          <w:rPr>
            <w:rFonts w:cs="Tahoma"/>
            <w:sz w:val="20"/>
          </w:rPr>
          <w:lastRenderedPageBreak/>
          <w:t xml:space="preserve">contract but are in the Sales pipeline process and v) Total Sponsored Ads Revenue. The data pipeline process includes i) Raw data ingestion for the above sources using a combination of Datanet, Hammerstone, S3 and Andes, ii) Data Validation Engine that algorithmically excludes invalid records; and iii) Data mapping engine that brings in advertiser attributes, billing information, product and sub-product definitions, campaign goal roll-ups and account channel classifications. The Total Ads Snapshot table fuel several key processes in Advertising and Amazon – specifically: i) the weekly and monthly reporting process for all Display Ads finance, ii) Input tables to power Product and Sales dashboards such as AE Cockpit, Account Management Hub, Renewal Rate Dashboard iii) Quarterly/Annual revenue for AE compensation and iv) Allocation of Display Ads data into Corporate Databases for ASIN level reporting. </w:t>
        </w:r>
      </w:ins>
    </w:p>
    <w:p w14:paraId="42C38F14" w14:textId="5EA8D85E" w:rsidR="00373530" w:rsidRDefault="00373530">
      <w:pPr>
        <w:spacing w:after="60"/>
        <w:jc w:val="both"/>
        <w:rPr>
          <w:ins w:id="12" w:author="Balgi, Sameer" w:date="2019-11-04T07:40:00Z"/>
          <w:rFonts w:cs="Tahoma"/>
          <w:sz w:val="20"/>
        </w:rPr>
        <w:pPrChange w:id="13" w:author="Balgi, Sameer" w:date="2019-11-04T07:17:00Z">
          <w:pPr/>
        </w:pPrChange>
      </w:pPr>
    </w:p>
    <w:p w14:paraId="47E0EF81" w14:textId="77777777" w:rsidR="008E1BFC" w:rsidRDefault="008E1BFC" w:rsidP="008E1BFC">
      <w:pPr>
        <w:spacing w:after="60"/>
        <w:jc w:val="both"/>
        <w:rPr>
          <w:ins w:id="14" w:author="Balgi, Sameer" w:date="2019-11-04T07:40:00Z"/>
          <w:rFonts w:cs="Tahoma"/>
          <w:sz w:val="20"/>
        </w:rPr>
      </w:pPr>
      <w:ins w:id="15" w:author="Balgi, Sameer" w:date="2019-11-04T07:40:00Z">
        <w:r>
          <w:rPr>
            <w:rFonts w:cs="Tahoma"/>
            <w:sz w:val="20"/>
          </w:rPr>
          <w:t>The Business Intelligence Engineer in the Display Ads Org is primarily responsible for managing the data infrastructure, data extraction, automation, visualization and enabling complex analyses. The role supports the following teams: i) Central FP&amp;A team, ii) Display Finance team (total 40 heads), iii) Geo Finance Teams. These teams in-turn support a Sales/Product team of 1000+ FTEs. Given the high level of impact, the role requires an individual with the following skill-sets:</w:t>
        </w:r>
      </w:ins>
    </w:p>
    <w:p w14:paraId="1B5111E4" w14:textId="77777777" w:rsidR="008E1BFC" w:rsidRDefault="008E1BFC" w:rsidP="008E1BFC">
      <w:pPr>
        <w:rPr>
          <w:ins w:id="16" w:author="Balgi, Sameer" w:date="2019-11-04T07:40:00Z"/>
          <w:rFonts w:cs="Tahoma"/>
          <w:sz w:val="20"/>
        </w:rPr>
      </w:pPr>
      <w:ins w:id="17" w:author="Balgi, Sameer" w:date="2019-11-04T07:40:00Z">
        <w:r>
          <w:rPr>
            <w:rFonts w:cs="Tahoma"/>
            <w:sz w:val="20"/>
          </w:rPr>
          <w:t>1) Strong ownership skills – who is able to respond quickly and has the knowledge/expertise of the Data Pipeline.</w:t>
        </w:r>
      </w:ins>
    </w:p>
    <w:p w14:paraId="10280C22" w14:textId="77777777" w:rsidR="008E1BFC" w:rsidRDefault="008E1BFC" w:rsidP="008E1BFC">
      <w:pPr>
        <w:rPr>
          <w:ins w:id="18" w:author="Balgi, Sameer" w:date="2019-11-04T07:40:00Z"/>
          <w:rFonts w:cs="Tahoma"/>
          <w:sz w:val="20"/>
        </w:rPr>
      </w:pPr>
      <w:ins w:id="19" w:author="Balgi, Sameer" w:date="2019-11-04T07:40:00Z">
        <w:r>
          <w:rPr>
            <w:rFonts w:cs="Tahoma"/>
            <w:sz w:val="20"/>
          </w:rPr>
          <w:t>2) An end-to-end problem solver: This role requires the individual to understand the underlying business problem, design the solution including data extraction and enable consumption by creating visual dashboards.</w:t>
        </w:r>
      </w:ins>
    </w:p>
    <w:p w14:paraId="6B661F95" w14:textId="77777777" w:rsidR="008E1BFC" w:rsidRDefault="008E1BFC" w:rsidP="008E1BFC">
      <w:pPr>
        <w:rPr>
          <w:ins w:id="20" w:author="Balgi, Sameer" w:date="2019-11-04T07:40:00Z"/>
          <w:rFonts w:cs="Tahoma"/>
          <w:sz w:val="20"/>
        </w:rPr>
      </w:pPr>
      <w:ins w:id="21" w:author="Balgi, Sameer" w:date="2019-11-04T07:40:00Z">
        <w:r>
          <w:rPr>
            <w:rFonts w:cs="Tahoma"/>
            <w:sz w:val="20"/>
          </w:rPr>
          <w:t>3) Strong collaborator – ability to partner with Business/Finance teams on solving their pain points.</w:t>
        </w:r>
      </w:ins>
    </w:p>
    <w:p w14:paraId="47D68FEA" w14:textId="77777777" w:rsidR="008E1BFC" w:rsidRDefault="008E1BFC" w:rsidP="008E1BFC">
      <w:pPr>
        <w:rPr>
          <w:ins w:id="22" w:author="Balgi, Sameer" w:date="2019-11-04T07:40:00Z"/>
          <w:rFonts w:cs="Tahoma"/>
          <w:sz w:val="20"/>
        </w:rPr>
      </w:pPr>
      <w:ins w:id="23" w:author="Balgi, Sameer" w:date="2019-11-04T07:40:00Z">
        <w:r>
          <w:rPr>
            <w:rFonts w:cs="Tahoma"/>
            <w:sz w:val="20"/>
          </w:rPr>
          <w:t>4) Resourceful – be able to partner with different teams and be able to learn/borrow skills that he/she may not have.</w:t>
        </w:r>
      </w:ins>
    </w:p>
    <w:p w14:paraId="0D5BD65C" w14:textId="01E8E6D2" w:rsidR="008E1BFC" w:rsidRDefault="008E1BFC" w:rsidP="008E1BFC">
      <w:pPr>
        <w:rPr>
          <w:ins w:id="24" w:author="Balgi, Sameer" w:date="2019-11-04T07:40:00Z"/>
          <w:rFonts w:cs="Tahoma"/>
          <w:sz w:val="20"/>
        </w:rPr>
      </w:pPr>
      <w:ins w:id="25" w:author="Balgi, Sameer" w:date="2019-11-04T07:40:00Z">
        <w:r>
          <w:rPr>
            <w:rFonts w:cs="Tahoma"/>
            <w:sz w:val="20"/>
          </w:rPr>
          <w:t>5) Drive self-serve capability: Build visualization tools and train Fi</w:t>
        </w:r>
      </w:ins>
      <w:ins w:id="26" w:author="B S, Sharath" w:date="2019-11-04T17:43:00Z">
        <w:r w:rsidR="00F700C8">
          <w:rPr>
            <w:rFonts w:cs="Tahoma"/>
            <w:sz w:val="20"/>
          </w:rPr>
          <w:t xml:space="preserve">                                                </w:t>
        </w:r>
      </w:ins>
      <w:bookmarkStart w:id="27" w:name="_GoBack"/>
      <w:bookmarkEnd w:id="27"/>
      <w:ins w:id="28" w:author="Balgi, Sameer" w:date="2019-11-04T07:40:00Z">
        <w:r>
          <w:rPr>
            <w:rFonts w:cs="Tahoma"/>
            <w:sz w:val="20"/>
          </w:rPr>
          <w:t>nancial analysts in developing this skill</w:t>
        </w:r>
      </w:ins>
    </w:p>
    <w:p w14:paraId="0E818909" w14:textId="08809A06" w:rsidR="008E1BFC" w:rsidRDefault="008E1BFC">
      <w:pPr>
        <w:spacing w:after="60"/>
        <w:jc w:val="both"/>
        <w:rPr>
          <w:ins w:id="29" w:author="Balgi, Sameer" w:date="2019-11-04T07:40:00Z"/>
          <w:rFonts w:cs="Tahoma"/>
          <w:sz w:val="20"/>
        </w:rPr>
        <w:pPrChange w:id="30" w:author="Balgi, Sameer" w:date="2019-11-04T07:17:00Z">
          <w:pPr/>
        </w:pPrChange>
      </w:pPr>
    </w:p>
    <w:p w14:paraId="47971470" w14:textId="0C302D82" w:rsidR="00373530" w:rsidRPr="008E1BFC" w:rsidRDefault="008E1BFC">
      <w:pPr>
        <w:spacing w:after="60"/>
        <w:jc w:val="both"/>
        <w:rPr>
          <w:ins w:id="31" w:author="Balgi, Sameer" w:date="2019-11-03T17:15:00Z"/>
          <w:rFonts w:cs="Tahoma"/>
          <w:sz w:val="20"/>
          <w:rPrChange w:id="32" w:author="Balgi, Sameer" w:date="2019-11-04T07:41:00Z">
            <w:rPr>
              <w:ins w:id="33" w:author="Balgi, Sameer" w:date="2019-11-03T17:15:00Z"/>
              <w:rFonts w:ascii="Times New Roman" w:hAnsi="Times New Roman"/>
              <w:szCs w:val="22"/>
            </w:rPr>
          </w:rPrChange>
        </w:rPr>
        <w:pPrChange w:id="34" w:author="Balgi, Sameer" w:date="2019-11-04T07:41:00Z">
          <w:pPr>
            <w:jc w:val="both"/>
          </w:pPr>
        </w:pPrChange>
      </w:pPr>
      <w:ins w:id="35" w:author="Balgi, Sameer" w:date="2019-11-04T07:40:00Z">
        <w:r>
          <w:rPr>
            <w:rFonts w:eastAsia="Times New Roman" w:cs="Tahoma"/>
            <w:sz w:val="20"/>
          </w:rPr>
          <w:t>Over the past 18 months in Ads Finance, Sharath has made significant, and lasting contributions to the Ads Finance team</w:t>
        </w:r>
        <w:r w:rsidRPr="0003515A">
          <w:rPr>
            <w:rFonts w:eastAsia="Times New Roman" w:cs="Tahoma"/>
            <w:sz w:val="20"/>
          </w:rPr>
          <w:t>.</w:t>
        </w:r>
        <w:r>
          <w:rPr>
            <w:rFonts w:eastAsia="Times New Roman" w:cs="Tahoma"/>
            <w:sz w:val="20"/>
          </w:rPr>
          <w:t xml:space="preserve"> The breadth of projects he owned and delivered (HeadCT, Agency WBR, Sponsored Display, Expected Incremental, Refund) had high visibility and were critical to the operation of our business units and productivity of our finance teams.</w:t>
        </w:r>
      </w:ins>
      <w:ins w:id="36" w:author="Balgi, Sameer" w:date="2019-11-04T07:41:00Z">
        <w:r>
          <w:rPr>
            <w:rFonts w:eastAsia="Times New Roman" w:cs="Tahoma"/>
            <w:sz w:val="20"/>
          </w:rPr>
          <w:t xml:space="preserve"> In all of his projects,</w:t>
        </w:r>
        <w:r>
          <w:rPr>
            <w:rFonts w:cs="Tahoma"/>
            <w:sz w:val="20"/>
          </w:rPr>
          <w:t xml:space="preserve"> </w:t>
        </w:r>
      </w:ins>
      <w:r w:rsidR="00E86844" w:rsidRPr="00B10841">
        <w:rPr>
          <w:rFonts w:ascii="Times New Roman" w:hAnsi="Times New Roman"/>
          <w:szCs w:val="22"/>
          <w:highlight w:val="yellow"/>
        </w:rPr>
        <w:t xml:space="preserve">Mr. Byladakere Somashekaraiah </w:t>
      </w:r>
      <w:ins w:id="37" w:author="Balgi, Sameer" w:date="2019-11-04T07:41:00Z">
        <w:r>
          <w:rPr>
            <w:rFonts w:ascii="Times New Roman" w:hAnsi="Times New Roman"/>
            <w:szCs w:val="22"/>
            <w:highlight w:val="yellow"/>
          </w:rPr>
          <w:t xml:space="preserve">would be the technical architect providing guidance on technical feasibility and designing scalable </w:t>
        </w:r>
      </w:ins>
      <w:ins w:id="38" w:author="Balgi, Sameer" w:date="2019-11-04T07:42:00Z">
        <w:r>
          <w:rPr>
            <w:rFonts w:ascii="Times New Roman" w:hAnsi="Times New Roman"/>
            <w:szCs w:val="22"/>
            <w:highlight w:val="yellow"/>
          </w:rPr>
          <w:t>solutions</w:t>
        </w:r>
      </w:ins>
      <w:del w:id="39" w:author="Balgi, Sameer" w:date="2019-11-04T07:42:00Z">
        <w:r w:rsidR="00E86844" w:rsidRPr="00B10841" w:rsidDel="008E1BFC">
          <w:rPr>
            <w:rFonts w:ascii="Times New Roman" w:hAnsi="Times New Roman"/>
            <w:szCs w:val="22"/>
            <w:highlight w:val="yellow"/>
          </w:rPr>
          <w:delText>also own certain portions of the business where he single handedly serve the business team</w:delText>
        </w:r>
      </w:del>
      <w:r w:rsidR="008D0810" w:rsidRPr="00B10841">
        <w:rPr>
          <w:rFonts w:ascii="Times New Roman" w:hAnsi="Times New Roman"/>
          <w:szCs w:val="22"/>
          <w:highlight w:val="yellow"/>
        </w:rPr>
        <w:t>,</w:t>
      </w:r>
      <w:r w:rsidR="00704DA5" w:rsidRPr="00A66AFB">
        <w:rPr>
          <w:rFonts w:ascii="Times New Roman" w:hAnsi="Times New Roman"/>
          <w:szCs w:val="22"/>
          <w:highlight w:val="lightGray"/>
        </w:rPr>
        <w:t>]</w:t>
      </w:r>
      <w:r w:rsidR="00BB30B7" w:rsidRPr="00A66AFB">
        <w:rPr>
          <w:rFonts w:ascii="Times New Roman" w:hAnsi="Times New Roman"/>
          <w:szCs w:val="22"/>
          <w:highlight w:val="lightGray"/>
        </w:rPr>
        <w:t>.</w:t>
      </w:r>
      <w:r w:rsidR="00BB30B7" w:rsidRPr="005E590D">
        <w:rPr>
          <w:rFonts w:ascii="Times New Roman" w:hAnsi="Times New Roman"/>
          <w:szCs w:val="22"/>
        </w:rPr>
        <w:t xml:space="preserve"> </w:t>
      </w:r>
      <w:del w:id="40" w:author="Balgi, Sameer" w:date="2019-11-04T07:36:00Z">
        <w:r w:rsidR="00B77593" w:rsidRPr="005E590D" w:rsidDel="001C1899">
          <w:rPr>
            <w:rFonts w:ascii="Times New Roman" w:hAnsi="Times New Roman"/>
            <w:szCs w:val="22"/>
          </w:rPr>
          <w:delText>Mr. Byladakere Somashekaraiah</w:delText>
        </w:r>
        <w:r w:rsidR="00BB30B7" w:rsidRPr="005E590D" w:rsidDel="001C1899">
          <w:rPr>
            <w:rFonts w:ascii="Times New Roman" w:hAnsi="Times New Roman"/>
            <w:szCs w:val="22"/>
          </w:rPr>
          <w:delText xml:space="preserve"> </w:delText>
        </w:r>
        <w:r w:rsidR="00E86844" w:rsidRPr="00E86844" w:rsidDel="001C1899">
          <w:rPr>
            <w:rFonts w:ascii="Times New Roman" w:hAnsi="Times New Roman"/>
            <w:szCs w:val="22"/>
          </w:rPr>
          <w:delText xml:space="preserve">has been employed with Amazon-US for over 2 years and 10 months in addition to his </w:delText>
        </w:r>
        <w:r w:rsidR="00E86844" w:rsidDel="001C1899">
          <w:rPr>
            <w:rFonts w:ascii="Times New Roman" w:hAnsi="Times New Roman"/>
            <w:szCs w:val="22"/>
          </w:rPr>
          <w:delText>3</w:delText>
        </w:r>
        <w:r w:rsidR="00E86844" w:rsidRPr="00E86844" w:rsidDel="001C1899">
          <w:rPr>
            <w:rFonts w:ascii="Times New Roman" w:hAnsi="Times New Roman"/>
            <w:szCs w:val="22"/>
          </w:rPr>
          <w:delText xml:space="preserve"> years and 11 months employed abroad with Amazon-India</w:delText>
        </w:r>
        <w:r w:rsidR="00A96717" w:rsidRPr="005E590D" w:rsidDel="001C1899">
          <w:rPr>
            <w:rFonts w:ascii="Times New Roman" w:hAnsi="Times New Roman"/>
            <w:szCs w:val="22"/>
          </w:rPr>
          <w:delText>.</w:delText>
        </w:r>
      </w:del>
    </w:p>
    <w:p w14:paraId="09F7DED0" w14:textId="77777777" w:rsidR="00F8072C" w:rsidRPr="005E590D" w:rsidDel="00373530" w:rsidRDefault="00A96717" w:rsidP="003C0ECB">
      <w:pPr>
        <w:jc w:val="both"/>
        <w:rPr>
          <w:del w:id="41" w:author="Balgi, Sameer" w:date="2019-11-03T17:17:00Z"/>
          <w:rFonts w:ascii="Times New Roman" w:hAnsi="Times New Roman"/>
          <w:szCs w:val="22"/>
        </w:rPr>
      </w:pPr>
      <w:del w:id="42" w:author="Balgi, Sameer" w:date="2019-11-03T17:17:00Z">
        <w:r w:rsidRPr="005E590D" w:rsidDel="00373530">
          <w:rPr>
            <w:rFonts w:ascii="Times New Roman" w:hAnsi="Times New Roman"/>
            <w:szCs w:val="22"/>
          </w:rPr>
          <w:delText xml:space="preserve"> </w:delText>
        </w:r>
        <w:r w:rsidR="00B77593" w:rsidRPr="005E590D" w:rsidDel="00373530">
          <w:rPr>
            <w:rFonts w:ascii="Times New Roman" w:hAnsi="Times New Roman"/>
            <w:szCs w:val="22"/>
          </w:rPr>
          <w:delText>Mr. Byladakere Somashekaraiah</w:delText>
        </w:r>
        <w:r w:rsidR="003C0ECB" w:rsidRPr="005E590D" w:rsidDel="00373530">
          <w:rPr>
            <w:rFonts w:ascii="Times New Roman" w:hAnsi="Times New Roman"/>
            <w:szCs w:val="22"/>
          </w:rPr>
          <w:delText xml:space="preserve"> </w:delText>
        </w:r>
        <w:r w:rsidR="00BB30B7" w:rsidRPr="005E590D" w:rsidDel="00373530">
          <w:rPr>
            <w:rFonts w:ascii="Times New Roman" w:hAnsi="Times New Roman"/>
            <w:szCs w:val="22"/>
          </w:rPr>
          <w:delText xml:space="preserve">is </w:delText>
        </w:r>
        <w:r w:rsidRPr="005E590D" w:rsidDel="00373530">
          <w:rPr>
            <w:rFonts w:ascii="Times New Roman" w:hAnsi="Times New Roman"/>
            <w:szCs w:val="22"/>
          </w:rPr>
          <w:delText xml:space="preserve">therefore </w:delText>
        </w:r>
        <w:r w:rsidR="00BB30B7" w:rsidRPr="005E590D" w:rsidDel="00373530">
          <w:rPr>
            <w:rFonts w:ascii="Times New Roman" w:hAnsi="Times New Roman"/>
            <w:szCs w:val="22"/>
          </w:rPr>
          <w:delText xml:space="preserve">one of the </w:delText>
        </w:r>
        <w:r w:rsidR="008D0810" w:rsidRPr="005E590D" w:rsidDel="00373530">
          <w:rPr>
            <w:rFonts w:ascii="Times New Roman" w:hAnsi="Times New Roman"/>
            <w:szCs w:val="22"/>
          </w:rPr>
          <w:delText xml:space="preserve">most </w:delText>
        </w:r>
        <w:r w:rsidR="003C0ECB" w:rsidRPr="005E590D" w:rsidDel="00373530">
          <w:rPr>
            <w:rFonts w:ascii="Times New Roman" w:hAnsi="Times New Roman"/>
            <w:szCs w:val="22"/>
            <w:highlight w:val="green"/>
          </w:rPr>
          <w:delText>[advanced</w:delText>
        </w:r>
        <w:r w:rsidR="00E86844" w:rsidDel="00373530">
          <w:rPr>
            <w:rFonts w:ascii="Times New Roman" w:hAnsi="Times New Roman"/>
            <w:szCs w:val="22"/>
            <w:highlight w:val="green"/>
          </w:rPr>
          <w:delText xml:space="preserve"> and </w:delText>
        </w:r>
        <w:r w:rsidR="003C0ECB" w:rsidRPr="005E590D" w:rsidDel="00373530">
          <w:rPr>
            <w:rFonts w:ascii="Times New Roman" w:hAnsi="Times New Roman"/>
            <w:szCs w:val="22"/>
            <w:highlight w:val="green"/>
          </w:rPr>
          <w:delText>longest tenured]</w:delText>
        </w:r>
        <w:r w:rsidR="00BB30B7" w:rsidRPr="005E590D" w:rsidDel="00373530">
          <w:rPr>
            <w:rFonts w:ascii="Times New Roman" w:hAnsi="Times New Roman"/>
            <w:szCs w:val="22"/>
          </w:rPr>
          <w:delText xml:space="preserve"> member</w:delText>
        </w:r>
        <w:r w:rsidR="008D0810" w:rsidRPr="005E590D" w:rsidDel="00373530">
          <w:rPr>
            <w:rFonts w:ascii="Times New Roman" w:hAnsi="Times New Roman"/>
            <w:szCs w:val="22"/>
          </w:rPr>
          <w:delText>s</w:delText>
        </w:r>
        <w:r w:rsidR="00BB30B7" w:rsidRPr="005E590D" w:rsidDel="00373530">
          <w:rPr>
            <w:rFonts w:ascii="Times New Roman" w:hAnsi="Times New Roman"/>
            <w:szCs w:val="22"/>
          </w:rPr>
          <w:delText xml:space="preserve"> of the team</w:delText>
        </w:r>
        <w:r w:rsidRPr="005E590D" w:rsidDel="00373530">
          <w:rPr>
            <w:rFonts w:ascii="Times New Roman" w:hAnsi="Times New Roman"/>
            <w:szCs w:val="22"/>
          </w:rPr>
          <w:delText xml:space="preserve"> and contributes special and advanced knowledge of Amazon proprietary tools and technology</w:delText>
        </w:r>
        <w:r w:rsidR="00BB30B7" w:rsidRPr="005E590D" w:rsidDel="00373530">
          <w:rPr>
            <w:rFonts w:ascii="Times New Roman" w:hAnsi="Times New Roman"/>
            <w:szCs w:val="22"/>
          </w:rPr>
          <w:delText>.</w:delText>
        </w:r>
        <w:r w:rsidR="00F8072C" w:rsidRPr="005E590D" w:rsidDel="00373530">
          <w:rPr>
            <w:rFonts w:ascii="Times New Roman" w:hAnsi="Times New Roman"/>
            <w:szCs w:val="22"/>
          </w:rPr>
          <w:delText xml:space="preserve"> </w:delText>
        </w:r>
      </w:del>
    </w:p>
    <w:p w14:paraId="052B880A" w14:textId="77777777" w:rsidR="00F8072C" w:rsidRPr="005E590D" w:rsidRDefault="00F8072C" w:rsidP="00F8072C">
      <w:pPr>
        <w:autoSpaceDE w:val="0"/>
        <w:autoSpaceDN w:val="0"/>
        <w:adjustRightInd w:val="0"/>
        <w:jc w:val="both"/>
        <w:rPr>
          <w:rFonts w:ascii="Times New Roman" w:hAnsi="Times New Roman"/>
          <w:szCs w:val="22"/>
        </w:rPr>
      </w:pPr>
    </w:p>
    <w:p w14:paraId="720E9D21" w14:textId="7EBCAD27" w:rsidR="00352733" w:rsidRPr="005E590D" w:rsidDel="00EE4A3D" w:rsidRDefault="00352733" w:rsidP="00352733">
      <w:pPr>
        <w:jc w:val="both"/>
        <w:rPr>
          <w:del w:id="43" w:author="Balgi, Sameer" w:date="2019-11-04T07:16:00Z"/>
          <w:rFonts w:ascii="Times New Roman" w:hAnsi="Times New Roman"/>
          <w:bCs/>
          <w:szCs w:val="22"/>
        </w:rPr>
      </w:pPr>
      <w:del w:id="44" w:author="Balgi, Sameer" w:date="2019-11-04T07:16:00Z">
        <w:r w:rsidRPr="005E590D" w:rsidDel="00EE4A3D">
          <w:rPr>
            <w:rFonts w:ascii="Times New Roman" w:hAnsi="Times New Roman"/>
            <w:szCs w:val="22"/>
          </w:rPr>
          <w:delText>The Display Advertising Finance BI</w:delText>
        </w:r>
        <w:r w:rsidR="00F8072C" w:rsidRPr="005E590D" w:rsidDel="00EE4A3D">
          <w:rPr>
            <w:rFonts w:ascii="Times New Roman" w:hAnsi="Times New Roman"/>
            <w:szCs w:val="22"/>
          </w:rPr>
          <w:delText xml:space="preserve"> </w:delText>
        </w:r>
        <w:r w:rsidRPr="005E590D" w:rsidDel="00EE4A3D">
          <w:rPr>
            <w:rFonts w:ascii="Times New Roman" w:hAnsi="Times New Roman"/>
            <w:szCs w:val="22"/>
          </w:rPr>
          <w:delText xml:space="preserve">team </w:delText>
        </w:r>
        <w:r w:rsidR="00F8072C" w:rsidRPr="005E590D" w:rsidDel="00EE4A3D">
          <w:rPr>
            <w:rFonts w:ascii="Times New Roman" w:hAnsi="Times New Roman"/>
            <w:szCs w:val="22"/>
          </w:rPr>
          <w:delText>is critical</w:delText>
        </w:r>
        <w:r w:rsidRPr="005E590D" w:rsidDel="00EE4A3D">
          <w:rPr>
            <w:rFonts w:ascii="Times New Roman" w:hAnsi="Times New Roman"/>
            <w:szCs w:val="22"/>
          </w:rPr>
          <w:delText xml:space="preserve"> to Amazon’s</w:delText>
        </w:r>
        <w:r w:rsidR="00F8072C" w:rsidRPr="005E590D" w:rsidDel="00EE4A3D">
          <w:rPr>
            <w:rFonts w:ascii="Times New Roman" w:hAnsi="Times New Roman"/>
            <w:szCs w:val="22"/>
          </w:rPr>
          <w:delText xml:space="preserve"> </w:delText>
        </w:r>
        <w:r w:rsidRPr="005E590D" w:rsidDel="00EE4A3D">
          <w:rPr>
            <w:rFonts w:ascii="Times New Roman" w:hAnsi="Times New Roman"/>
            <w:bCs/>
            <w:szCs w:val="22"/>
          </w:rPr>
          <w:delText>Data Governance, including Data Architecture, Accuracy, and Availability for the entire Display Advertising Finance team. This includes senior finance leadership and business teams. The team is also responsible for supporting Finance Manager/Analysts to reduce the manual efforts by automating reports and creating dashboards for repeated use.</w:delText>
        </w:r>
      </w:del>
    </w:p>
    <w:p w14:paraId="35AEEF5A" w14:textId="77777777" w:rsidR="00352733" w:rsidRPr="005E590D" w:rsidRDefault="00352733" w:rsidP="00352733">
      <w:pPr>
        <w:jc w:val="both"/>
        <w:rPr>
          <w:rFonts w:ascii="Times New Roman" w:hAnsi="Times New Roman"/>
          <w:bCs/>
          <w:szCs w:val="22"/>
        </w:rPr>
      </w:pPr>
    </w:p>
    <w:p w14:paraId="13212CFC" w14:textId="77777777" w:rsidR="00A96717" w:rsidRPr="00B10841" w:rsidRDefault="00704DA5" w:rsidP="00352733">
      <w:pPr>
        <w:jc w:val="both"/>
        <w:rPr>
          <w:rFonts w:ascii="Times New Roman" w:hAnsi="Times New Roman"/>
          <w:caps/>
          <w:szCs w:val="22"/>
          <w:highlight w:val="yellow"/>
        </w:rPr>
      </w:pPr>
      <w:r w:rsidRPr="00B10841">
        <w:rPr>
          <w:rFonts w:ascii="Times New Roman" w:hAnsi="Times New Roman"/>
          <w:caps/>
          <w:szCs w:val="22"/>
          <w:highlight w:val="yellow"/>
        </w:rPr>
        <w:t xml:space="preserve">[Explain in 1 sentence how the team relates to Amazon’s overall business]. </w:t>
      </w:r>
    </w:p>
    <w:p w14:paraId="7AC7787D" w14:textId="77777777" w:rsidR="00704DA5" w:rsidRPr="00B10841" w:rsidRDefault="00704DA5" w:rsidP="00A96717">
      <w:pPr>
        <w:jc w:val="both"/>
        <w:rPr>
          <w:rFonts w:ascii="Times New Roman" w:hAnsi="Times New Roman"/>
          <w:szCs w:val="22"/>
          <w:highlight w:val="yellow"/>
        </w:rPr>
      </w:pPr>
      <w:r w:rsidRPr="00B10841">
        <w:rPr>
          <w:rFonts w:ascii="Times New Roman" w:hAnsi="Times New Roman"/>
          <w:caps/>
          <w:szCs w:val="22"/>
          <w:highlight w:val="yellow"/>
        </w:rPr>
        <w:t>[Explain in 1 sentence why the team is critical for Amazon’s success</w:t>
      </w:r>
      <w:r w:rsidRPr="00B10841">
        <w:rPr>
          <w:rFonts w:ascii="Times New Roman" w:hAnsi="Times New Roman"/>
          <w:szCs w:val="22"/>
          <w:highlight w:val="yellow"/>
        </w:rPr>
        <w:t>].</w:t>
      </w:r>
    </w:p>
    <w:p w14:paraId="51665569" w14:textId="69ADE2D7" w:rsidR="00550E4F" w:rsidRDefault="00550E4F" w:rsidP="002403FE">
      <w:pPr>
        <w:autoSpaceDE w:val="0"/>
        <w:autoSpaceDN w:val="0"/>
        <w:adjustRightInd w:val="0"/>
        <w:jc w:val="both"/>
        <w:rPr>
          <w:ins w:id="45" w:author="Balgi, Sameer" w:date="2019-11-04T07:17:00Z"/>
          <w:rFonts w:ascii="Times New Roman" w:hAnsi="Times New Roman"/>
          <w:szCs w:val="22"/>
        </w:rPr>
      </w:pPr>
    </w:p>
    <w:p w14:paraId="4EE4372F" w14:textId="6E903571" w:rsidR="00EE4A3D" w:rsidDel="00EE4A3D" w:rsidRDefault="00EE4A3D" w:rsidP="002403FE">
      <w:pPr>
        <w:autoSpaceDE w:val="0"/>
        <w:autoSpaceDN w:val="0"/>
        <w:adjustRightInd w:val="0"/>
        <w:jc w:val="both"/>
        <w:rPr>
          <w:del w:id="46" w:author="Balgi, Sameer" w:date="2019-11-04T07:17:00Z"/>
          <w:rFonts w:eastAsia="Times New Roman" w:cs="Tahoma"/>
          <w:sz w:val="20"/>
        </w:rPr>
      </w:pPr>
    </w:p>
    <w:p w14:paraId="51E02E40" w14:textId="77777777" w:rsidR="00EE4A3D" w:rsidRPr="005E590D" w:rsidRDefault="00EE4A3D" w:rsidP="002403FE">
      <w:pPr>
        <w:autoSpaceDE w:val="0"/>
        <w:autoSpaceDN w:val="0"/>
        <w:adjustRightInd w:val="0"/>
        <w:jc w:val="both"/>
        <w:rPr>
          <w:ins w:id="47" w:author="Balgi, Sameer" w:date="2019-11-04T07:19:00Z"/>
          <w:rFonts w:ascii="Times New Roman" w:hAnsi="Times New Roman"/>
          <w:szCs w:val="22"/>
        </w:rPr>
      </w:pPr>
    </w:p>
    <w:p w14:paraId="14A6E965" w14:textId="2C5347D1" w:rsidR="004304F8" w:rsidRPr="005E590D" w:rsidDel="007866EB" w:rsidRDefault="00B77593" w:rsidP="003C0ECB">
      <w:pPr>
        <w:autoSpaceDE w:val="0"/>
        <w:autoSpaceDN w:val="0"/>
        <w:adjustRightInd w:val="0"/>
        <w:jc w:val="both"/>
        <w:rPr>
          <w:del w:id="48" w:author="Balgi, Sameer" w:date="2019-11-03T17:20:00Z"/>
          <w:rFonts w:ascii="Times New Roman" w:hAnsi="Times New Roman"/>
          <w:szCs w:val="22"/>
        </w:rPr>
      </w:pPr>
      <w:del w:id="49" w:author="Balgi, Sameer" w:date="2019-11-04T07:19:00Z">
        <w:r w:rsidRPr="005E590D" w:rsidDel="00EE4A3D">
          <w:rPr>
            <w:rFonts w:ascii="Times New Roman" w:hAnsi="Times New Roman"/>
            <w:szCs w:val="22"/>
          </w:rPr>
          <w:delText>Mr. Byladakere Somashekaraiah</w:delText>
        </w:r>
        <w:r w:rsidR="006C50A0" w:rsidRPr="005E590D" w:rsidDel="00EE4A3D">
          <w:rPr>
            <w:rFonts w:ascii="Times New Roman" w:hAnsi="Times New Roman"/>
            <w:szCs w:val="22"/>
          </w:rPr>
          <w:delText xml:space="preserve"> is one of the most value</w:delText>
        </w:r>
        <w:r w:rsidR="00063B6A" w:rsidRPr="005E590D" w:rsidDel="00EE4A3D">
          <w:rPr>
            <w:rFonts w:ascii="Times New Roman" w:hAnsi="Times New Roman"/>
            <w:szCs w:val="22"/>
          </w:rPr>
          <w:delText>d</w:delText>
        </w:r>
        <w:r w:rsidR="006C50A0" w:rsidRPr="005E590D" w:rsidDel="00EE4A3D">
          <w:rPr>
            <w:rFonts w:ascii="Times New Roman" w:hAnsi="Times New Roman"/>
            <w:szCs w:val="22"/>
          </w:rPr>
          <w:delText xml:space="preserve"> </w:delText>
        </w:r>
        <w:r w:rsidR="00063B6A" w:rsidRPr="005E590D" w:rsidDel="00EE4A3D">
          <w:rPr>
            <w:rFonts w:ascii="Times New Roman" w:hAnsi="Times New Roman"/>
            <w:szCs w:val="22"/>
          </w:rPr>
          <w:delText>e</w:delText>
        </w:r>
        <w:r w:rsidR="006C50A0" w:rsidRPr="005E590D" w:rsidDel="00EE4A3D">
          <w:rPr>
            <w:rFonts w:ascii="Times New Roman" w:hAnsi="Times New Roman"/>
            <w:szCs w:val="22"/>
          </w:rPr>
          <w:delText>ngineers</w:delText>
        </w:r>
        <w:r w:rsidR="00352733" w:rsidRPr="005E590D" w:rsidDel="00EE4A3D">
          <w:rPr>
            <w:rFonts w:ascii="Times New Roman" w:hAnsi="Times New Roman"/>
            <w:szCs w:val="22"/>
          </w:rPr>
          <w:delText xml:space="preserve"> </w:delText>
        </w:r>
        <w:r w:rsidR="00293AE3" w:rsidRPr="005E590D" w:rsidDel="00EE4A3D">
          <w:rPr>
            <w:rFonts w:ascii="Times New Roman" w:hAnsi="Times New Roman"/>
            <w:szCs w:val="22"/>
          </w:rPr>
          <w:delText xml:space="preserve">on the </w:delText>
        </w:r>
        <w:r w:rsidR="00352733" w:rsidRPr="005E590D" w:rsidDel="00EE4A3D">
          <w:rPr>
            <w:rFonts w:ascii="Times New Roman" w:hAnsi="Times New Roman"/>
            <w:szCs w:val="22"/>
          </w:rPr>
          <w:delText>Display Advertising Finance BI</w:delText>
        </w:r>
        <w:r w:rsidR="00A96717" w:rsidRPr="005E590D" w:rsidDel="00EE4A3D">
          <w:rPr>
            <w:rFonts w:ascii="Times New Roman" w:hAnsi="Times New Roman"/>
            <w:szCs w:val="22"/>
          </w:rPr>
          <w:delText xml:space="preserve"> team</w:delText>
        </w:r>
        <w:r w:rsidR="00293AE3" w:rsidRPr="005E590D" w:rsidDel="00EE4A3D">
          <w:rPr>
            <w:rFonts w:ascii="Times New Roman" w:hAnsi="Times New Roman"/>
            <w:szCs w:val="22"/>
          </w:rPr>
          <w:delText xml:space="preserve"> </w:delText>
        </w:r>
        <w:r w:rsidR="006C50A0" w:rsidRPr="005E590D" w:rsidDel="00EE4A3D">
          <w:rPr>
            <w:rFonts w:ascii="Times New Roman" w:hAnsi="Times New Roman"/>
            <w:szCs w:val="22"/>
          </w:rPr>
          <w:delText xml:space="preserve">and </w:delText>
        </w:r>
        <w:r w:rsidR="00352733" w:rsidRPr="005E590D" w:rsidDel="00EE4A3D">
          <w:rPr>
            <w:rFonts w:ascii="Times New Roman" w:hAnsi="Times New Roman"/>
            <w:szCs w:val="22"/>
          </w:rPr>
          <w:delText>his</w:delText>
        </w:r>
        <w:r w:rsidR="006C50A0" w:rsidRPr="005E590D" w:rsidDel="00EE4A3D">
          <w:rPr>
            <w:rFonts w:ascii="Times New Roman" w:hAnsi="Times New Roman"/>
            <w:szCs w:val="22"/>
          </w:rPr>
          <w:delText xml:space="preserve"> contributions </w:delText>
        </w:r>
        <w:r w:rsidR="00522215" w:rsidRPr="005E590D" w:rsidDel="00EE4A3D">
          <w:rPr>
            <w:rFonts w:ascii="Times New Roman" w:hAnsi="Times New Roman"/>
            <w:szCs w:val="22"/>
          </w:rPr>
          <w:delText>to</w:delText>
        </w:r>
        <w:r w:rsidR="002403FE" w:rsidRPr="005E590D" w:rsidDel="00EE4A3D">
          <w:rPr>
            <w:rFonts w:ascii="Times New Roman" w:hAnsi="Times New Roman"/>
            <w:szCs w:val="22"/>
          </w:rPr>
          <w:delText xml:space="preserve"> numerous projects</w:delText>
        </w:r>
        <w:r w:rsidR="006C50A0" w:rsidRPr="005E590D" w:rsidDel="00EE4A3D">
          <w:rPr>
            <w:rFonts w:ascii="Times New Roman" w:hAnsi="Times New Roman"/>
            <w:szCs w:val="22"/>
          </w:rPr>
          <w:delText xml:space="preserve"> have been invaluable.</w:delText>
        </w:r>
        <w:r w:rsidR="002403FE" w:rsidRPr="005E590D" w:rsidDel="00EE4A3D">
          <w:rPr>
            <w:rFonts w:ascii="Times New Roman" w:hAnsi="Times New Roman"/>
            <w:szCs w:val="22"/>
          </w:rPr>
          <w:delText xml:space="preserve"> </w:delText>
        </w:r>
        <w:r w:rsidR="004304F8" w:rsidRPr="005E590D" w:rsidDel="00EE4A3D">
          <w:rPr>
            <w:rFonts w:ascii="Times New Roman" w:hAnsi="Times New Roman"/>
            <w:szCs w:val="22"/>
          </w:rPr>
          <w:delText>None of the other</w:delText>
        </w:r>
        <w:r w:rsidR="00425439" w:rsidRPr="005E590D" w:rsidDel="00EE4A3D">
          <w:rPr>
            <w:rFonts w:ascii="Times New Roman" w:hAnsi="Times New Roman"/>
            <w:szCs w:val="22"/>
          </w:rPr>
          <w:delText xml:space="preserve"> </w:delText>
        </w:r>
        <w:r w:rsidR="00F8072C" w:rsidRPr="005E590D" w:rsidDel="00EE4A3D">
          <w:rPr>
            <w:rFonts w:ascii="Times New Roman" w:hAnsi="Times New Roman"/>
            <w:szCs w:val="22"/>
          </w:rPr>
          <w:delText xml:space="preserve">team members have </w:delText>
        </w:r>
        <w:r w:rsidRPr="005E590D" w:rsidDel="00EE4A3D">
          <w:rPr>
            <w:rFonts w:ascii="Times New Roman" w:hAnsi="Times New Roman"/>
            <w:szCs w:val="22"/>
          </w:rPr>
          <w:delText>Mr. Byladakere Somashekaraiah</w:delText>
        </w:r>
        <w:r w:rsidR="00F8072C" w:rsidRPr="005E590D" w:rsidDel="00EE4A3D">
          <w:rPr>
            <w:rFonts w:ascii="Times New Roman" w:hAnsi="Times New Roman"/>
            <w:szCs w:val="22"/>
          </w:rPr>
          <w:delText>’s</w:delText>
        </w:r>
        <w:r w:rsidR="008D0810" w:rsidRPr="005E590D" w:rsidDel="00EE4A3D">
          <w:rPr>
            <w:rFonts w:ascii="Times New Roman" w:hAnsi="Times New Roman"/>
            <w:szCs w:val="22"/>
          </w:rPr>
          <w:delText xml:space="preserve"> level of expertise</w:delText>
        </w:r>
        <w:r w:rsidR="004304F8" w:rsidRPr="005E590D" w:rsidDel="00EE4A3D">
          <w:rPr>
            <w:rFonts w:ascii="Times New Roman" w:hAnsi="Times New Roman"/>
            <w:szCs w:val="22"/>
          </w:rPr>
          <w:delText xml:space="preserve">. Although </w:delText>
        </w:r>
        <w:r w:rsidR="001C2C73" w:rsidRPr="005E590D" w:rsidDel="00EE4A3D">
          <w:rPr>
            <w:rFonts w:ascii="Times New Roman" w:hAnsi="Times New Roman"/>
            <w:szCs w:val="22"/>
          </w:rPr>
          <w:delText xml:space="preserve">some Amazon employees </w:delText>
        </w:r>
        <w:r w:rsidR="00761946" w:rsidRPr="005E590D" w:rsidDel="00EE4A3D">
          <w:rPr>
            <w:rFonts w:ascii="Times New Roman" w:hAnsi="Times New Roman"/>
            <w:szCs w:val="22"/>
          </w:rPr>
          <w:delText xml:space="preserve">have used Amazon-specific </w:delText>
        </w:r>
        <w:r w:rsidR="004304F8" w:rsidRPr="005E590D" w:rsidDel="00EE4A3D">
          <w:rPr>
            <w:rFonts w:ascii="Times New Roman" w:hAnsi="Times New Roman"/>
            <w:szCs w:val="22"/>
          </w:rPr>
          <w:delText xml:space="preserve">tools, </w:delText>
        </w:r>
        <w:r w:rsidR="002A5866" w:rsidRPr="005E590D" w:rsidDel="00EE4A3D">
          <w:rPr>
            <w:rFonts w:ascii="Times New Roman" w:hAnsi="Times New Roman"/>
            <w:b/>
            <w:bCs/>
            <w:szCs w:val="22"/>
          </w:rPr>
          <w:delText>no one has</w:delText>
        </w:r>
        <w:r w:rsidR="004304F8" w:rsidRPr="005E590D" w:rsidDel="00EE4A3D">
          <w:rPr>
            <w:rFonts w:ascii="Times New Roman" w:hAnsi="Times New Roman"/>
            <w:b/>
            <w:bCs/>
            <w:szCs w:val="22"/>
          </w:rPr>
          <w:delText xml:space="preserve"> </w:delText>
        </w:r>
        <w:r w:rsidRPr="005E590D" w:rsidDel="00EE4A3D">
          <w:rPr>
            <w:rFonts w:ascii="Times New Roman" w:hAnsi="Times New Roman"/>
            <w:b/>
            <w:szCs w:val="22"/>
          </w:rPr>
          <w:delText>Mr. Byladakere Somashekaraiah</w:delText>
        </w:r>
        <w:r w:rsidR="00A96717" w:rsidRPr="005E590D" w:rsidDel="00EE4A3D">
          <w:rPr>
            <w:rFonts w:ascii="Times New Roman" w:hAnsi="Times New Roman"/>
            <w:b/>
            <w:szCs w:val="22"/>
          </w:rPr>
          <w:delText>’s</w:delText>
        </w:r>
        <w:r w:rsidR="00A96717" w:rsidRPr="005E590D" w:rsidDel="00EE4A3D">
          <w:rPr>
            <w:rFonts w:ascii="Times New Roman" w:hAnsi="Times New Roman"/>
            <w:szCs w:val="22"/>
          </w:rPr>
          <w:delText xml:space="preserve"> </w:delText>
        </w:r>
        <w:r w:rsidR="004304F8" w:rsidRPr="005E590D" w:rsidDel="00EE4A3D">
          <w:rPr>
            <w:rFonts w:ascii="Times New Roman" w:hAnsi="Times New Roman"/>
            <w:b/>
            <w:bCs/>
            <w:szCs w:val="22"/>
          </w:rPr>
          <w:delText>same breadth and depth of specialized knowledge</w:delText>
        </w:r>
        <w:r w:rsidR="003C0ECB" w:rsidRPr="005E590D" w:rsidDel="00EE4A3D">
          <w:rPr>
            <w:rFonts w:ascii="Times New Roman" w:hAnsi="Times New Roman"/>
            <w:b/>
            <w:bCs/>
            <w:szCs w:val="22"/>
          </w:rPr>
          <w:delText xml:space="preserve"> of </w:delText>
        </w:r>
        <w:r w:rsidR="003C0ECB" w:rsidRPr="005E590D" w:rsidDel="00EE4A3D">
          <w:rPr>
            <w:rFonts w:ascii="Times New Roman" w:hAnsi="Times New Roman"/>
            <w:b/>
            <w:bCs/>
            <w:szCs w:val="22"/>
            <w:highlight w:val="green"/>
          </w:rPr>
          <w:delText>[</w:delText>
        </w:r>
        <w:r w:rsidR="00E86844" w:rsidRPr="00694AF4" w:rsidDel="00EE4A3D">
          <w:rPr>
            <w:rFonts w:ascii="Times New Roman" w:hAnsi="Times New Roman"/>
            <w:b/>
            <w:bCs/>
            <w:szCs w:val="22"/>
            <w:highlight w:val="green"/>
          </w:rPr>
          <w:delText>architecting and building data warehouse solutions in easy to use</w:delText>
        </w:r>
        <w:r w:rsidR="00694AF4" w:rsidDel="00EE4A3D">
          <w:rPr>
            <w:rFonts w:ascii="Times New Roman" w:hAnsi="Times New Roman"/>
            <w:b/>
            <w:bCs/>
            <w:szCs w:val="22"/>
            <w:highlight w:val="green"/>
          </w:rPr>
          <w:delText xml:space="preserve"> format </w:delText>
        </w:r>
        <w:r w:rsidR="00694AF4" w:rsidDel="00EE4A3D">
          <w:rPr>
            <w:rFonts w:ascii="Times New Roman" w:hAnsi="Times New Roman"/>
            <w:b/>
            <w:bCs/>
            <w:szCs w:val="22"/>
            <w:highlight w:val="green"/>
          </w:rPr>
          <w:lastRenderedPageBreak/>
          <w:delText>for</w:delText>
        </w:r>
        <w:r w:rsidR="00E86844" w:rsidRPr="00694AF4" w:rsidDel="00EE4A3D">
          <w:rPr>
            <w:rFonts w:ascii="Times New Roman" w:hAnsi="Times New Roman"/>
            <w:b/>
            <w:bCs/>
            <w:szCs w:val="22"/>
            <w:highlight w:val="green"/>
          </w:rPr>
          <w:delText xml:space="preserve"> stakeholder</w:delText>
        </w:r>
        <w:r w:rsidR="003C0ECB" w:rsidRPr="005E590D" w:rsidDel="00EE4A3D">
          <w:rPr>
            <w:rFonts w:ascii="Times New Roman" w:hAnsi="Times New Roman"/>
            <w:b/>
            <w:bCs/>
            <w:szCs w:val="22"/>
            <w:highlight w:val="green"/>
          </w:rPr>
          <w:delText>]</w:delText>
        </w:r>
        <w:r w:rsidR="004304F8" w:rsidRPr="005E590D" w:rsidDel="00EE4A3D">
          <w:rPr>
            <w:rFonts w:ascii="Times New Roman" w:hAnsi="Times New Roman"/>
            <w:b/>
            <w:bCs/>
            <w:szCs w:val="22"/>
            <w:highlight w:val="green"/>
          </w:rPr>
          <w:delText>.</w:delText>
        </w:r>
        <w:r w:rsidR="004304F8" w:rsidRPr="005E590D" w:rsidDel="00EE4A3D">
          <w:rPr>
            <w:rFonts w:ascii="Times New Roman" w:hAnsi="Times New Roman"/>
            <w:b/>
            <w:bCs/>
            <w:szCs w:val="22"/>
          </w:rPr>
          <w:delText xml:space="preserve"> Without </w:delText>
        </w:r>
        <w:r w:rsidR="00352733" w:rsidRPr="005E590D" w:rsidDel="00EE4A3D">
          <w:rPr>
            <w:rFonts w:ascii="Times New Roman" w:hAnsi="Times New Roman"/>
            <w:b/>
            <w:bCs/>
            <w:szCs w:val="22"/>
          </w:rPr>
          <w:delText>his</w:delText>
        </w:r>
        <w:r w:rsidR="004304F8" w:rsidRPr="005E590D" w:rsidDel="00EE4A3D">
          <w:rPr>
            <w:rFonts w:ascii="Times New Roman" w:hAnsi="Times New Roman"/>
            <w:b/>
            <w:bCs/>
            <w:szCs w:val="22"/>
          </w:rPr>
          <w:delText xml:space="preserve"> </w:delText>
        </w:r>
      </w:del>
      <w:del w:id="50" w:author="Balgi, Sameer" w:date="2019-11-03T17:20:00Z">
        <w:r w:rsidR="008D0810" w:rsidRPr="005E590D" w:rsidDel="007866EB">
          <w:rPr>
            <w:rFonts w:ascii="Times New Roman" w:hAnsi="Times New Roman"/>
            <w:b/>
            <w:bCs/>
            <w:szCs w:val="22"/>
          </w:rPr>
          <w:delText>special</w:delText>
        </w:r>
        <w:r w:rsidR="002A5866" w:rsidRPr="005E590D" w:rsidDel="007866EB">
          <w:rPr>
            <w:rFonts w:ascii="Times New Roman" w:hAnsi="Times New Roman"/>
            <w:b/>
            <w:bCs/>
            <w:szCs w:val="22"/>
          </w:rPr>
          <w:delText xml:space="preserve"> and </w:delText>
        </w:r>
      </w:del>
      <w:del w:id="51" w:author="Balgi, Sameer" w:date="2019-11-04T07:19:00Z">
        <w:r w:rsidR="002A5866" w:rsidRPr="005E590D" w:rsidDel="00EE4A3D">
          <w:rPr>
            <w:rFonts w:ascii="Times New Roman" w:hAnsi="Times New Roman"/>
            <w:b/>
            <w:bCs/>
            <w:szCs w:val="22"/>
          </w:rPr>
          <w:delText xml:space="preserve">advanced understanding of </w:delText>
        </w:r>
        <w:r w:rsidR="00761946" w:rsidRPr="005E590D" w:rsidDel="00EE4A3D">
          <w:rPr>
            <w:rFonts w:ascii="Times New Roman" w:hAnsi="Times New Roman"/>
            <w:b/>
            <w:bCs/>
            <w:szCs w:val="22"/>
            <w:highlight w:val="green"/>
          </w:rPr>
          <w:delText>[</w:delText>
        </w:r>
        <w:r w:rsidR="00694AF4" w:rsidRPr="00694AF4" w:rsidDel="00EE4A3D">
          <w:rPr>
            <w:rFonts w:ascii="Times New Roman" w:hAnsi="Times New Roman"/>
            <w:b/>
            <w:bCs/>
            <w:szCs w:val="22"/>
            <w:highlight w:val="green"/>
          </w:rPr>
          <w:delText>BI tools and data engineering concepts</w:delText>
        </w:r>
        <w:r w:rsidR="00761946" w:rsidRPr="005E590D" w:rsidDel="00EE4A3D">
          <w:rPr>
            <w:rFonts w:ascii="Times New Roman" w:hAnsi="Times New Roman"/>
            <w:b/>
            <w:bCs/>
            <w:szCs w:val="22"/>
            <w:highlight w:val="green"/>
          </w:rPr>
          <w:delText>]</w:delText>
        </w:r>
        <w:r w:rsidR="004304F8" w:rsidRPr="005E590D" w:rsidDel="00EE4A3D">
          <w:rPr>
            <w:rFonts w:ascii="Times New Roman" w:hAnsi="Times New Roman"/>
            <w:b/>
            <w:bCs/>
            <w:szCs w:val="22"/>
            <w:highlight w:val="green"/>
          </w:rPr>
          <w:delText>,</w:delText>
        </w:r>
        <w:r w:rsidR="004304F8" w:rsidRPr="00694AF4" w:rsidDel="00EE4A3D">
          <w:rPr>
            <w:rFonts w:ascii="Times New Roman" w:hAnsi="Times New Roman"/>
            <w:b/>
            <w:bCs/>
            <w:szCs w:val="22"/>
            <w:highlight w:val="green"/>
          </w:rPr>
          <w:delText xml:space="preserve"> </w:delText>
        </w:r>
        <w:r w:rsidR="004304F8" w:rsidRPr="005E590D" w:rsidDel="00EE4A3D">
          <w:rPr>
            <w:rFonts w:ascii="Times New Roman" w:hAnsi="Times New Roman"/>
            <w:b/>
            <w:bCs/>
            <w:szCs w:val="22"/>
          </w:rPr>
          <w:delText xml:space="preserve">Amazon </w:delText>
        </w:r>
        <w:r w:rsidR="00425439" w:rsidRPr="005E590D" w:rsidDel="00EE4A3D">
          <w:rPr>
            <w:rFonts w:ascii="Times New Roman" w:hAnsi="Times New Roman"/>
            <w:b/>
            <w:bCs/>
            <w:szCs w:val="22"/>
          </w:rPr>
          <w:delText>would</w:delText>
        </w:r>
        <w:r w:rsidR="004304F8" w:rsidRPr="005E590D" w:rsidDel="00EE4A3D">
          <w:rPr>
            <w:rFonts w:ascii="Times New Roman" w:hAnsi="Times New Roman"/>
            <w:b/>
            <w:bCs/>
            <w:szCs w:val="22"/>
          </w:rPr>
          <w:delText xml:space="preserve"> be </w:delText>
        </w:r>
      </w:del>
      <w:del w:id="52" w:author="Balgi, Sameer" w:date="2019-11-03T17:20:00Z">
        <w:r w:rsidR="00A80274" w:rsidRPr="005E590D" w:rsidDel="007866EB">
          <w:rPr>
            <w:rFonts w:ascii="Times New Roman" w:hAnsi="Times New Roman"/>
            <w:b/>
            <w:bCs/>
            <w:szCs w:val="22"/>
          </w:rPr>
          <w:delText>un</w:delText>
        </w:r>
        <w:r w:rsidR="004304F8" w:rsidRPr="005E590D" w:rsidDel="007866EB">
          <w:rPr>
            <w:rFonts w:ascii="Times New Roman" w:hAnsi="Times New Roman"/>
            <w:b/>
            <w:bCs/>
            <w:szCs w:val="22"/>
          </w:rPr>
          <w:delText xml:space="preserve">able to </w:delText>
        </w:r>
        <w:r w:rsidR="00A80274" w:rsidRPr="005E590D" w:rsidDel="007866EB">
          <w:rPr>
            <w:rFonts w:ascii="Times New Roman" w:hAnsi="Times New Roman"/>
            <w:b/>
            <w:bCs/>
            <w:szCs w:val="22"/>
          </w:rPr>
          <w:delText xml:space="preserve">make meaningful progress on time-sensitive </w:delText>
        </w:r>
        <w:r w:rsidR="004304F8" w:rsidRPr="005E590D" w:rsidDel="007866EB">
          <w:rPr>
            <w:rFonts w:ascii="Times New Roman" w:hAnsi="Times New Roman"/>
            <w:b/>
            <w:bCs/>
            <w:szCs w:val="22"/>
          </w:rPr>
          <w:delText>project</w:delText>
        </w:r>
        <w:r w:rsidR="00A96717" w:rsidRPr="005E590D" w:rsidDel="007866EB">
          <w:rPr>
            <w:rFonts w:ascii="Times New Roman" w:hAnsi="Times New Roman"/>
            <w:b/>
            <w:bCs/>
            <w:szCs w:val="22"/>
          </w:rPr>
          <w:delText>s</w:delText>
        </w:r>
        <w:r w:rsidR="00A80274" w:rsidRPr="005E590D" w:rsidDel="007866EB">
          <w:rPr>
            <w:rFonts w:ascii="Times New Roman" w:hAnsi="Times New Roman"/>
            <w:b/>
            <w:bCs/>
            <w:szCs w:val="22"/>
          </w:rPr>
          <w:delText xml:space="preserve"> that would impact Amazon’s core business</w:delText>
        </w:r>
        <w:r w:rsidR="004304F8" w:rsidRPr="005E590D" w:rsidDel="007866EB">
          <w:rPr>
            <w:rFonts w:ascii="Times New Roman" w:hAnsi="Times New Roman"/>
            <w:b/>
            <w:bCs/>
            <w:szCs w:val="22"/>
          </w:rPr>
          <w:delText xml:space="preserve">. </w:delText>
        </w:r>
      </w:del>
    </w:p>
    <w:p w14:paraId="6254746C" w14:textId="77777777" w:rsidR="008643F4" w:rsidRPr="005E590D" w:rsidRDefault="008643F4" w:rsidP="008962E6">
      <w:pPr>
        <w:jc w:val="both"/>
        <w:rPr>
          <w:rFonts w:ascii="Times New Roman" w:hAnsi="Times New Roman"/>
          <w:szCs w:val="22"/>
        </w:rPr>
      </w:pPr>
    </w:p>
    <w:p w14:paraId="5D033DEE" w14:textId="77777777" w:rsidR="003D1B04" w:rsidRPr="005E590D" w:rsidRDefault="00B77593" w:rsidP="00822FDF">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r w:rsidRPr="005E590D">
        <w:rPr>
          <w:rFonts w:ascii="Times New Roman" w:eastAsia="Times New Roman" w:hAnsi="Times New Roman"/>
          <w:i/>
          <w:iCs/>
          <w:szCs w:val="22"/>
          <w:lang w:eastAsia="en-US"/>
        </w:rPr>
        <w:t>Mr. Byladakere Somashekaraiah</w:t>
      </w:r>
      <w:r w:rsidR="003D1B04" w:rsidRPr="005E590D">
        <w:rPr>
          <w:rFonts w:ascii="Times New Roman" w:eastAsia="Times New Roman" w:hAnsi="Times New Roman"/>
          <w:i/>
          <w:iCs/>
          <w:szCs w:val="22"/>
          <w:lang w:eastAsia="en-US"/>
        </w:rPr>
        <w:t xml:space="preserve"> </w:t>
      </w:r>
      <w:r w:rsidR="003F07F1" w:rsidRPr="005E590D">
        <w:rPr>
          <w:rFonts w:ascii="Times New Roman" w:eastAsia="Times New Roman" w:hAnsi="Times New Roman"/>
          <w:i/>
          <w:iCs/>
          <w:szCs w:val="22"/>
          <w:lang w:eastAsia="en-US"/>
        </w:rPr>
        <w:t>possesses knowledge of foreign operating conditions that is of significant value to Amazon’s U.S. operations</w:t>
      </w:r>
      <w:r w:rsidR="003D1B04" w:rsidRPr="005E590D">
        <w:rPr>
          <w:rFonts w:ascii="Times New Roman" w:eastAsia="Times New Roman" w:hAnsi="Times New Roman"/>
          <w:i/>
          <w:iCs/>
          <w:szCs w:val="22"/>
          <w:lang w:eastAsia="en-US"/>
        </w:rPr>
        <w:t xml:space="preserve">. </w:t>
      </w:r>
    </w:p>
    <w:p w14:paraId="606BC679" w14:textId="77777777" w:rsidR="003D1B04" w:rsidRPr="005E590D" w:rsidRDefault="003D1B04" w:rsidP="003D1B0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imes New Roman" w:eastAsia="Times New Roman" w:hAnsi="Times New Roman"/>
          <w:i/>
          <w:iCs/>
          <w:szCs w:val="22"/>
          <w:lang w:eastAsia="en-US"/>
        </w:rPr>
      </w:pPr>
    </w:p>
    <w:p w14:paraId="4273520B" w14:textId="77777777" w:rsidR="008E1BFC" w:rsidRDefault="00B77593" w:rsidP="008E1BFC">
      <w:pPr>
        <w:pStyle w:val="NormalWeb"/>
        <w:spacing w:before="0" w:beforeAutospacing="0" w:after="0" w:afterAutospacing="0"/>
        <w:rPr>
          <w:ins w:id="53" w:author="Balgi, Sameer" w:date="2019-11-04T07:44:00Z"/>
          <w:b/>
          <w:bCs/>
          <w:szCs w:val="22"/>
        </w:rPr>
      </w:pPr>
      <w:del w:id="54" w:author="Balgi, Sameer" w:date="2019-11-04T07:21:00Z">
        <w:r w:rsidRPr="005E590D" w:rsidDel="003E55F1">
          <w:rPr>
            <w:szCs w:val="22"/>
          </w:rPr>
          <w:delText>Mr. Byladakere Somashekaraiah</w:delText>
        </w:r>
        <w:r w:rsidR="008643F4" w:rsidRPr="005E590D" w:rsidDel="003E55F1">
          <w:rPr>
            <w:szCs w:val="22"/>
          </w:rPr>
          <w:delText xml:space="preserve"> </w:delText>
        </w:r>
        <w:r w:rsidR="00C80F08" w:rsidRPr="005E590D" w:rsidDel="003E55F1">
          <w:rPr>
            <w:szCs w:val="22"/>
          </w:rPr>
          <w:delText>possesses</w:delText>
        </w:r>
        <w:r w:rsidR="008643F4" w:rsidRPr="005E590D" w:rsidDel="003E55F1">
          <w:rPr>
            <w:szCs w:val="22"/>
          </w:rPr>
          <w:delText xml:space="preserve"> </w:delText>
        </w:r>
        <w:r w:rsidR="00625164" w:rsidRPr="005E590D" w:rsidDel="003E55F1">
          <w:rPr>
            <w:szCs w:val="22"/>
          </w:rPr>
          <w:delText xml:space="preserve">both special and advanced </w:delText>
        </w:r>
        <w:r w:rsidR="008643F4" w:rsidRPr="005E590D" w:rsidDel="003E55F1">
          <w:rPr>
            <w:szCs w:val="22"/>
          </w:rPr>
          <w:delText>knowledge of Amazon’s internal tools,</w:delText>
        </w:r>
        <w:r w:rsidR="008643F4" w:rsidRPr="005E590D" w:rsidDel="003E55F1">
          <w:rPr>
            <w:b/>
            <w:bCs/>
            <w:szCs w:val="22"/>
          </w:rPr>
          <w:delText xml:space="preserve"> none of which </w:delText>
        </w:r>
        <w:r w:rsidR="002879B2" w:rsidRPr="005E590D" w:rsidDel="003E55F1">
          <w:rPr>
            <w:b/>
            <w:bCs/>
            <w:szCs w:val="22"/>
          </w:rPr>
          <w:delText>are</w:delText>
        </w:r>
        <w:r w:rsidR="008643F4" w:rsidRPr="005E590D" w:rsidDel="003E55F1">
          <w:rPr>
            <w:b/>
            <w:bCs/>
            <w:szCs w:val="22"/>
          </w:rPr>
          <w:delText xml:space="preserve"> used by other employers in the United States or abroad</w:delText>
        </w:r>
      </w:del>
      <w:r w:rsidR="008643F4" w:rsidRPr="005E590D">
        <w:rPr>
          <w:b/>
          <w:bCs/>
          <w:szCs w:val="22"/>
        </w:rPr>
        <w:t>.</w:t>
      </w:r>
      <w:r w:rsidR="008643F4" w:rsidRPr="005E590D">
        <w:rPr>
          <w:szCs w:val="22"/>
        </w:rPr>
        <w:t xml:space="preserve"> </w:t>
      </w:r>
      <w:r w:rsidR="00163E91" w:rsidRPr="005E590D">
        <w:rPr>
          <w:szCs w:val="22"/>
        </w:rPr>
        <w:t>Amazon’s internal tools are closely held trade secrets and some involve patented technology. Amazon’s dominance in the world market is based</w:t>
      </w:r>
      <w:r w:rsidR="00A96717" w:rsidRPr="005E590D">
        <w:rPr>
          <w:szCs w:val="22"/>
        </w:rPr>
        <w:t xml:space="preserve"> on</w:t>
      </w:r>
      <w:r w:rsidR="00163E91" w:rsidRPr="005E590D">
        <w:rPr>
          <w:szCs w:val="22"/>
        </w:rPr>
        <w:t xml:space="preserve"> the development of cutting-edge software development and software quality assurance testing that serve as the framework for its ecommerce business.</w:t>
      </w:r>
      <w:del w:id="55" w:author="Balgi, Sameer" w:date="2019-11-04T07:21:00Z">
        <w:r w:rsidR="00352733" w:rsidRPr="005E590D" w:rsidDel="003E55F1">
          <w:rPr>
            <w:szCs w:val="22"/>
          </w:rPr>
          <w:delText xml:space="preserve"> </w:delText>
        </w:r>
      </w:del>
      <w:r w:rsidRPr="005E590D">
        <w:rPr>
          <w:b/>
          <w:szCs w:val="22"/>
        </w:rPr>
        <w:t>Mr. Byladakere Somashekaraiah</w:t>
      </w:r>
      <w:r w:rsidR="00A96717" w:rsidRPr="005E590D">
        <w:rPr>
          <w:b/>
          <w:szCs w:val="22"/>
        </w:rPr>
        <w:t>’s</w:t>
      </w:r>
      <w:r w:rsidR="00A96717" w:rsidRPr="005E590D">
        <w:rPr>
          <w:szCs w:val="22"/>
        </w:rPr>
        <w:t xml:space="preserve"> </w:t>
      </w:r>
      <w:r w:rsidR="002148A1" w:rsidRPr="005E590D">
        <w:rPr>
          <w:b/>
          <w:bCs/>
          <w:szCs w:val="22"/>
        </w:rPr>
        <w:t>level of technical acumen</w:t>
      </w:r>
      <w:ins w:id="56" w:author="Balgi, Sameer" w:date="2019-11-04T07:22:00Z">
        <w:r w:rsidR="003E55F1">
          <w:rPr>
            <w:b/>
            <w:bCs/>
            <w:szCs w:val="22"/>
          </w:rPr>
          <w:t>, breadth of knowledge and ability to work with multiple teams (business, finance and tech)</w:t>
        </w:r>
      </w:ins>
      <w:del w:id="57" w:author="Balgi, Sameer" w:date="2019-11-04T07:22:00Z">
        <w:r w:rsidR="002148A1" w:rsidRPr="005E590D" w:rsidDel="003E55F1">
          <w:rPr>
            <w:b/>
            <w:bCs/>
            <w:szCs w:val="22"/>
          </w:rPr>
          <w:delText xml:space="preserve"> </w:delText>
        </w:r>
      </w:del>
      <w:ins w:id="58" w:author="Balgi, Sameer" w:date="2019-11-04T07:22:00Z">
        <w:r w:rsidR="003E55F1">
          <w:rPr>
            <w:b/>
            <w:bCs/>
            <w:szCs w:val="22"/>
          </w:rPr>
          <w:t xml:space="preserve"> to solve complex problems </w:t>
        </w:r>
      </w:ins>
      <w:ins w:id="59" w:author="Balgi, Sameer" w:date="2019-11-04T07:23:00Z">
        <w:r w:rsidR="003E55F1">
          <w:rPr>
            <w:b/>
            <w:bCs/>
            <w:szCs w:val="22"/>
          </w:rPr>
          <w:t>is hard to find/replicate in other teams. While we have individuals who are expert in a single stream, Sharath’s specialty lies in being skilled across multiple technologies and being able to work with non-technical partners to implement those solutions.</w:t>
        </w:r>
      </w:ins>
      <w:ins w:id="60" w:author="Balgi, Sameer" w:date="2019-11-04T07:44:00Z">
        <w:r w:rsidR="008E1BFC">
          <w:rPr>
            <w:b/>
            <w:bCs/>
            <w:szCs w:val="22"/>
          </w:rPr>
          <w:t xml:space="preserve"> </w:t>
        </w:r>
      </w:ins>
    </w:p>
    <w:p w14:paraId="63366434" w14:textId="545A5173" w:rsidR="008E1BFC" w:rsidRDefault="008E1BFC" w:rsidP="008E1BFC">
      <w:pPr>
        <w:pStyle w:val="NormalWeb"/>
        <w:spacing w:before="0" w:beforeAutospacing="0" w:after="0" w:afterAutospacing="0"/>
        <w:rPr>
          <w:ins w:id="61" w:author="Balgi, Sameer" w:date="2019-11-04T07:44:00Z"/>
          <w:rFonts w:asciiTheme="minorHAnsi" w:hAnsiTheme="minorHAnsi" w:cs="Tahoma"/>
          <w:sz w:val="20"/>
          <w:szCs w:val="20"/>
        </w:rPr>
      </w:pPr>
      <w:ins w:id="62" w:author="Balgi, Sameer" w:date="2019-11-04T07:44:00Z">
        <w:r>
          <w:rPr>
            <w:szCs w:val="22"/>
          </w:rPr>
          <w:t xml:space="preserve">As an example, Sharath worked on building a best in-class tool called the ‘HeadCT Project’. </w:t>
        </w:r>
        <w:r>
          <w:rPr>
            <w:rFonts w:asciiTheme="minorHAnsi" w:hAnsiTheme="minorHAnsi" w:cs="Tahoma"/>
            <w:sz w:val="20"/>
            <w:szCs w:val="20"/>
          </w:rPr>
          <w:t>Prior to Sharath coming on-board, we had significant challenges in reporting Headcount on a consistent and accurate basis. We had a single FP&amp;A analyst who would spend hours sifting through the meta-data and recording manual transfers and req changes. Despite best efforts, this was error-prone and caused frustration with business teams, as reporting would often be outdated. Accurate reporting on a ~7000 headcount org with multiple lines of business had become a significant pain-point for Finance and Leadership. Several teams in Amazon had tried to tackle similar problems with limited success. The goal was to create a workflow that will automate each link in the process: a) transfer of reqs between managers, b) provide finance teams with mechanism to correct req issues, c) provide a fully functional self-serve dashboard with full headcount reporting at a manager level and across all metrics (BIS, Open Reqs, Pending Starts and Unopened Reqs) and d) provide mechanisms that will enable tracking changes between two dates. This was a significant ask for a small team of 3 with just one BIE to support. Sharath was the chief architect from a technical standpoint, leading the design and execution of this initiative. Sharath started by first capturing all the user stories and then using Amazon tools (sharepoint, Redshift, Quicksight) to create a full end-to-end process that delivered a functional dashboard. He single-handedly managed all of the technical components in the process, including configuration/setting up the sharepoint site to handle any req transfers, creating the back-end work of ingesting all the HR datamart tables and building the data logic to merge BIS + transfers + OpenReqs into a single output table for easy visualization. He built mechanisms (bridges between snapshot dates, daily flash reports) that helped teams drill down the root cause for any data discrepancies and track changes.</w:t>
        </w:r>
      </w:ins>
      <w:ins w:id="63" w:author="Balgi, Sameer" w:date="2019-11-04T07:46:00Z">
        <w:r>
          <w:rPr>
            <w:rFonts w:asciiTheme="minorHAnsi" w:hAnsiTheme="minorHAnsi" w:cs="Tahoma"/>
            <w:sz w:val="20"/>
            <w:szCs w:val="20"/>
          </w:rPr>
          <w:t xml:space="preserve"> We launched the tool in June and have received rave reviews in terms of automation and headcount tracking. This has improved accessibility, reporting and resolving friction points between Finance and Business. The dashboards are constantly used by Ads Finance Leadership and now this software will be scaled across other teams in Amazon. </w:t>
        </w:r>
      </w:ins>
      <w:ins w:id="64" w:author="Balgi, Sameer" w:date="2019-11-04T07:48:00Z">
        <w:r>
          <w:rPr>
            <w:rFonts w:asciiTheme="minorHAnsi" w:hAnsiTheme="minorHAnsi" w:cs="Tahoma"/>
            <w:sz w:val="20"/>
            <w:szCs w:val="20"/>
          </w:rPr>
          <w:t>This is a huge win for Amazon.</w:t>
        </w:r>
      </w:ins>
    </w:p>
    <w:p w14:paraId="750DD134" w14:textId="3188D74A" w:rsidR="003E55F1" w:rsidRDefault="003E55F1" w:rsidP="003C0ECB">
      <w:pPr>
        <w:pStyle w:val="ListParagraph"/>
        <w:ind w:left="0"/>
        <w:jc w:val="both"/>
        <w:rPr>
          <w:ins w:id="65" w:author="Balgi, Sameer" w:date="2019-11-04T07:50:00Z"/>
          <w:rFonts w:ascii="Times New Roman" w:hAnsi="Times New Roman"/>
          <w:b/>
          <w:bCs/>
          <w:szCs w:val="22"/>
        </w:rPr>
      </w:pPr>
    </w:p>
    <w:p w14:paraId="21AA0931" w14:textId="758F41A1" w:rsidR="00DB4E09" w:rsidRPr="005E590D" w:rsidDel="003E55F1" w:rsidRDefault="002148A1" w:rsidP="003C0ECB">
      <w:pPr>
        <w:pStyle w:val="ListParagraph"/>
        <w:ind w:left="0"/>
        <w:jc w:val="both"/>
        <w:rPr>
          <w:del w:id="66" w:author="Balgi, Sameer" w:date="2019-11-04T07:24:00Z"/>
          <w:rFonts w:ascii="Times New Roman" w:hAnsi="Times New Roman"/>
          <w:b/>
          <w:bCs/>
          <w:szCs w:val="22"/>
        </w:rPr>
      </w:pPr>
      <w:del w:id="67" w:author="Balgi, Sameer" w:date="2019-11-04T07:24:00Z">
        <w:r w:rsidRPr="005E590D" w:rsidDel="003E55F1">
          <w:rPr>
            <w:rFonts w:ascii="Times New Roman" w:hAnsi="Times New Roman"/>
            <w:b/>
            <w:bCs/>
            <w:szCs w:val="22"/>
          </w:rPr>
          <w:delText xml:space="preserve">in the </w:delText>
        </w:r>
        <w:r w:rsidR="00163E91" w:rsidRPr="005E590D" w:rsidDel="003E55F1">
          <w:rPr>
            <w:rFonts w:ascii="Times New Roman" w:hAnsi="Times New Roman"/>
            <w:b/>
            <w:bCs/>
            <w:szCs w:val="22"/>
          </w:rPr>
          <w:delText xml:space="preserve">implementation of </w:delText>
        </w:r>
        <w:r w:rsidRPr="005E590D" w:rsidDel="003E55F1">
          <w:rPr>
            <w:rFonts w:ascii="Times New Roman" w:hAnsi="Times New Roman"/>
            <w:b/>
            <w:bCs/>
            <w:szCs w:val="22"/>
          </w:rPr>
          <w:delText xml:space="preserve">proprietary technology </w:delText>
        </w:r>
        <w:r w:rsidR="008643F4" w:rsidRPr="005E590D" w:rsidDel="003E55F1">
          <w:rPr>
            <w:rFonts w:ascii="Times New Roman" w:hAnsi="Times New Roman"/>
            <w:b/>
            <w:bCs/>
            <w:szCs w:val="22"/>
          </w:rPr>
          <w:delText xml:space="preserve">is </w:delText>
        </w:r>
        <w:r w:rsidR="00FF079E" w:rsidRPr="005E590D" w:rsidDel="003E55F1">
          <w:rPr>
            <w:rFonts w:ascii="Times New Roman" w:hAnsi="Times New Roman"/>
            <w:b/>
            <w:bCs/>
            <w:szCs w:val="22"/>
          </w:rPr>
          <w:delText xml:space="preserve">either </w:delText>
        </w:r>
        <w:r w:rsidRPr="005E590D" w:rsidDel="003E55F1">
          <w:rPr>
            <w:rFonts w:ascii="Times New Roman" w:hAnsi="Times New Roman"/>
            <w:b/>
            <w:bCs/>
            <w:szCs w:val="22"/>
          </w:rPr>
          <w:delText>un</w:delText>
        </w:r>
        <w:r w:rsidR="008643F4" w:rsidRPr="005E590D" w:rsidDel="003E55F1">
          <w:rPr>
            <w:rFonts w:ascii="Times New Roman" w:hAnsi="Times New Roman"/>
            <w:b/>
            <w:bCs/>
            <w:szCs w:val="22"/>
          </w:rPr>
          <w:delText>available</w:delText>
        </w:r>
        <w:r w:rsidR="00FF079E" w:rsidRPr="005E590D" w:rsidDel="003E55F1">
          <w:rPr>
            <w:rFonts w:ascii="Times New Roman" w:hAnsi="Times New Roman"/>
            <w:b/>
            <w:bCs/>
            <w:szCs w:val="22"/>
          </w:rPr>
          <w:delText xml:space="preserve"> or extremely uncommon</w:delText>
        </w:r>
        <w:r w:rsidR="008643F4" w:rsidRPr="005E590D" w:rsidDel="003E55F1">
          <w:rPr>
            <w:rFonts w:ascii="Times New Roman" w:hAnsi="Times New Roman"/>
            <w:b/>
            <w:bCs/>
            <w:szCs w:val="22"/>
          </w:rPr>
          <w:delText xml:space="preserve"> </w:delText>
        </w:r>
        <w:r w:rsidR="008B6EA7" w:rsidRPr="005E590D" w:rsidDel="003E55F1">
          <w:rPr>
            <w:rFonts w:ascii="Times New Roman" w:hAnsi="Times New Roman"/>
            <w:b/>
            <w:bCs/>
            <w:szCs w:val="22"/>
          </w:rPr>
          <w:delText xml:space="preserve">even </w:delText>
        </w:r>
        <w:r w:rsidR="008643F4" w:rsidRPr="005E590D" w:rsidDel="003E55F1">
          <w:rPr>
            <w:rFonts w:ascii="Times New Roman" w:hAnsi="Times New Roman"/>
            <w:b/>
            <w:bCs/>
            <w:szCs w:val="22"/>
          </w:rPr>
          <w:delText xml:space="preserve">within </w:delText>
        </w:r>
        <w:commentRangeStart w:id="68"/>
        <w:r w:rsidR="00AC799E" w:rsidRPr="005E590D" w:rsidDel="003E55F1">
          <w:rPr>
            <w:rFonts w:ascii="Times New Roman" w:hAnsi="Times New Roman"/>
            <w:b/>
            <w:bCs/>
            <w:szCs w:val="22"/>
          </w:rPr>
          <w:delText>Amazon</w:delText>
        </w:r>
        <w:commentRangeEnd w:id="68"/>
        <w:r w:rsidR="007866EB" w:rsidDel="003E55F1">
          <w:rPr>
            <w:rStyle w:val="CommentReference"/>
          </w:rPr>
          <w:commentReference w:id="68"/>
        </w:r>
        <w:r w:rsidR="008643F4" w:rsidRPr="005E590D" w:rsidDel="003E55F1">
          <w:rPr>
            <w:rFonts w:ascii="Times New Roman" w:hAnsi="Times New Roman"/>
            <w:b/>
            <w:bCs/>
            <w:szCs w:val="22"/>
          </w:rPr>
          <w:delText xml:space="preserve">. </w:delText>
        </w:r>
      </w:del>
    </w:p>
    <w:p w14:paraId="132F7299" w14:textId="77777777" w:rsidR="00DB4E09" w:rsidRPr="005E590D" w:rsidRDefault="00DB4E09" w:rsidP="00DB4E09">
      <w:pPr>
        <w:pStyle w:val="ListParagraph"/>
        <w:ind w:left="0"/>
        <w:jc w:val="both"/>
        <w:rPr>
          <w:rFonts w:ascii="Times New Roman" w:hAnsi="Times New Roman"/>
          <w:b/>
          <w:bCs/>
          <w:szCs w:val="22"/>
        </w:rPr>
      </w:pPr>
    </w:p>
    <w:p w14:paraId="1E4C0A3C" w14:textId="62766D21" w:rsidR="008B6EA7" w:rsidRPr="005E590D" w:rsidDel="003E55F1" w:rsidRDefault="00B77593" w:rsidP="006D7BBA">
      <w:pPr>
        <w:pStyle w:val="ListParagraph"/>
        <w:ind w:left="0"/>
        <w:jc w:val="both"/>
        <w:rPr>
          <w:del w:id="69" w:author="Balgi, Sameer" w:date="2019-11-04T07:24:00Z"/>
          <w:rFonts w:ascii="Times New Roman" w:hAnsi="Times New Roman"/>
          <w:szCs w:val="22"/>
        </w:rPr>
      </w:pPr>
      <w:del w:id="70" w:author="Balgi, Sameer" w:date="2019-11-04T07:24:00Z">
        <w:r w:rsidRPr="005E590D" w:rsidDel="003E55F1">
          <w:rPr>
            <w:rFonts w:ascii="Times New Roman" w:hAnsi="Times New Roman"/>
            <w:szCs w:val="22"/>
          </w:rPr>
          <w:delText>Mr. Byladakere Somashekaraiah</w:delText>
        </w:r>
        <w:r w:rsidR="008643F4" w:rsidRPr="005E590D" w:rsidDel="003E55F1">
          <w:rPr>
            <w:rFonts w:ascii="Times New Roman" w:hAnsi="Times New Roman"/>
            <w:szCs w:val="22"/>
          </w:rPr>
          <w:delText xml:space="preserve">’s </w:delText>
        </w:r>
        <w:r w:rsidR="00DB4E09" w:rsidRPr="005E590D" w:rsidDel="003E55F1">
          <w:rPr>
            <w:rFonts w:ascii="Times New Roman" w:hAnsi="Times New Roman"/>
            <w:szCs w:val="22"/>
          </w:rPr>
          <w:delText xml:space="preserve">advanced </w:delText>
        </w:r>
        <w:r w:rsidR="008643F4" w:rsidRPr="005E590D" w:rsidDel="003E55F1">
          <w:rPr>
            <w:rFonts w:ascii="Times New Roman" w:hAnsi="Times New Roman"/>
            <w:szCs w:val="22"/>
          </w:rPr>
          <w:delText>understanding of the</w:delText>
        </w:r>
        <w:r w:rsidR="0089455D" w:rsidRPr="005E590D" w:rsidDel="003E55F1">
          <w:rPr>
            <w:rFonts w:ascii="Times New Roman" w:hAnsi="Times New Roman"/>
            <w:szCs w:val="22"/>
          </w:rPr>
          <w:delText xml:space="preserve"> </w:delText>
        </w:r>
        <w:r w:rsidR="0089455D" w:rsidRPr="005E590D" w:rsidDel="003E55F1">
          <w:rPr>
            <w:rFonts w:ascii="Times New Roman" w:hAnsi="Times New Roman"/>
            <w:b/>
            <w:bCs/>
            <w:szCs w:val="22"/>
            <w:highlight w:val="green"/>
          </w:rPr>
          <w:delText>[</w:delText>
        </w:r>
        <w:r w:rsidR="00694AF4" w:rsidRPr="00694AF4" w:rsidDel="003E55F1">
          <w:rPr>
            <w:rFonts w:ascii="Times New Roman" w:hAnsi="Times New Roman"/>
            <w:b/>
            <w:bCs/>
            <w:szCs w:val="22"/>
            <w:highlight w:val="green"/>
          </w:rPr>
          <w:delText>architecting and building data warehouse solutions in easy to use</w:delText>
        </w:r>
        <w:r w:rsidR="00694AF4" w:rsidDel="003E55F1">
          <w:rPr>
            <w:rFonts w:ascii="Times New Roman" w:hAnsi="Times New Roman"/>
            <w:b/>
            <w:bCs/>
            <w:szCs w:val="22"/>
            <w:highlight w:val="green"/>
          </w:rPr>
          <w:delText xml:space="preserve"> format for</w:delText>
        </w:r>
        <w:r w:rsidR="00694AF4" w:rsidRPr="00694AF4" w:rsidDel="003E55F1">
          <w:rPr>
            <w:rFonts w:ascii="Times New Roman" w:hAnsi="Times New Roman"/>
            <w:b/>
            <w:bCs/>
            <w:szCs w:val="22"/>
            <w:highlight w:val="green"/>
          </w:rPr>
          <w:delText xml:space="preserve"> stakeholder</w:delText>
        </w:r>
        <w:r w:rsidR="0089455D" w:rsidRPr="005E590D" w:rsidDel="003E55F1">
          <w:rPr>
            <w:rFonts w:ascii="Times New Roman" w:hAnsi="Times New Roman"/>
            <w:b/>
            <w:bCs/>
            <w:szCs w:val="22"/>
            <w:highlight w:val="green"/>
          </w:rPr>
          <w:delText>]</w:delText>
        </w:r>
        <w:r w:rsidR="008643F4" w:rsidRPr="005E590D" w:rsidDel="003E55F1">
          <w:rPr>
            <w:rFonts w:ascii="Times New Roman" w:hAnsi="Times New Roman"/>
            <w:szCs w:val="22"/>
          </w:rPr>
          <w:delText xml:space="preserve"> tools </w:delText>
        </w:r>
        <w:r w:rsidR="00DB4E09" w:rsidRPr="005E590D" w:rsidDel="003E55F1">
          <w:rPr>
            <w:rFonts w:ascii="Times New Roman" w:hAnsi="Times New Roman"/>
            <w:szCs w:val="22"/>
          </w:rPr>
          <w:delText xml:space="preserve">separates </w:delText>
        </w:r>
        <w:r w:rsidR="00352733" w:rsidRPr="005E590D" w:rsidDel="003E55F1">
          <w:rPr>
            <w:rFonts w:ascii="Times New Roman" w:hAnsi="Times New Roman"/>
            <w:szCs w:val="22"/>
          </w:rPr>
          <w:delText>him</w:delText>
        </w:r>
        <w:r w:rsidR="00DB4E09" w:rsidRPr="005E590D" w:rsidDel="003E55F1">
          <w:rPr>
            <w:rFonts w:ascii="Times New Roman" w:hAnsi="Times New Roman"/>
            <w:szCs w:val="22"/>
          </w:rPr>
          <w:delText xml:space="preserve"> from </w:delText>
        </w:r>
        <w:r w:rsidR="00352733" w:rsidRPr="005E590D" w:rsidDel="003E55F1">
          <w:rPr>
            <w:rFonts w:ascii="Times New Roman" w:hAnsi="Times New Roman"/>
            <w:szCs w:val="22"/>
          </w:rPr>
          <w:delText>his</w:delText>
        </w:r>
        <w:r w:rsidR="008643F4" w:rsidRPr="005E590D" w:rsidDel="003E55F1">
          <w:rPr>
            <w:rFonts w:ascii="Times New Roman" w:hAnsi="Times New Roman"/>
            <w:szCs w:val="22"/>
          </w:rPr>
          <w:delText xml:space="preserve"> colleagues because </w:delText>
        </w:r>
        <w:r w:rsidR="008643F4" w:rsidRPr="005E590D" w:rsidDel="003E55F1">
          <w:rPr>
            <w:rFonts w:ascii="Times New Roman" w:hAnsi="Times New Roman"/>
            <w:b/>
            <w:bCs/>
            <w:szCs w:val="22"/>
          </w:rPr>
          <w:delText xml:space="preserve">it is uncommon to see an Amazon employee with such breadth and depth of </w:delText>
        </w:r>
        <w:r w:rsidR="00F126E8" w:rsidRPr="005E590D" w:rsidDel="003E55F1">
          <w:rPr>
            <w:rFonts w:ascii="Times New Roman" w:hAnsi="Times New Roman"/>
            <w:b/>
            <w:bCs/>
            <w:szCs w:val="22"/>
          </w:rPr>
          <w:delText>Amazon’s proprietary tools and technologies</w:delText>
        </w:r>
        <w:r w:rsidR="008643F4" w:rsidRPr="005E590D" w:rsidDel="003E55F1">
          <w:rPr>
            <w:rFonts w:ascii="Times New Roman" w:hAnsi="Times New Roman"/>
            <w:szCs w:val="22"/>
          </w:rPr>
          <w:delText>.</w:delText>
        </w:r>
        <w:r w:rsidR="008643F4" w:rsidRPr="005E590D" w:rsidDel="003E55F1">
          <w:rPr>
            <w:rFonts w:ascii="Times New Roman" w:hAnsi="Times New Roman"/>
            <w:b/>
            <w:bCs/>
            <w:szCs w:val="22"/>
          </w:rPr>
          <w:delText xml:space="preserve"> </w:delText>
        </w:r>
        <w:r w:rsidR="00F0760B" w:rsidRPr="005E590D" w:rsidDel="003E55F1">
          <w:rPr>
            <w:rFonts w:ascii="Times New Roman" w:hAnsi="Times New Roman"/>
            <w:szCs w:val="22"/>
          </w:rPr>
          <w:delText xml:space="preserve">While some </w:delText>
        </w:r>
        <w:r w:rsidR="008643F4" w:rsidRPr="005E590D" w:rsidDel="003E55F1">
          <w:rPr>
            <w:rFonts w:ascii="Times New Roman" w:hAnsi="Times New Roman"/>
            <w:szCs w:val="22"/>
          </w:rPr>
          <w:delText xml:space="preserve">of </w:delText>
        </w:r>
        <w:r w:rsidR="00352733" w:rsidRPr="005E590D" w:rsidDel="003E55F1">
          <w:rPr>
            <w:rFonts w:ascii="Times New Roman" w:hAnsi="Times New Roman"/>
            <w:szCs w:val="22"/>
          </w:rPr>
          <w:delText>his</w:delText>
        </w:r>
        <w:r w:rsidR="008643F4" w:rsidRPr="005E590D" w:rsidDel="003E55F1">
          <w:rPr>
            <w:rFonts w:ascii="Times New Roman" w:hAnsi="Times New Roman"/>
            <w:szCs w:val="22"/>
          </w:rPr>
          <w:delText xml:space="preserve"> colleagues </w:delText>
        </w:r>
        <w:r w:rsidR="00F0760B" w:rsidRPr="005E590D" w:rsidDel="003E55F1">
          <w:rPr>
            <w:rFonts w:ascii="Times New Roman" w:hAnsi="Times New Roman"/>
            <w:szCs w:val="22"/>
          </w:rPr>
          <w:delText>may be</w:delText>
        </w:r>
        <w:r w:rsidR="008643F4" w:rsidRPr="005E590D" w:rsidDel="003E55F1">
          <w:rPr>
            <w:rFonts w:ascii="Times New Roman" w:hAnsi="Times New Roman"/>
            <w:szCs w:val="22"/>
          </w:rPr>
          <w:delText xml:space="preserve"> familiar with </w:delText>
        </w:r>
        <w:r w:rsidR="00F0760B" w:rsidRPr="005E590D" w:rsidDel="003E55F1">
          <w:rPr>
            <w:rFonts w:ascii="Times New Roman" w:hAnsi="Times New Roman"/>
            <w:szCs w:val="22"/>
          </w:rPr>
          <w:delText xml:space="preserve">a select few of the </w:delText>
        </w:r>
        <w:r w:rsidR="008643F4" w:rsidRPr="005E590D" w:rsidDel="003E55F1">
          <w:rPr>
            <w:rFonts w:ascii="Times New Roman" w:hAnsi="Times New Roman"/>
            <w:szCs w:val="22"/>
          </w:rPr>
          <w:delText>Amazon technologi</w:delText>
        </w:r>
        <w:r w:rsidR="00FF079E" w:rsidRPr="005E590D" w:rsidDel="003E55F1">
          <w:rPr>
            <w:rFonts w:ascii="Times New Roman" w:hAnsi="Times New Roman"/>
            <w:szCs w:val="22"/>
          </w:rPr>
          <w:delText>es</w:delText>
        </w:r>
        <w:r w:rsidR="00F0760B" w:rsidRPr="005E590D" w:rsidDel="003E55F1">
          <w:rPr>
            <w:rFonts w:ascii="Times New Roman" w:hAnsi="Times New Roman"/>
            <w:szCs w:val="22"/>
          </w:rPr>
          <w:delText xml:space="preserve"> </w:delText>
        </w:r>
        <w:r w:rsidR="0089455D" w:rsidRPr="005E590D" w:rsidDel="003E55F1">
          <w:rPr>
            <w:rFonts w:ascii="Times New Roman" w:hAnsi="Times New Roman"/>
            <w:szCs w:val="22"/>
          </w:rPr>
          <w:delText xml:space="preserve">described </w:delText>
        </w:r>
        <w:r w:rsidR="00F0760B" w:rsidRPr="005E590D" w:rsidDel="003E55F1">
          <w:rPr>
            <w:rFonts w:ascii="Times New Roman" w:hAnsi="Times New Roman"/>
            <w:szCs w:val="22"/>
          </w:rPr>
          <w:delText>below</w:delText>
        </w:r>
        <w:r w:rsidR="006D7BBA" w:rsidRPr="005E590D" w:rsidDel="003E55F1">
          <w:rPr>
            <w:rFonts w:ascii="Times New Roman" w:hAnsi="Times New Roman"/>
            <w:szCs w:val="22"/>
          </w:rPr>
          <w:delText xml:space="preserve">, </w:delText>
        </w:r>
        <w:r w:rsidR="00352733" w:rsidRPr="005E590D" w:rsidDel="003E55F1">
          <w:rPr>
            <w:rFonts w:ascii="Times New Roman" w:eastAsia="Times New Roman" w:hAnsi="Times New Roman"/>
            <w:szCs w:val="22"/>
            <w:lang w:eastAsia="en-US"/>
          </w:rPr>
          <w:delText>he</w:delText>
        </w:r>
        <w:r w:rsidR="0089455D" w:rsidRPr="005E590D" w:rsidDel="003E55F1">
          <w:rPr>
            <w:rFonts w:ascii="Times New Roman" w:eastAsia="Times New Roman" w:hAnsi="Times New Roman"/>
            <w:szCs w:val="22"/>
            <w:lang w:eastAsia="en-US"/>
          </w:rPr>
          <w:delText xml:space="preserve"> </w:delText>
        </w:r>
        <w:r w:rsidR="00FF079E" w:rsidRPr="005E590D" w:rsidDel="003E55F1">
          <w:rPr>
            <w:rFonts w:ascii="Times New Roman" w:hAnsi="Times New Roman"/>
            <w:szCs w:val="22"/>
          </w:rPr>
          <w:delText>is one</w:delText>
        </w:r>
        <w:r w:rsidR="008643F4" w:rsidRPr="005E590D" w:rsidDel="003E55F1">
          <w:rPr>
            <w:rFonts w:ascii="Times New Roman" w:hAnsi="Times New Roman"/>
            <w:szCs w:val="22"/>
          </w:rPr>
          <w:delText xml:space="preserve"> </w:delText>
        </w:r>
        <w:r w:rsidR="00F0760B" w:rsidRPr="005E590D" w:rsidDel="003E55F1">
          <w:rPr>
            <w:rFonts w:ascii="Times New Roman" w:hAnsi="Times New Roman"/>
            <w:szCs w:val="22"/>
          </w:rPr>
          <w:delText xml:space="preserve">of a minority of employees with mastery over </w:delText>
        </w:r>
        <w:r w:rsidR="008643F4" w:rsidRPr="005E590D" w:rsidDel="003E55F1">
          <w:rPr>
            <w:rFonts w:ascii="Times New Roman" w:hAnsi="Times New Roman"/>
            <w:szCs w:val="22"/>
          </w:rPr>
          <w:delText xml:space="preserve">the following </w:delText>
        </w:r>
        <w:r w:rsidR="00FF079E" w:rsidRPr="005E590D" w:rsidDel="003E55F1">
          <w:rPr>
            <w:rFonts w:ascii="Times New Roman" w:hAnsi="Times New Roman"/>
            <w:szCs w:val="22"/>
          </w:rPr>
          <w:delText xml:space="preserve">proprietary </w:delText>
        </w:r>
        <w:r w:rsidR="008643F4" w:rsidRPr="005E590D" w:rsidDel="003E55F1">
          <w:rPr>
            <w:rFonts w:ascii="Times New Roman" w:hAnsi="Times New Roman"/>
            <w:szCs w:val="22"/>
          </w:rPr>
          <w:delText>tools</w:delText>
        </w:r>
        <w:r w:rsidR="00EB6D0F" w:rsidRPr="005E590D" w:rsidDel="003E55F1">
          <w:rPr>
            <w:rFonts w:ascii="Times New Roman" w:hAnsi="Times New Roman"/>
            <w:szCs w:val="22"/>
          </w:rPr>
          <w:delText>.</w:delText>
        </w:r>
        <w:r w:rsidR="008643F4" w:rsidRPr="005E590D" w:rsidDel="003E55F1">
          <w:rPr>
            <w:rFonts w:ascii="Times New Roman" w:hAnsi="Times New Roman"/>
            <w:szCs w:val="22"/>
          </w:rPr>
          <w:delText xml:space="preserve"> </w:delText>
        </w:r>
        <w:r w:rsidR="00352733" w:rsidRPr="005E590D" w:rsidDel="003E55F1">
          <w:rPr>
            <w:rFonts w:ascii="Times New Roman" w:eastAsia="Times New Roman" w:hAnsi="Times New Roman"/>
            <w:szCs w:val="22"/>
            <w:lang w:eastAsia="en-US"/>
          </w:rPr>
          <w:delText>He</w:delText>
        </w:r>
        <w:r w:rsidR="00EB6D0F" w:rsidRPr="005E590D" w:rsidDel="003E55F1">
          <w:rPr>
            <w:rFonts w:ascii="Times New Roman" w:hAnsi="Times New Roman"/>
            <w:szCs w:val="22"/>
          </w:rPr>
          <w:delText xml:space="preserve"> </w:delText>
        </w:r>
        <w:r w:rsidR="00FF079E" w:rsidRPr="005E590D" w:rsidDel="003E55F1">
          <w:rPr>
            <w:rFonts w:ascii="Times New Roman" w:hAnsi="Times New Roman"/>
            <w:szCs w:val="22"/>
          </w:rPr>
          <w:delText xml:space="preserve">has gained exceptional skill in </w:delText>
        </w:r>
        <w:r w:rsidR="008B6EA7" w:rsidRPr="005E590D" w:rsidDel="003E55F1">
          <w:rPr>
            <w:rFonts w:ascii="Times New Roman" w:hAnsi="Times New Roman"/>
            <w:szCs w:val="22"/>
          </w:rPr>
          <w:delText xml:space="preserve">using </w:delText>
        </w:r>
        <w:r w:rsidR="008B6EA7" w:rsidRPr="005E590D" w:rsidDel="003E55F1">
          <w:rPr>
            <w:rFonts w:ascii="Times New Roman" w:hAnsi="Times New Roman"/>
            <w:i/>
            <w:iCs/>
            <w:szCs w:val="22"/>
          </w:rPr>
          <w:delText>all</w:delText>
        </w:r>
        <w:r w:rsidR="008B6EA7" w:rsidRPr="005E590D" w:rsidDel="003E55F1">
          <w:rPr>
            <w:rFonts w:ascii="Times New Roman" w:hAnsi="Times New Roman"/>
            <w:szCs w:val="22"/>
          </w:rPr>
          <w:delText xml:space="preserve"> of these proprietary tools </w:delText>
        </w:r>
        <w:r w:rsidR="00B80B0A" w:rsidRPr="005E590D" w:rsidDel="003E55F1">
          <w:rPr>
            <w:rFonts w:ascii="Times New Roman" w:hAnsi="Times New Roman"/>
            <w:szCs w:val="22"/>
          </w:rPr>
          <w:delText xml:space="preserve">based on </w:delText>
        </w:r>
        <w:r w:rsidR="00352733" w:rsidRPr="005E590D" w:rsidDel="003E55F1">
          <w:rPr>
            <w:rFonts w:ascii="Times New Roman" w:hAnsi="Times New Roman"/>
            <w:szCs w:val="22"/>
          </w:rPr>
          <w:delText>his</w:delText>
        </w:r>
        <w:r w:rsidR="00EB6D0F" w:rsidRPr="005E590D" w:rsidDel="003E55F1">
          <w:rPr>
            <w:rFonts w:ascii="Times New Roman" w:hAnsi="Times New Roman"/>
            <w:szCs w:val="22"/>
          </w:rPr>
          <w:delText xml:space="preserve"> experience abroad</w:delText>
        </w:r>
        <w:r w:rsidR="008B6EA7" w:rsidRPr="005E590D" w:rsidDel="003E55F1">
          <w:rPr>
            <w:rFonts w:ascii="Times New Roman" w:hAnsi="Times New Roman"/>
            <w:szCs w:val="22"/>
          </w:rPr>
          <w:delText xml:space="preserve">.  </w:delText>
        </w:r>
        <w:r w:rsidR="00DB4E09" w:rsidRPr="005E590D" w:rsidDel="003E55F1">
          <w:rPr>
            <w:rFonts w:ascii="Times New Roman" w:hAnsi="Times New Roman"/>
            <w:szCs w:val="22"/>
          </w:rPr>
          <w:delText>Numerous</w:delText>
        </w:r>
        <w:r w:rsidR="008B6EA7" w:rsidRPr="005E590D" w:rsidDel="003E55F1">
          <w:rPr>
            <w:rFonts w:ascii="Times New Roman" w:hAnsi="Times New Roman"/>
            <w:szCs w:val="22"/>
          </w:rPr>
          <w:delText xml:space="preserve"> other employees </w:delText>
        </w:r>
        <w:r w:rsidR="00A67329" w:rsidRPr="005E590D" w:rsidDel="003E55F1">
          <w:rPr>
            <w:rFonts w:ascii="Times New Roman" w:hAnsi="Times New Roman"/>
            <w:szCs w:val="22"/>
          </w:rPr>
          <w:delText xml:space="preserve">fail to grasp </w:delText>
        </w:r>
        <w:r w:rsidR="008B6EA7" w:rsidRPr="005E590D" w:rsidDel="003E55F1">
          <w:rPr>
            <w:rFonts w:ascii="Times New Roman" w:hAnsi="Times New Roman"/>
            <w:szCs w:val="22"/>
          </w:rPr>
          <w:delText xml:space="preserve">the complex interaction of the already </w:delText>
        </w:r>
        <w:r w:rsidR="008B6EA7" w:rsidRPr="005E590D" w:rsidDel="003E55F1">
          <w:rPr>
            <w:rFonts w:ascii="Times New Roman" w:hAnsi="Times New Roman"/>
            <w:szCs w:val="22"/>
          </w:rPr>
          <w:lastRenderedPageBreak/>
          <w:delText xml:space="preserve">complicated implementation of these </w:delText>
        </w:r>
        <w:r w:rsidR="00EB6D0F" w:rsidRPr="005E590D" w:rsidDel="003E55F1">
          <w:rPr>
            <w:rFonts w:ascii="Times New Roman" w:hAnsi="Times New Roman"/>
            <w:szCs w:val="22"/>
          </w:rPr>
          <w:delText xml:space="preserve">individual </w:delText>
        </w:r>
        <w:r w:rsidR="00BA306F" w:rsidRPr="005E590D" w:rsidDel="003E55F1">
          <w:rPr>
            <w:rFonts w:ascii="Times New Roman" w:hAnsi="Times New Roman"/>
            <w:szCs w:val="22"/>
          </w:rPr>
          <w:delText>proprietary technologies.</w:delText>
        </w:r>
        <w:r w:rsidR="008B6EA7" w:rsidRPr="005E590D" w:rsidDel="003E55F1">
          <w:rPr>
            <w:rFonts w:ascii="Times New Roman" w:hAnsi="Times New Roman"/>
            <w:szCs w:val="22"/>
          </w:rPr>
          <w:delText xml:space="preserve"> </w:delText>
        </w:r>
        <w:r w:rsidR="005074F3" w:rsidRPr="005E590D" w:rsidDel="003E55F1">
          <w:rPr>
            <w:rFonts w:ascii="Times New Roman" w:hAnsi="Times New Roman"/>
            <w:szCs w:val="22"/>
          </w:rPr>
          <w:delText xml:space="preserve">This is akin to a comparison between elementary school-level arithmetic and college level differential calculus.  </w:delText>
        </w:r>
        <w:r w:rsidR="00B80B0A" w:rsidRPr="005E590D" w:rsidDel="003E55F1">
          <w:rPr>
            <w:rFonts w:ascii="Times New Roman" w:hAnsi="Times New Roman"/>
            <w:szCs w:val="22"/>
          </w:rPr>
          <w:delText xml:space="preserve">In light of </w:delText>
        </w:r>
        <w:r w:rsidR="00352733" w:rsidRPr="005E590D" w:rsidDel="003E55F1">
          <w:rPr>
            <w:rFonts w:ascii="Times New Roman" w:hAnsi="Times New Roman"/>
            <w:szCs w:val="22"/>
          </w:rPr>
          <w:delText>his</w:delText>
        </w:r>
        <w:r w:rsidR="008B6EA7" w:rsidRPr="005E590D" w:rsidDel="003E55F1">
          <w:rPr>
            <w:rFonts w:ascii="Times New Roman" w:hAnsi="Times New Roman"/>
            <w:szCs w:val="22"/>
          </w:rPr>
          <w:delText xml:space="preserve"> rema</w:delText>
        </w:r>
        <w:r w:rsidR="006A45C3" w:rsidRPr="005E590D" w:rsidDel="003E55F1">
          <w:rPr>
            <w:rFonts w:ascii="Times New Roman" w:hAnsi="Times New Roman"/>
            <w:szCs w:val="22"/>
          </w:rPr>
          <w:delText xml:space="preserve">rkable achievements, </w:delText>
        </w:r>
        <w:r w:rsidRPr="005E590D" w:rsidDel="003E55F1">
          <w:rPr>
            <w:rFonts w:ascii="Times New Roman" w:hAnsi="Times New Roman"/>
            <w:szCs w:val="22"/>
          </w:rPr>
          <w:delText>Mr. Byladakere Somashekaraiah</w:delText>
        </w:r>
        <w:r w:rsidR="008B6EA7" w:rsidRPr="005E590D" w:rsidDel="003E55F1">
          <w:rPr>
            <w:rFonts w:ascii="Times New Roman" w:hAnsi="Times New Roman"/>
            <w:szCs w:val="22"/>
          </w:rPr>
          <w:delText xml:space="preserve"> has been selected for the </w:delText>
        </w:r>
        <w:r w:rsidR="003822FF" w:rsidRPr="005E590D" w:rsidDel="003E55F1">
          <w:rPr>
            <w:rFonts w:ascii="Times New Roman" w:hAnsi="Times New Roman"/>
            <w:szCs w:val="22"/>
          </w:rPr>
          <w:delText xml:space="preserve">highly-competitive </w:delText>
        </w:r>
        <w:r w:rsidR="008B6EA7" w:rsidRPr="005E590D" w:rsidDel="003E55F1">
          <w:rPr>
            <w:rFonts w:ascii="Times New Roman" w:hAnsi="Times New Roman"/>
            <w:szCs w:val="22"/>
          </w:rPr>
          <w:delText>U.S. role</w:delText>
        </w:r>
        <w:r w:rsidR="00DB4E09" w:rsidRPr="005E590D" w:rsidDel="003E55F1">
          <w:rPr>
            <w:rFonts w:ascii="Times New Roman" w:hAnsi="Times New Roman"/>
            <w:szCs w:val="22"/>
          </w:rPr>
          <w:delText xml:space="preserve"> to spearhead critical project</w:delText>
        </w:r>
        <w:r w:rsidR="0089455D" w:rsidRPr="005E590D" w:rsidDel="003E55F1">
          <w:rPr>
            <w:rFonts w:ascii="Times New Roman" w:hAnsi="Times New Roman"/>
            <w:szCs w:val="22"/>
          </w:rPr>
          <w:delText>s</w:delText>
        </w:r>
        <w:r w:rsidR="00DB4E09" w:rsidRPr="005E590D" w:rsidDel="003E55F1">
          <w:rPr>
            <w:rFonts w:ascii="Times New Roman" w:hAnsi="Times New Roman"/>
            <w:szCs w:val="22"/>
          </w:rPr>
          <w:delText xml:space="preserve"> for Amazon’s business</w:delText>
        </w:r>
        <w:r w:rsidR="008B6EA7" w:rsidRPr="005E590D" w:rsidDel="003E55F1">
          <w:rPr>
            <w:rFonts w:ascii="Times New Roman" w:hAnsi="Times New Roman"/>
            <w:szCs w:val="22"/>
          </w:rPr>
          <w:delText>.</w:delText>
        </w:r>
        <w:r w:rsidR="00BA306F" w:rsidRPr="005E590D" w:rsidDel="003E55F1">
          <w:rPr>
            <w:rFonts w:ascii="Times New Roman" w:hAnsi="Times New Roman"/>
            <w:szCs w:val="22"/>
          </w:rPr>
          <w:delText xml:space="preserve"> </w:delText>
        </w:r>
      </w:del>
    </w:p>
    <w:p w14:paraId="6631718B" w14:textId="77777777" w:rsidR="008D0810" w:rsidRPr="005E590D" w:rsidDel="008E1BFC" w:rsidRDefault="008D0810" w:rsidP="006D7BBA">
      <w:pPr>
        <w:pStyle w:val="ListParagraph"/>
        <w:ind w:left="0"/>
        <w:jc w:val="both"/>
        <w:rPr>
          <w:del w:id="71" w:author="Balgi, Sameer" w:date="2019-11-04T07:44:00Z"/>
          <w:rFonts w:ascii="Times New Roman" w:hAnsi="Times New Roman"/>
          <w:szCs w:val="22"/>
        </w:rPr>
      </w:pPr>
    </w:p>
    <w:p w14:paraId="306131CE" w14:textId="61D79D6D" w:rsidR="00111B32" w:rsidRDefault="00B77593">
      <w:pPr>
        <w:pStyle w:val="NormalWeb"/>
        <w:spacing w:before="0" w:beforeAutospacing="0" w:after="0" w:afterAutospacing="0"/>
        <w:rPr>
          <w:ins w:id="72" w:author="Balgi, Sameer" w:date="2019-11-04T07:26:00Z"/>
          <w:szCs w:val="22"/>
        </w:rPr>
        <w:pPrChange w:id="73" w:author="Balgi, Sameer" w:date="2019-11-04T07:44:00Z">
          <w:pPr>
            <w:pStyle w:val="ListParagraph"/>
            <w:ind w:left="0"/>
            <w:jc w:val="both"/>
          </w:pPr>
        </w:pPrChange>
      </w:pPr>
      <w:del w:id="74" w:author="Balgi, Sameer" w:date="2019-11-04T07:44:00Z">
        <w:r w:rsidRPr="005E590D" w:rsidDel="008E1BFC">
          <w:rPr>
            <w:szCs w:val="22"/>
          </w:rPr>
          <w:delText>Mr. Byladakere Somashekaraiah</w:delText>
        </w:r>
        <w:r w:rsidR="008D0810" w:rsidRPr="005E590D" w:rsidDel="008E1BFC">
          <w:rPr>
            <w:szCs w:val="22"/>
          </w:rPr>
          <w:delText xml:space="preserve"> has been </w:delText>
        </w:r>
        <w:r w:rsidR="008D0810" w:rsidRPr="005E590D" w:rsidDel="008E1BFC">
          <w:rPr>
            <w:b/>
            <w:bCs/>
            <w:szCs w:val="22"/>
          </w:rPr>
          <w:delText xml:space="preserve">recognized for </w:delText>
        </w:r>
        <w:r w:rsidR="00352733" w:rsidRPr="005E590D" w:rsidDel="008E1BFC">
          <w:rPr>
            <w:b/>
            <w:bCs/>
            <w:szCs w:val="22"/>
          </w:rPr>
          <w:delText>his</w:delText>
        </w:r>
        <w:r w:rsidR="008D0810" w:rsidRPr="005E590D" w:rsidDel="008E1BFC">
          <w:rPr>
            <w:b/>
            <w:bCs/>
            <w:szCs w:val="22"/>
          </w:rPr>
          <w:delText xml:space="preserve"> rare ability to consistently produce outstanding results due to </w:delText>
        </w:r>
        <w:r w:rsidR="00352733" w:rsidRPr="005E590D" w:rsidDel="008E1BFC">
          <w:rPr>
            <w:b/>
            <w:bCs/>
            <w:szCs w:val="22"/>
          </w:rPr>
          <w:delText>his</w:delText>
        </w:r>
        <w:r w:rsidR="008D0810" w:rsidRPr="005E590D" w:rsidDel="008E1BFC">
          <w:rPr>
            <w:b/>
            <w:bCs/>
            <w:szCs w:val="22"/>
          </w:rPr>
          <w:delText xml:space="preserve"> advanced understanding of the interplay between highly sophisticated proprietary tools that cannot be obtained without extensive on-the-job experience</w:delText>
        </w:r>
      </w:del>
      <w:r w:rsidR="008D0810" w:rsidRPr="005E590D">
        <w:rPr>
          <w:szCs w:val="22"/>
        </w:rPr>
        <w:t>.</w:t>
      </w:r>
      <w:del w:id="75" w:author="Balgi, Sameer" w:date="2019-11-04T07:44:00Z">
        <w:r w:rsidR="008D0810" w:rsidRPr="005E590D" w:rsidDel="008E1BFC">
          <w:rPr>
            <w:szCs w:val="22"/>
          </w:rPr>
          <w:delText xml:space="preserve"> </w:delText>
        </w:r>
      </w:del>
      <w:r w:rsidR="008D0810" w:rsidRPr="005E590D">
        <w:rPr>
          <w:szCs w:val="22"/>
        </w:rPr>
        <w:t xml:space="preserve"> </w:t>
      </w:r>
    </w:p>
    <w:p w14:paraId="7D51F446" w14:textId="55342C68" w:rsidR="00111B32" w:rsidRDefault="00111B32" w:rsidP="00761946">
      <w:pPr>
        <w:pStyle w:val="ListParagraph"/>
        <w:ind w:left="0"/>
        <w:jc w:val="both"/>
        <w:rPr>
          <w:ins w:id="76" w:author="Balgi, Sameer" w:date="2019-11-04T07:53:00Z"/>
          <w:rFonts w:ascii="Times New Roman" w:hAnsi="Times New Roman"/>
          <w:szCs w:val="22"/>
        </w:rPr>
      </w:pPr>
    </w:p>
    <w:p w14:paraId="4D986CF8" w14:textId="3A065FBB" w:rsidR="000E2EC0" w:rsidRDefault="000E2EC0" w:rsidP="00761946">
      <w:pPr>
        <w:pStyle w:val="ListParagraph"/>
        <w:ind w:left="0"/>
        <w:jc w:val="both"/>
        <w:rPr>
          <w:ins w:id="77" w:author="Balgi, Sameer" w:date="2019-11-04T07:53:00Z"/>
          <w:rFonts w:cs="Tahoma"/>
          <w:sz w:val="20"/>
        </w:rPr>
      </w:pPr>
      <w:ins w:id="78" w:author="Balgi, Sameer" w:date="2019-11-04T07:53:00Z">
        <w:r>
          <w:rPr>
            <w:rFonts w:cs="Tahoma"/>
            <w:sz w:val="20"/>
          </w:rPr>
          <w:t>Sharath currently reports through the Finance function making his interactions more weighted towards analysts and finance managers. Within his sphere of influence, he has been active in coaching, mentoring and sharing his knowledge with peers and business partners. He leads the Busine</w:t>
        </w:r>
      </w:ins>
      <w:ins w:id="79" w:author="Balgi, Sameer" w:date="2019-11-04T07:54:00Z">
        <w:r>
          <w:rPr>
            <w:rFonts w:cs="Tahoma"/>
            <w:sz w:val="20"/>
          </w:rPr>
          <w:t>ss Intelligence Training sessions where he shares his knowledge and depth of SQL, Visual dashboards, Engineering modules. He also provides 1:1 training sessions to junior analysts</w:t>
        </w:r>
      </w:ins>
      <w:ins w:id="80" w:author="Balgi, Sameer" w:date="2019-11-04T07:55:00Z">
        <w:r>
          <w:rPr>
            <w:rFonts w:cs="Tahoma"/>
            <w:sz w:val="20"/>
          </w:rPr>
          <w:t xml:space="preserve"> and BIE engineers to onboard to Amazon.</w:t>
        </w:r>
      </w:ins>
      <w:ins w:id="81" w:author="Balgi, Sameer" w:date="2019-11-04T07:53:00Z">
        <w:r>
          <w:rPr>
            <w:rFonts w:cs="Tahoma"/>
            <w:sz w:val="20"/>
          </w:rPr>
          <w:t xml:space="preserve"> He is an expert in Quicksight and led an org wide session on Quicksight training and is often sought out for assistance on adding specific views or brainstorming. He has also been on interview loops for BIE hiring</w:t>
        </w:r>
      </w:ins>
      <w:ins w:id="82" w:author="Balgi, Sameer" w:date="2019-11-04T07:56:00Z">
        <w:r>
          <w:rPr>
            <w:rFonts w:cs="Tahoma"/>
            <w:sz w:val="20"/>
          </w:rPr>
          <w:t>.</w:t>
        </w:r>
      </w:ins>
    </w:p>
    <w:p w14:paraId="6631AFD5" w14:textId="77777777" w:rsidR="000E2EC0" w:rsidRDefault="000E2EC0" w:rsidP="00761946">
      <w:pPr>
        <w:pStyle w:val="ListParagraph"/>
        <w:ind w:left="0"/>
        <w:jc w:val="both"/>
        <w:rPr>
          <w:ins w:id="83" w:author="Balgi, Sameer" w:date="2019-11-04T07:27:00Z"/>
          <w:rFonts w:ascii="Times New Roman" w:hAnsi="Times New Roman"/>
          <w:szCs w:val="22"/>
        </w:rPr>
      </w:pPr>
    </w:p>
    <w:p w14:paraId="11DDC1DB" w14:textId="7C3E74D7" w:rsidR="008D0810" w:rsidRPr="005E590D" w:rsidRDefault="008D0810" w:rsidP="00761946">
      <w:pPr>
        <w:pStyle w:val="ListParagraph"/>
        <w:ind w:left="0"/>
        <w:jc w:val="both"/>
        <w:rPr>
          <w:rFonts w:ascii="Times New Roman" w:hAnsi="Times New Roman"/>
          <w:szCs w:val="22"/>
        </w:rPr>
      </w:pPr>
      <w:r w:rsidRPr="005E590D">
        <w:rPr>
          <w:rFonts w:ascii="Times New Roman" w:hAnsi="Times New Roman"/>
          <w:szCs w:val="22"/>
        </w:rPr>
        <w:t xml:space="preserve">Amazon relies on </w:t>
      </w:r>
      <w:r w:rsidR="00352733" w:rsidRPr="005E590D">
        <w:rPr>
          <w:rFonts w:ascii="Times New Roman" w:hAnsi="Times New Roman"/>
          <w:szCs w:val="22"/>
        </w:rPr>
        <w:t>his</w:t>
      </w:r>
      <w:r w:rsidRPr="005E590D">
        <w:rPr>
          <w:rFonts w:ascii="Times New Roman" w:hAnsi="Times New Roman"/>
          <w:szCs w:val="22"/>
        </w:rPr>
        <w:t xml:space="preserve"> superior knowledge of the above-mentioned proprietary technologies in </w:t>
      </w:r>
      <w:r w:rsidR="00352733" w:rsidRPr="005E590D">
        <w:rPr>
          <w:rFonts w:ascii="Times New Roman" w:hAnsi="Times New Roman"/>
          <w:szCs w:val="22"/>
        </w:rPr>
        <w:t>his</w:t>
      </w:r>
      <w:r w:rsidRPr="005E590D">
        <w:rPr>
          <w:rFonts w:ascii="Times New Roman" w:hAnsi="Times New Roman"/>
          <w:szCs w:val="22"/>
        </w:rPr>
        <w:t xml:space="preserve"> day-to-day duties as a </w:t>
      </w:r>
      <w:r w:rsidR="00B77593" w:rsidRPr="005E590D">
        <w:rPr>
          <w:rFonts w:ascii="Times New Roman" w:hAnsi="Times New Roman"/>
          <w:szCs w:val="22"/>
        </w:rPr>
        <w:t>Business Intelligence Engineer II</w:t>
      </w:r>
      <w:r w:rsidRPr="005E590D">
        <w:rPr>
          <w:rFonts w:ascii="Times New Roman" w:hAnsi="Times New Roman"/>
          <w:szCs w:val="22"/>
        </w:rPr>
        <w:t xml:space="preserve"> on the </w:t>
      </w:r>
      <w:r w:rsidR="00352733" w:rsidRPr="005E590D">
        <w:rPr>
          <w:rFonts w:ascii="Times New Roman" w:hAnsi="Times New Roman"/>
          <w:szCs w:val="22"/>
        </w:rPr>
        <w:t>Display Advertising Finance BI</w:t>
      </w:r>
      <w:r w:rsidRPr="005E590D">
        <w:rPr>
          <w:rFonts w:ascii="Times New Roman" w:hAnsi="Times New Roman"/>
          <w:szCs w:val="22"/>
        </w:rPr>
        <w:t xml:space="preserve"> team. </w:t>
      </w:r>
      <w:del w:id="84" w:author="Balgi, Sameer" w:date="2019-11-04T07:56:00Z">
        <w:r w:rsidR="00352733" w:rsidRPr="005E590D" w:rsidDel="000E2EC0">
          <w:rPr>
            <w:rFonts w:ascii="Times New Roman" w:hAnsi="Times New Roman"/>
            <w:szCs w:val="22"/>
          </w:rPr>
          <w:delText>The Display Advertising Finance BI</w:delText>
        </w:r>
        <w:r w:rsidRPr="005E590D" w:rsidDel="000E2EC0">
          <w:rPr>
            <w:rFonts w:ascii="Times New Roman" w:hAnsi="Times New Roman"/>
            <w:szCs w:val="22"/>
          </w:rPr>
          <w:delText xml:space="preserve"> is </w:delText>
        </w:r>
        <w:r w:rsidR="00736CFE" w:rsidRPr="00B10841" w:rsidDel="000E2EC0">
          <w:rPr>
            <w:rFonts w:ascii="Times New Roman" w:hAnsi="Times New Roman"/>
            <w:szCs w:val="22"/>
            <w:highlight w:val="yellow"/>
          </w:rPr>
          <w:delText>[explain how the team relates to Amazon’s international business</w:delText>
        </w:r>
        <w:r w:rsidR="002118AC" w:rsidRPr="00B10841" w:rsidDel="000E2EC0">
          <w:rPr>
            <w:rFonts w:ascii="Times New Roman" w:hAnsi="Times New Roman"/>
            <w:szCs w:val="22"/>
            <w:highlight w:val="yellow"/>
          </w:rPr>
          <w:delText>.] [PROJECT/ TEAM INITIATIVE] is essential to the global success of Amazon as a whole.</w:delText>
        </w:r>
        <w:r w:rsidR="00736CFE" w:rsidRPr="00B10841" w:rsidDel="000E2EC0">
          <w:rPr>
            <w:rFonts w:ascii="Times New Roman" w:hAnsi="Times New Roman"/>
            <w:szCs w:val="22"/>
            <w:highlight w:val="yellow"/>
          </w:rPr>
          <w:delText>]</w:delText>
        </w:r>
        <w:r w:rsidRPr="00B10841" w:rsidDel="000E2EC0">
          <w:rPr>
            <w:rFonts w:ascii="Times New Roman" w:hAnsi="Times New Roman"/>
            <w:szCs w:val="22"/>
            <w:highlight w:val="yellow"/>
          </w:rPr>
          <w:delText xml:space="preserve">. </w:delText>
        </w:r>
        <w:r w:rsidR="00352733" w:rsidRPr="00B10841" w:rsidDel="000E2EC0">
          <w:rPr>
            <w:rFonts w:ascii="Times New Roman" w:hAnsi="Times New Roman"/>
            <w:szCs w:val="22"/>
            <w:highlight w:val="yellow"/>
          </w:rPr>
          <w:delText>The Display Advertising Finance BI</w:delText>
        </w:r>
        <w:r w:rsidRPr="00B10841" w:rsidDel="000E2EC0">
          <w:rPr>
            <w:rFonts w:ascii="Times New Roman" w:hAnsi="Times New Roman"/>
            <w:szCs w:val="22"/>
            <w:highlight w:val="yellow"/>
          </w:rPr>
          <w:delText xml:space="preserve"> team comprises of </w:delText>
        </w:r>
        <w:r w:rsidR="00736CFE" w:rsidRPr="00B10841" w:rsidDel="000E2EC0">
          <w:rPr>
            <w:rFonts w:ascii="Times New Roman" w:hAnsi="Times New Roman"/>
            <w:szCs w:val="22"/>
            <w:highlight w:val="yellow"/>
          </w:rPr>
          <w:delText>[# OF MEMBERS]</w:delText>
        </w:r>
        <w:r w:rsidRPr="005E590D" w:rsidDel="000E2EC0">
          <w:rPr>
            <w:rFonts w:ascii="Times New Roman" w:hAnsi="Times New Roman"/>
            <w:szCs w:val="22"/>
          </w:rPr>
          <w:delText xml:space="preserve"> team members, but only </w:delText>
        </w:r>
        <w:r w:rsidR="00736CFE" w:rsidRPr="005E590D" w:rsidDel="000E2EC0">
          <w:rPr>
            <w:rFonts w:ascii="Times New Roman" w:hAnsi="Times New Roman"/>
            <w:szCs w:val="22"/>
            <w:highlight w:val="green"/>
          </w:rPr>
          <w:delText xml:space="preserve">[distinguish </w:delText>
        </w:r>
        <w:r w:rsidR="00352733" w:rsidRPr="005E590D" w:rsidDel="000E2EC0">
          <w:rPr>
            <w:rFonts w:ascii="Times New Roman" w:hAnsi="Times New Roman"/>
            <w:szCs w:val="22"/>
            <w:highlight w:val="green"/>
          </w:rPr>
          <w:delText xml:space="preserve">Sharath </w:delText>
        </w:r>
        <w:r w:rsidR="00736CFE" w:rsidRPr="005E590D" w:rsidDel="000E2EC0">
          <w:rPr>
            <w:rFonts w:ascii="Times New Roman" w:hAnsi="Times New Roman"/>
            <w:szCs w:val="22"/>
            <w:highlight w:val="green"/>
          </w:rPr>
          <w:delText>in one phrase]</w:delText>
        </w:r>
        <w:r w:rsidRPr="005E590D" w:rsidDel="000E2EC0">
          <w:rPr>
            <w:rFonts w:ascii="Times New Roman" w:hAnsi="Times New Roman"/>
            <w:szCs w:val="22"/>
            <w:highlight w:val="green"/>
          </w:rPr>
          <w:delText>.</w:delText>
        </w:r>
        <w:r w:rsidRPr="005E590D" w:rsidDel="000E2EC0">
          <w:rPr>
            <w:rFonts w:ascii="Times New Roman" w:hAnsi="Times New Roman"/>
            <w:szCs w:val="22"/>
          </w:rPr>
          <w:delText xml:space="preserve"> </w:delText>
        </w:r>
        <w:r w:rsidR="00B77593" w:rsidRPr="005E590D" w:rsidDel="000E2EC0">
          <w:rPr>
            <w:rFonts w:ascii="Times New Roman" w:hAnsi="Times New Roman"/>
            <w:szCs w:val="22"/>
          </w:rPr>
          <w:delText>Mr. Byladakere Somashekaraiah</w:delText>
        </w:r>
        <w:r w:rsidRPr="005E590D" w:rsidDel="000E2EC0">
          <w:rPr>
            <w:rFonts w:ascii="Times New Roman" w:hAnsi="Times New Roman"/>
            <w:szCs w:val="22"/>
          </w:rPr>
          <w:delText xml:space="preserve"> has gained in</w:delText>
        </w:r>
        <w:r w:rsidR="0089455D" w:rsidRPr="005E590D" w:rsidDel="000E2EC0">
          <w:rPr>
            <w:rFonts w:ascii="Times New Roman" w:hAnsi="Times New Roman"/>
            <w:szCs w:val="22"/>
          </w:rPr>
          <w:delText>-</w:delText>
        </w:r>
        <w:r w:rsidRPr="005E590D" w:rsidDel="000E2EC0">
          <w:rPr>
            <w:rFonts w:ascii="Times New Roman" w:hAnsi="Times New Roman"/>
            <w:szCs w:val="22"/>
          </w:rPr>
          <w:delText>depth knowledge and hands</w:delText>
        </w:r>
        <w:r w:rsidR="0089455D" w:rsidRPr="005E590D" w:rsidDel="000E2EC0">
          <w:rPr>
            <w:rFonts w:ascii="Times New Roman" w:hAnsi="Times New Roman"/>
            <w:szCs w:val="22"/>
          </w:rPr>
          <w:delText>-</w:delText>
        </w:r>
        <w:r w:rsidRPr="005E590D" w:rsidDel="000E2EC0">
          <w:rPr>
            <w:rFonts w:ascii="Times New Roman" w:hAnsi="Times New Roman"/>
            <w:szCs w:val="22"/>
          </w:rPr>
          <w:delText xml:space="preserve">on experience that very few team members have. </w:delText>
        </w:r>
        <w:r w:rsidR="00352733" w:rsidRPr="005E590D" w:rsidDel="000E2EC0">
          <w:rPr>
            <w:rFonts w:ascii="Times New Roman" w:hAnsi="Times New Roman"/>
            <w:szCs w:val="22"/>
          </w:rPr>
          <w:delText>his</w:delText>
        </w:r>
        <w:r w:rsidRPr="005E590D" w:rsidDel="000E2EC0">
          <w:rPr>
            <w:rFonts w:ascii="Times New Roman" w:hAnsi="Times New Roman"/>
            <w:szCs w:val="22"/>
          </w:rPr>
          <w:delText xml:space="preserve"> </w:delText>
        </w:r>
        <w:r w:rsidR="003503F5" w:rsidRPr="005E590D" w:rsidDel="000E2EC0">
          <w:rPr>
            <w:rFonts w:ascii="Times New Roman" w:hAnsi="Times New Roman"/>
            <w:szCs w:val="22"/>
          </w:rPr>
          <w:delText>work on numerous systems and tools has</w:delText>
        </w:r>
        <w:r w:rsidRPr="005E590D" w:rsidDel="000E2EC0">
          <w:rPr>
            <w:rFonts w:ascii="Times New Roman" w:hAnsi="Times New Roman"/>
            <w:szCs w:val="22"/>
          </w:rPr>
          <w:delText xml:space="preserve"> made him the domain expert on </w:delText>
        </w:r>
        <w:r w:rsidR="00352733" w:rsidRPr="005E590D" w:rsidDel="000E2EC0">
          <w:rPr>
            <w:rFonts w:ascii="Times New Roman" w:hAnsi="Times New Roman"/>
            <w:szCs w:val="22"/>
          </w:rPr>
          <w:delText>Display Advertising Finance BI</w:delText>
        </w:r>
        <w:r w:rsidRPr="005E590D" w:rsidDel="000E2EC0">
          <w:rPr>
            <w:rFonts w:ascii="Times New Roman" w:hAnsi="Times New Roman"/>
            <w:szCs w:val="22"/>
          </w:rPr>
          <w:delText xml:space="preserve"> and </w:delText>
        </w:r>
        <w:r w:rsidR="00352733" w:rsidRPr="005E590D" w:rsidDel="000E2EC0">
          <w:rPr>
            <w:rFonts w:ascii="Times New Roman" w:hAnsi="Times New Roman"/>
            <w:szCs w:val="22"/>
          </w:rPr>
          <w:delText>his</w:delText>
        </w:r>
        <w:r w:rsidRPr="005E590D" w:rsidDel="000E2EC0">
          <w:rPr>
            <w:rFonts w:ascii="Times New Roman" w:hAnsi="Times New Roman"/>
            <w:szCs w:val="22"/>
          </w:rPr>
          <w:delText xml:space="preserve"> advice and guidance is regularly sought by engineers and managers across Amazon’s </w:delText>
        </w:r>
        <w:r w:rsidR="00F23DC0" w:rsidRPr="005E590D" w:rsidDel="000E2EC0">
          <w:rPr>
            <w:rFonts w:ascii="Times New Roman" w:hAnsi="Times New Roman"/>
            <w:szCs w:val="22"/>
            <w:highlight w:val="green"/>
          </w:rPr>
          <w:delText>[ORGANIZATION NAME]</w:delText>
        </w:r>
        <w:r w:rsidRPr="005E590D" w:rsidDel="000E2EC0">
          <w:rPr>
            <w:rFonts w:ascii="Times New Roman" w:hAnsi="Times New Roman"/>
            <w:szCs w:val="22"/>
          </w:rPr>
          <w:delText xml:space="preserve"> organization. </w:delText>
        </w:r>
        <w:r w:rsidR="00B77593" w:rsidRPr="005E590D" w:rsidDel="000E2EC0">
          <w:rPr>
            <w:rFonts w:ascii="Times New Roman" w:hAnsi="Times New Roman"/>
            <w:szCs w:val="22"/>
          </w:rPr>
          <w:delText>Mr. Byladakere Somashekaraiah</w:delText>
        </w:r>
        <w:r w:rsidRPr="005E590D" w:rsidDel="000E2EC0">
          <w:rPr>
            <w:rFonts w:ascii="Times New Roman" w:hAnsi="Times New Roman"/>
            <w:szCs w:val="22"/>
          </w:rPr>
          <w:delText xml:space="preserve"> has been </w:delText>
        </w:r>
        <w:r w:rsidR="00761946" w:rsidRPr="005E590D" w:rsidDel="000E2EC0">
          <w:rPr>
            <w:rFonts w:ascii="Times New Roman" w:hAnsi="Times New Roman"/>
            <w:szCs w:val="22"/>
          </w:rPr>
          <w:delText xml:space="preserve">served as a mentor for </w:delText>
        </w:r>
        <w:r w:rsidR="00761946" w:rsidRPr="005E590D" w:rsidDel="000E2EC0">
          <w:rPr>
            <w:rFonts w:ascii="Times New Roman" w:hAnsi="Times New Roman"/>
            <w:szCs w:val="22"/>
            <w:highlight w:val="green"/>
          </w:rPr>
          <w:delText>[# of employees].</w:delText>
        </w:r>
        <w:r w:rsidR="00761946" w:rsidRPr="005E590D" w:rsidDel="000E2EC0">
          <w:rPr>
            <w:rFonts w:ascii="Times New Roman" w:hAnsi="Times New Roman"/>
            <w:szCs w:val="22"/>
          </w:rPr>
          <w:delText xml:space="preserve"> </w:delText>
        </w:r>
        <w:r w:rsidR="00352733" w:rsidRPr="005E590D" w:rsidDel="000E2EC0">
          <w:rPr>
            <w:rFonts w:ascii="Times New Roman" w:hAnsi="Times New Roman"/>
            <w:szCs w:val="22"/>
          </w:rPr>
          <w:delText>His</w:delText>
        </w:r>
        <w:r w:rsidR="00761946" w:rsidRPr="005E590D" w:rsidDel="000E2EC0">
          <w:rPr>
            <w:rFonts w:ascii="Times New Roman" w:hAnsi="Times New Roman"/>
            <w:szCs w:val="22"/>
          </w:rPr>
          <w:delText xml:space="preserve"> mentorship is critical for the process of </w:delText>
        </w:r>
        <w:r w:rsidRPr="005E590D" w:rsidDel="000E2EC0">
          <w:rPr>
            <w:rFonts w:ascii="Times New Roman" w:hAnsi="Times New Roman"/>
            <w:szCs w:val="22"/>
          </w:rPr>
          <w:delText>ramping up the new engineers</w:delText>
        </w:r>
        <w:r w:rsidR="00352733" w:rsidRPr="005E590D" w:rsidDel="000E2EC0">
          <w:rPr>
            <w:rFonts w:ascii="Times New Roman" w:hAnsi="Times New Roman"/>
            <w:szCs w:val="22"/>
          </w:rPr>
          <w:delText xml:space="preserve"> </w:delText>
        </w:r>
        <w:r w:rsidR="00761946" w:rsidRPr="005E590D" w:rsidDel="000E2EC0">
          <w:rPr>
            <w:rFonts w:ascii="Times New Roman" w:hAnsi="Times New Roman"/>
            <w:szCs w:val="22"/>
          </w:rPr>
          <w:delText xml:space="preserve">so that they are ready to handle </w:delText>
        </w:r>
        <w:r w:rsidRPr="005E590D" w:rsidDel="000E2EC0">
          <w:rPr>
            <w:rFonts w:ascii="Times New Roman" w:hAnsi="Times New Roman"/>
            <w:szCs w:val="22"/>
          </w:rPr>
          <w:delText>operational issues.</w:delText>
        </w:r>
      </w:del>
    </w:p>
    <w:p w14:paraId="0362B8AB" w14:textId="77777777" w:rsidR="00BE272E" w:rsidRPr="005E590D" w:rsidRDefault="00BE272E" w:rsidP="00BE272E">
      <w:pPr>
        <w:pStyle w:val="ListParagraph"/>
        <w:ind w:left="0"/>
        <w:jc w:val="both"/>
        <w:rPr>
          <w:rFonts w:ascii="Times New Roman" w:hAnsi="Times New Roman"/>
          <w:szCs w:val="22"/>
        </w:rPr>
      </w:pPr>
    </w:p>
    <w:p w14:paraId="7D531DE2" w14:textId="77777777" w:rsidR="00BE272E" w:rsidRPr="005E590D" w:rsidRDefault="00BE272E" w:rsidP="00BE272E">
      <w:pPr>
        <w:jc w:val="both"/>
        <w:rPr>
          <w:rFonts w:ascii="Times New Roman" w:hAnsi="Times New Roman"/>
          <w:bCs/>
          <w:caps/>
          <w:szCs w:val="22"/>
          <w:highlight w:val="green"/>
        </w:rPr>
      </w:pPr>
      <w:r w:rsidRPr="005E590D">
        <w:rPr>
          <w:rFonts w:ascii="Times New Roman" w:hAnsi="Times New Roman"/>
          <w:bCs/>
          <w:caps/>
          <w:szCs w:val="22"/>
          <w:highlight w:val="green"/>
        </w:rPr>
        <w:t xml:space="preserve">[What is it about </w:t>
      </w:r>
      <w:r w:rsidR="00B77593" w:rsidRPr="005E590D">
        <w:rPr>
          <w:rFonts w:ascii="Times New Roman" w:hAnsi="Times New Roman"/>
          <w:caps/>
          <w:szCs w:val="22"/>
          <w:highlight w:val="green"/>
        </w:rPr>
        <w:t>Mr. Byladakere Somashekaraiah</w:t>
      </w:r>
      <w:r w:rsidRPr="005E590D">
        <w:rPr>
          <w:rFonts w:ascii="Times New Roman" w:hAnsi="Times New Roman"/>
          <w:bCs/>
          <w:caps/>
          <w:szCs w:val="22"/>
          <w:highlight w:val="green"/>
        </w:rPr>
        <w:t xml:space="preserve">’s knowledge gained at Amazon abroad that is so valuable to Amazon in the US? </w:t>
      </w:r>
    </w:p>
    <w:p w14:paraId="78AE55EB" w14:textId="77777777" w:rsidR="00BE272E" w:rsidRPr="005E590D" w:rsidRDefault="00BE272E" w:rsidP="00BE272E">
      <w:pPr>
        <w:jc w:val="both"/>
        <w:rPr>
          <w:rFonts w:ascii="Times New Roman" w:hAnsi="Times New Roman"/>
          <w:bCs/>
          <w:caps/>
          <w:szCs w:val="22"/>
          <w:highlight w:val="green"/>
        </w:rPr>
      </w:pPr>
    </w:p>
    <w:p w14:paraId="53230B16" w14:textId="77777777" w:rsidR="00BE272E" w:rsidRPr="005E590D" w:rsidRDefault="00BE272E" w:rsidP="00BE272E">
      <w:pPr>
        <w:jc w:val="both"/>
        <w:rPr>
          <w:rFonts w:ascii="Times New Roman" w:hAnsi="Times New Roman"/>
          <w:bCs/>
          <w:caps/>
          <w:szCs w:val="22"/>
          <w:highlight w:val="green"/>
        </w:rPr>
      </w:pPr>
    </w:p>
    <w:p w14:paraId="026D286F" w14:textId="77777777" w:rsidR="00BE272E" w:rsidRPr="005E590D" w:rsidRDefault="00BE272E" w:rsidP="00BE272E">
      <w:pPr>
        <w:jc w:val="both"/>
        <w:rPr>
          <w:rFonts w:ascii="Times New Roman" w:hAnsi="Times New Roman"/>
          <w:bCs/>
          <w:caps/>
          <w:szCs w:val="22"/>
          <w:highlight w:val="green"/>
        </w:rPr>
      </w:pPr>
      <w:r w:rsidRPr="005E590D">
        <w:rPr>
          <w:rFonts w:ascii="Times New Roman" w:hAnsi="Times New Roman"/>
          <w:bCs/>
          <w:caps/>
          <w:szCs w:val="22"/>
          <w:highlight w:val="green"/>
        </w:rPr>
        <w:t xml:space="preserve">if </w:t>
      </w:r>
      <w:r w:rsidR="00B77593" w:rsidRPr="005E590D">
        <w:rPr>
          <w:rFonts w:ascii="Times New Roman" w:hAnsi="Times New Roman"/>
          <w:caps/>
          <w:szCs w:val="22"/>
          <w:highlight w:val="green"/>
        </w:rPr>
        <w:t>Mr. Byladakere Somashekaraiah</w:t>
      </w:r>
      <w:r w:rsidRPr="005E590D">
        <w:rPr>
          <w:rFonts w:ascii="Times New Roman" w:hAnsi="Times New Roman"/>
          <w:caps/>
          <w:szCs w:val="22"/>
          <w:highlight w:val="green"/>
        </w:rPr>
        <w:t xml:space="preserve"> </w:t>
      </w:r>
      <w:r w:rsidRPr="005E590D">
        <w:rPr>
          <w:rFonts w:ascii="Times New Roman" w:hAnsi="Times New Roman"/>
          <w:bCs/>
          <w:caps/>
          <w:szCs w:val="22"/>
          <w:highlight w:val="green"/>
        </w:rPr>
        <w:t>learned a novel technique through work on specific project(s) abroad that will be implemented in the US, explain how those specific techniques will be used in the US.</w:t>
      </w:r>
      <w:r w:rsidR="00352733" w:rsidRPr="005E590D">
        <w:rPr>
          <w:rFonts w:ascii="Times New Roman" w:hAnsi="Times New Roman"/>
          <w:bCs/>
          <w:caps/>
          <w:szCs w:val="22"/>
          <w:highlight w:val="green"/>
        </w:rPr>
        <w:t xml:space="preserve"> </w:t>
      </w:r>
      <w:r w:rsidRPr="005E590D">
        <w:rPr>
          <w:rFonts w:ascii="Times New Roman" w:hAnsi="Times New Roman"/>
          <w:bCs/>
          <w:caps/>
          <w:szCs w:val="22"/>
          <w:highlight w:val="green"/>
        </w:rPr>
        <w:t xml:space="preserve">Are you recreating certain parameters of a project or making something very similar? How is </w:t>
      </w:r>
      <w:r w:rsidR="00B77593" w:rsidRPr="005E590D">
        <w:rPr>
          <w:rFonts w:ascii="Times New Roman" w:hAnsi="Times New Roman"/>
          <w:caps/>
          <w:szCs w:val="22"/>
          <w:highlight w:val="green"/>
        </w:rPr>
        <w:t>Mr. Byladakere Somashekaraiah</w:t>
      </w:r>
      <w:r w:rsidRPr="005E590D">
        <w:rPr>
          <w:rFonts w:ascii="Times New Roman" w:hAnsi="Times New Roman"/>
          <w:bCs/>
          <w:caps/>
          <w:szCs w:val="22"/>
          <w:highlight w:val="green"/>
        </w:rPr>
        <w:t xml:space="preserve">’s knowledge specifically contributing to it?  </w:t>
      </w:r>
    </w:p>
    <w:p w14:paraId="30B4CAD8" w14:textId="77777777" w:rsidR="00BE272E" w:rsidRPr="005E590D" w:rsidRDefault="00BE272E" w:rsidP="00BE272E">
      <w:pPr>
        <w:jc w:val="both"/>
        <w:rPr>
          <w:rFonts w:ascii="Times New Roman" w:hAnsi="Times New Roman"/>
          <w:bCs/>
          <w:caps/>
          <w:szCs w:val="22"/>
          <w:highlight w:val="green"/>
        </w:rPr>
      </w:pPr>
    </w:p>
    <w:p w14:paraId="22D693DE" w14:textId="77777777" w:rsidR="00BE272E" w:rsidRPr="005E590D" w:rsidRDefault="00BE272E" w:rsidP="00352733">
      <w:pPr>
        <w:jc w:val="both"/>
        <w:rPr>
          <w:rFonts w:ascii="Times New Roman" w:hAnsi="Times New Roman"/>
          <w:bCs/>
          <w:caps/>
          <w:szCs w:val="22"/>
        </w:rPr>
      </w:pPr>
      <w:r w:rsidRPr="005E590D">
        <w:rPr>
          <w:rFonts w:ascii="Times New Roman" w:hAnsi="Times New Roman"/>
          <w:bCs/>
          <w:caps/>
          <w:szCs w:val="22"/>
          <w:highlight w:val="green"/>
        </w:rPr>
        <w:t>Please provide documentary proof that the similar technique/tools will be used in the US (internal memoranda, emails, articles, etc.) why is implementing the same technique/tools/project so important to Amazon in the US? Did Amazon abroad save expenses by implementing it?  If so, please provide documentary proof.]</w:t>
      </w:r>
    </w:p>
    <w:p w14:paraId="1CF37C80" w14:textId="77777777" w:rsidR="008B6EA7" w:rsidRPr="005E590D" w:rsidRDefault="008B6EA7" w:rsidP="008B6EA7">
      <w:pPr>
        <w:pStyle w:val="ListParagraph"/>
        <w:ind w:left="0"/>
        <w:jc w:val="both"/>
        <w:rPr>
          <w:rFonts w:ascii="Times New Roman" w:hAnsi="Times New Roman"/>
          <w:szCs w:val="22"/>
        </w:rPr>
      </w:pPr>
    </w:p>
    <w:p w14:paraId="43FBED9A" w14:textId="77777777" w:rsidR="008643F4" w:rsidRPr="005E590D" w:rsidRDefault="00ED4EF9" w:rsidP="00ED4EF9">
      <w:pPr>
        <w:pStyle w:val="ListParagraph"/>
        <w:ind w:left="0"/>
        <w:jc w:val="both"/>
        <w:rPr>
          <w:rFonts w:ascii="Times New Roman" w:hAnsi="Times New Roman"/>
          <w:szCs w:val="22"/>
        </w:rPr>
      </w:pPr>
      <w:r w:rsidRPr="005E590D">
        <w:rPr>
          <w:rFonts w:ascii="Times New Roman" w:hAnsi="Times New Roman"/>
          <w:szCs w:val="22"/>
        </w:rPr>
        <w:t xml:space="preserve">The U.S. role </w:t>
      </w:r>
      <w:r w:rsidR="0089455D" w:rsidRPr="005E590D">
        <w:rPr>
          <w:rFonts w:ascii="Times New Roman" w:hAnsi="Times New Roman"/>
          <w:szCs w:val="22"/>
        </w:rPr>
        <w:t xml:space="preserve">will require </w:t>
      </w:r>
      <w:r w:rsidR="00B77593" w:rsidRPr="005E590D">
        <w:rPr>
          <w:rFonts w:ascii="Times New Roman" w:hAnsi="Times New Roman"/>
          <w:szCs w:val="22"/>
        </w:rPr>
        <w:t>Mr. Byladakere Somashekaraiah</w:t>
      </w:r>
      <w:r w:rsidRPr="005E590D">
        <w:rPr>
          <w:rFonts w:ascii="Times New Roman" w:hAnsi="Times New Roman"/>
          <w:szCs w:val="22"/>
        </w:rPr>
        <w:t xml:space="preserve"> </w:t>
      </w:r>
      <w:r w:rsidR="0089455D" w:rsidRPr="005E590D">
        <w:rPr>
          <w:rFonts w:ascii="Times New Roman" w:hAnsi="Times New Roman"/>
          <w:szCs w:val="22"/>
        </w:rPr>
        <w:t xml:space="preserve">to utilize </w:t>
      </w:r>
      <w:r w:rsidRPr="005E590D">
        <w:rPr>
          <w:rFonts w:ascii="Times New Roman" w:hAnsi="Times New Roman"/>
          <w:szCs w:val="22"/>
        </w:rPr>
        <w:t>expertise in t</w:t>
      </w:r>
      <w:r w:rsidR="008B6EA7" w:rsidRPr="005E590D">
        <w:rPr>
          <w:rFonts w:ascii="Times New Roman" w:hAnsi="Times New Roman"/>
          <w:szCs w:val="22"/>
        </w:rPr>
        <w:t xml:space="preserve">he </w:t>
      </w:r>
      <w:r w:rsidRPr="005E590D">
        <w:rPr>
          <w:rFonts w:ascii="Times New Roman" w:hAnsi="Times New Roman"/>
          <w:szCs w:val="22"/>
        </w:rPr>
        <w:t xml:space="preserve">following </w:t>
      </w:r>
      <w:r w:rsidR="008B6EA7" w:rsidRPr="005E590D">
        <w:rPr>
          <w:rFonts w:ascii="Times New Roman" w:hAnsi="Times New Roman"/>
          <w:szCs w:val="22"/>
        </w:rPr>
        <w:t>proprietary tools and technologies</w:t>
      </w:r>
      <w:r w:rsidR="00FF079E" w:rsidRPr="005E590D">
        <w:rPr>
          <w:rFonts w:ascii="Times New Roman" w:hAnsi="Times New Roman"/>
          <w:szCs w:val="22"/>
        </w:rPr>
        <w:t>:</w:t>
      </w:r>
    </w:p>
    <w:p w14:paraId="32D70224" w14:textId="77777777" w:rsidR="00556F61" w:rsidRPr="005E590D" w:rsidRDefault="00556F61" w:rsidP="00556F61">
      <w:pPr>
        <w:contextualSpacing/>
        <w:jc w:val="both"/>
        <w:rPr>
          <w:rFonts w:ascii="Times New Roman" w:eastAsia="Calibri" w:hAnsi="Times New Roman"/>
          <w:szCs w:val="22"/>
          <w:lang w:eastAsia="en-US"/>
        </w:rPr>
      </w:pPr>
    </w:p>
    <w:p w14:paraId="7D79E6B5" w14:textId="77777777" w:rsidR="00352733" w:rsidRPr="005E590D" w:rsidRDefault="00352733" w:rsidP="00791055">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Redshift</w:t>
      </w:r>
      <w:r w:rsidRPr="005E590D">
        <w:rPr>
          <w:rFonts w:ascii="Times New Roman" w:hAnsi="Times New Roman"/>
          <w:szCs w:val="22"/>
        </w:rPr>
        <w:t xml:space="preserve">: Amazon Redshift is a fast, fully managed, petabyte-scale data warehouse that makes it simple and cost-effective to analyze all your data using your existing business intelligence tools. </w:t>
      </w:r>
      <w:r w:rsidRPr="005E590D">
        <w:rPr>
          <w:rFonts w:ascii="Times New Roman" w:hAnsi="Times New Roman"/>
          <w:b/>
          <w:bCs/>
          <w:szCs w:val="22"/>
        </w:rPr>
        <w:t xml:space="preserve">Mr. </w:t>
      </w:r>
      <w:r w:rsidRPr="005E590D">
        <w:rPr>
          <w:rFonts w:ascii="Times New Roman" w:hAnsi="Times New Roman"/>
          <w:b/>
          <w:bCs/>
          <w:szCs w:val="22"/>
        </w:rPr>
        <w:lastRenderedPageBreak/>
        <w:t>Byladakere Somashekaraiah will continue to use Redshift to consolidate Display Ads Finance data and manage the unified database.</w:t>
      </w:r>
      <w:r w:rsidR="00791055">
        <w:rPr>
          <w:rFonts w:ascii="Times New Roman" w:hAnsi="Times New Roman"/>
          <w:b/>
          <w:bCs/>
          <w:szCs w:val="22"/>
        </w:rPr>
        <w:t xml:space="preserve"> </w:t>
      </w:r>
      <w:r w:rsidRPr="005E590D">
        <w:rPr>
          <w:rFonts w:ascii="Times New Roman" w:eastAsia="Calibri" w:hAnsi="Times New Roman"/>
          <w:bCs/>
          <w:color w:val="000000"/>
          <w:szCs w:val="22"/>
          <w:highlight w:val="green"/>
          <w:lang w:eastAsia="en-US"/>
        </w:rPr>
        <w:t>[</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Pr="005E590D">
        <w:rPr>
          <w:rFonts w:ascii="Times New Roman" w:eastAsia="Calibri" w:hAnsi="Times New Roman"/>
          <w:bCs/>
          <w:color w:val="000000"/>
          <w:szCs w:val="22"/>
          <w:highlight w:val="green"/>
          <w:lang w:eastAsia="en-US"/>
        </w:rPr>
        <w:t>]</w:t>
      </w:r>
    </w:p>
    <w:p w14:paraId="4894A078" w14:textId="77777777" w:rsidR="00352733" w:rsidRPr="005E590D" w:rsidRDefault="00352733" w:rsidP="00352733">
      <w:pPr>
        <w:jc w:val="both"/>
        <w:rPr>
          <w:rFonts w:ascii="Times New Roman" w:hAnsi="Times New Roman"/>
          <w:szCs w:val="22"/>
        </w:rPr>
      </w:pPr>
    </w:p>
    <w:p w14:paraId="08DCF908"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Extract Transform Load Manager (ETLM):</w:t>
      </w:r>
      <w:r w:rsidRPr="005E590D">
        <w:rPr>
          <w:rFonts w:ascii="Times New Roman" w:hAnsi="Times New Roman"/>
          <w:szCs w:val="22"/>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5E590D">
        <w:rPr>
          <w:rFonts w:ascii="Times New Roman" w:hAnsi="Times New Roman"/>
          <w:b/>
          <w:bCs/>
          <w:szCs w:val="22"/>
        </w:rPr>
        <w:t xml:space="preserve"> Mr. Byladakere Somashekaraiah will continue to use</w:t>
      </w:r>
      <w:r w:rsidRPr="005E590D">
        <w:rPr>
          <w:rFonts w:ascii="Times New Roman" w:hAnsi="Times New Roman"/>
          <w:b/>
          <w:szCs w:val="22"/>
        </w:rPr>
        <w:t xml:space="preserve"> ETLM to retrieve Amazon wide data transform and load into new data tables created in Redshift.</w:t>
      </w:r>
      <w:r w:rsidRPr="005E590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 xml:space="preserve">and </w:t>
      </w:r>
      <w:r w:rsidR="00791055">
        <w:rPr>
          <w:rFonts w:ascii="Times New Roman" w:eastAsia="Calibri" w:hAnsi="Times New Roman"/>
          <w:bCs/>
          <w:color w:val="000000"/>
          <w:szCs w:val="22"/>
          <w:highlight w:val="green"/>
          <w:lang w:eastAsia="en-US"/>
        </w:rPr>
        <w:t>10</w:t>
      </w:r>
      <w:r w:rsidR="00791055" w:rsidRPr="00791055">
        <w:rPr>
          <w:rFonts w:ascii="Times New Roman" w:eastAsia="Calibri" w:hAnsi="Times New Roman"/>
          <w:bCs/>
          <w:color w:val="000000"/>
          <w:szCs w:val="22"/>
          <w:highlight w:val="green"/>
          <w:lang w:eastAsia="en-US"/>
        </w:rPr>
        <w:t xml:space="preserv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204A6ECA" w14:textId="77777777" w:rsidR="00352733" w:rsidRPr="005E590D" w:rsidRDefault="00352733" w:rsidP="00352733">
      <w:pPr>
        <w:jc w:val="both"/>
        <w:rPr>
          <w:rFonts w:ascii="Times New Roman" w:hAnsi="Times New Roman"/>
          <w:szCs w:val="22"/>
        </w:rPr>
      </w:pPr>
    </w:p>
    <w:p w14:paraId="62890EC7"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Hammerstone</w:t>
      </w:r>
      <w:r w:rsidRPr="005E590D">
        <w:rPr>
          <w:rFonts w:ascii="Times New Roman" w:hAnsi="Times New Roman"/>
          <w:szCs w:val="22"/>
        </w:rPr>
        <w:t>: It 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5E590D">
        <w:rPr>
          <w:rFonts w:ascii="Times New Roman" w:hAnsi="Times New Roman"/>
          <w:b/>
          <w:bCs/>
          <w:szCs w:val="22"/>
        </w:rPr>
        <w:t xml:space="preserve"> Mr. Byladakere Somashekaraiah will continue to use </w:t>
      </w:r>
      <w:r w:rsidRPr="005E590D">
        <w:rPr>
          <w:rFonts w:ascii="Times New Roman" w:hAnsi="Times New Roman"/>
          <w:b/>
          <w:szCs w:val="22"/>
        </w:rPr>
        <w:t>Hammerstone to retrieve Amazon wide data transform and load into new data tables created in Redshift when the data is present in S3.</w:t>
      </w:r>
      <w:r w:rsidRPr="005E590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3F08C880" w14:textId="77777777" w:rsidR="00352733" w:rsidRPr="005E590D" w:rsidRDefault="00352733" w:rsidP="00352733">
      <w:pPr>
        <w:jc w:val="both"/>
        <w:rPr>
          <w:rFonts w:ascii="Times New Roman" w:hAnsi="Times New Roman"/>
          <w:szCs w:val="22"/>
        </w:rPr>
      </w:pPr>
    </w:p>
    <w:p w14:paraId="4F00B908"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Elastic Data eXchange (EDX)</w:t>
      </w:r>
      <w:r w:rsidRPr="005E590D">
        <w:rPr>
          <w:rFonts w:ascii="Times New Roman" w:hAnsi="Times New Roman"/>
          <w:szCs w:val="22"/>
        </w:rPr>
        <w:t xml:space="preserve">: EDX is designed to be Amazon's one-stop shop for all en-masse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 </w:t>
      </w:r>
      <w:r w:rsidRPr="005E590D">
        <w:rPr>
          <w:rFonts w:ascii="Times New Roman" w:hAnsi="Times New Roman"/>
          <w:b/>
          <w:bCs/>
          <w:szCs w:val="22"/>
        </w:rPr>
        <w:t>Mr. Byladakere Somashekaraiah will continue to use EDX in combination with the Redshift. This tool is necessary to move data quickly and efficiently so that the Display Ads Finance team and stakeholders can view all necessary data in once source.</w:t>
      </w:r>
      <w:r w:rsidRPr="005E590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69C73C46" w14:textId="77777777" w:rsidR="00352733" w:rsidRPr="005E590D" w:rsidRDefault="00352733" w:rsidP="00352733">
      <w:pPr>
        <w:jc w:val="both"/>
        <w:rPr>
          <w:rFonts w:ascii="Times New Roman" w:hAnsi="Times New Roman"/>
          <w:b/>
          <w:bCs/>
          <w:szCs w:val="22"/>
        </w:rPr>
      </w:pPr>
    </w:p>
    <w:p w14:paraId="1B603780"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Simple Storage Service (S3)</w:t>
      </w:r>
      <w:r w:rsidRPr="005E590D">
        <w:rPr>
          <w:rFonts w:ascii="Times New Roman" w:hAnsi="Times New Roman"/>
          <w:szCs w:val="22"/>
        </w:rPr>
        <w:t xml:space="preserve">: S3 is a reliable, fast and cheap way to store data on the Internet. S3 can be used to store just about anything: XML documents, binary data, images, videos, or whatever else our customers want to store. </w:t>
      </w:r>
      <w:r w:rsidRPr="005E590D">
        <w:rPr>
          <w:rFonts w:ascii="Times New Roman" w:hAnsi="Times New Roman"/>
          <w:b/>
          <w:bCs/>
          <w:szCs w:val="22"/>
        </w:rPr>
        <w:t>Mr. Byladakere Somashekaraiah will continue to use S3 in combination with EDX, Redshift, and VIRT Dashboard. This tool is necessary to store data efficiently so that the Display Ads Finance team can keep historical data used to populate data tables.</w:t>
      </w:r>
      <w:r w:rsidRPr="005E590D">
        <w:rPr>
          <w:rFonts w:ascii="Times New Roman" w:hAnsi="Times New Roman"/>
          <w:szCs w:val="22"/>
        </w:rPr>
        <w:t xml:space="preserve"> </w:t>
      </w:r>
      <w:r w:rsidRPr="005E590D">
        <w:rPr>
          <w:rFonts w:ascii="Times New Roman" w:eastAsia="Calibri" w:hAnsi="Times New Roman"/>
          <w:bCs/>
          <w:color w:val="000000"/>
          <w:szCs w:val="22"/>
          <w:highlight w:val="green"/>
          <w:lang w:eastAsia="en-US"/>
        </w:rPr>
        <w:t>[</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553DFCD2" w14:textId="77777777" w:rsidR="00352733" w:rsidRPr="005E590D" w:rsidRDefault="00352733" w:rsidP="00352733">
      <w:pPr>
        <w:pStyle w:val="ListParagraph"/>
        <w:rPr>
          <w:rFonts w:ascii="Times New Roman" w:hAnsi="Times New Roman"/>
          <w:szCs w:val="22"/>
        </w:rPr>
      </w:pPr>
    </w:p>
    <w:p w14:paraId="4618DD87" w14:textId="77777777" w:rsidR="00352733" w:rsidRPr="005E590D" w:rsidRDefault="00352733" w:rsidP="00352733">
      <w:pPr>
        <w:numPr>
          <w:ilvl w:val="0"/>
          <w:numId w:val="32"/>
        </w:numPr>
        <w:autoSpaceDE w:val="0"/>
        <w:autoSpaceDN w:val="0"/>
        <w:adjustRightInd w:val="0"/>
        <w:contextualSpacing/>
        <w:jc w:val="both"/>
        <w:rPr>
          <w:rFonts w:ascii="Times New Roman" w:hAnsi="Times New Roman"/>
          <w:szCs w:val="22"/>
        </w:rPr>
      </w:pPr>
      <w:r w:rsidRPr="005E590D">
        <w:rPr>
          <w:rFonts w:ascii="Times New Roman" w:hAnsi="Times New Roman"/>
          <w:bCs/>
          <w:szCs w:val="22"/>
          <w:u w:val="single"/>
        </w:rPr>
        <w:t>Advertising Data warehouse (ADW):</w:t>
      </w:r>
      <w:r w:rsidRPr="005E590D">
        <w:rPr>
          <w:rFonts w:ascii="Times New Roman" w:hAnsi="Times New Roman"/>
          <w:szCs w:val="22"/>
        </w:rPr>
        <w:t xml:space="preserve"> </w:t>
      </w:r>
      <w:r w:rsidRPr="005E590D">
        <w:rPr>
          <w:rFonts w:ascii="Times New Roman" w:hAnsi="Times New Roman"/>
          <w:bCs/>
          <w:szCs w:val="22"/>
        </w:rPr>
        <w:t xml:space="preserve">ADW is the system of record for aggregated data about advertising performance. It provides data as query able database tables, files in S3, and environments where internal users can execute ad hoc queries and schedule queries. </w:t>
      </w:r>
      <w:r w:rsidRPr="005E590D">
        <w:rPr>
          <w:rFonts w:ascii="Times New Roman" w:hAnsi="Times New Roman"/>
          <w:b/>
          <w:bCs/>
          <w:szCs w:val="22"/>
        </w:rPr>
        <w:t xml:space="preserve">Mr. Byladakere Somashekaraiah will continue to integrate the data from ADW to Display ads Redshift cluster using Hammer stone and ETLM. </w:t>
      </w:r>
      <w:r w:rsidRPr="005E590D">
        <w:rPr>
          <w:rFonts w:ascii="Times New Roman" w:eastAsia="Calibri" w:hAnsi="Times New Roman"/>
          <w:bCs/>
          <w:color w:val="000000"/>
          <w:szCs w:val="22"/>
          <w:highlight w:val="green"/>
          <w:lang w:eastAsia="en-US"/>
        </w:rPr>
        <w:t>[</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 xml:space="preserve">and </w:t>
      </w:r>
      <w:r w:rsidR="00791055">
        <w:rPr>
          <w:rFonts w:ascii="Times New Roman" w:eastAsia="Calibri" w:hAnsi="Times New Roman"/>
          <w:bCs/>
          <w:color w:val="000000"/>
          <w:szCs w:val="22"/>
          <w:highlight w:val="green"/>
          <w:lang w:eastAsia="en-US"/>
        </w:rPr>
        <w:t>10</w:t>
      </w:r>
      <w:r w:rsidR="00791055" w:rsidRPr="00791055">
        <w:rPr>
          <w:rFonts w:ascii="Times New Roman" w:eastAsia="Calibri" w:hAnsi="Times New Roman"/>
          <w:bCs/>
          <w:color w:val="000000"/>
          <w:szCs w:val="22"/>
          <w:highlight w:val="green"/>
          <w:lang w:eastAsia="en-US"/>
        </w:rPr>
        <w:t xml:space="preserv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42F76AB2" w14:textId="77777777" w:rsidR="00352733" w:rsidRPr="005E590D" w:rsidRDefault="00352733" w:rsidP="00352733">
      <w:pPr>
        <w:jc w:val="both"/>
        <w:rPr>
          <w:rFonts w:ascii="Times New Roman" w:hAnsi="Times New Roman"/>
          <w:bCs/>
          <w:szCs w:val="22"/>
        </w:rPr>
      </w:pPr>
    </w:p>
    <w:p w14:paraId="28C502A9" w14:textId="77777777" w:rsidR="00352733" w:rsidRPr="005E590D" w:rsidRDefault="00352733" w:rsidP="00352733">
      <w:pPr>
        <w:numPr>
          <w:ilvl w:val="0"/>
          <w:numId w:val="32"/>
        </w:numPr>
        <w:autoSpaceDE w:val="0"/>
        <w:autoSpaceDN w:val="0"/>
        <w:adjustRightInd w:val="0"/>
        <w:contextualSpacing/>
        <w:jc w:val="both"/>
        <w:rPr>
          <w:rFonts w:ascii="Times New Roman" w:hAnsi="Times New Roman"/>
          <w:szCs w:val="22"/>
        </w:rPr>
      </w:pPr>
      <w:r w:rsidRPr="005E590D">
        <w:rPr>
          <w:rFonts w:ascii="Times New Roman" w:hAnsi="Times New Roman"/>
          <w:bCs/>
          <w:szCs w:val="22"/>
          <w:u w:val="single"/>
        </w:rPr>
        <w:lastRenderedPageBreak/>
        <w:t>Amazon Athena</w:t>
      </w:r>
      <w:r w:rsidRPr="005E590D">
        <w:rPr>
          <w:rFonts w:ascii="Times New Roman" w:hAnsi="Times New Roman"/>
          <w:bCs/>
          <w:szCs w:val="22"/>
        </w:rPr>
        <w:t>: Amazon Athena is an interactive query service that makes it easy to analyze data in Amazon S3 using standard SQL. Athena is serverless, so there is no infrastructure to manage, and you pay only for the queries that you run.</w:t>
      </w:r>
      <w:r w:rsidRPr="005E590D">
        <w:rPr>
          <w:rFonts w:ascii="Times New Roman" w:hAnsi="Times New Roman"/>
          <w:b/>
          <w:bCs/>
          <w:szCs w:val="22"/>
        </w:rPr>
        <w:t xml:space="preserve"> Mr. Byladakere Somashekaraiah will continue to integrate the data from AmazonAthena to Display ads Redshift cluster using EDX.</w:t>
      </w:r>
      <w:r w:rsidRPr="005E590D">
        <w:rPr>
          <w:rFonts w:ascii="Times New Roman" w:eastAsia="Calibri" w:hAnsi="Times New Roman"/>
          <w:bCs/>
          <w:color w:val="000000"/>
          <w:szCs w:val="22"/>
          <w:highlight w:val="green"/>
          <w:lang w:eastAsia="en-US"/>
        </w:rPr>
        <w:t xml:space="preserve"> [</w:t>
      </w:r>
      <w:r w:rsidR="00791055">
        <w:rPr>
          <w:rFonts w:ascii="Times New Roman" w:eastAsia="Calibri" w:hAnsi="Times New Roman"/>
          <w:bCs/>
          <w:color w:val="000000"/>
          <w:szCs w:val="22"/>
          <w:highlight w:val="green"/>
          <w:lang w:eastAsia="en-US"/>
        </w:rPr>
        <w:t xml:space="preserve">Only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2903D8A0" w14:textId="77777777" w:rsidR="00352733" w:rsidRPr="005E590D" w:rsidRDefault="00352733" w:rsidP="00352733">
      <w:pPr>
        <w:ind w:left="720"/>
        <w:jc w:val="both"/>
        <w:rPr>
          <w:rFonts w:ascii="Times New Roman" w:hAnsi="Times New Roman"/>
          <w:bCs/>
          <w:szCs w:val="22"/>
        </w:rPr>
      </w:pPr>
    </w:p>
    <w:p w14:paraId="139A33B1"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Amazon Metrics</w:t>
      </w:r>
      <w:r w:rsidRPr="005E590D">
        <w:rPr>
          <w:rFonts w:ascii="Times New Roman" w:hAnsi="Times New Roman"/>
          <w:szCs w:val="22"/>
        </w:rPr>
        <w:t>: At Amazon it is very common to have regularly produced metrics decks that are comprised of Excel files linked to the output of one or more Data Warehouse queries (Datanet Data Feed jobs). Traditionally this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Pr="005E590D">
        <w:rPr>
          <w:rFonts w:ascii="Times New Roman" w:hAnsi="Times New Roman"/>
          <w:b/>
          <w:bCs/>
          <w:szCs w:val="22"/>
        </w:rPr>
        <w:t xml:space="preserve"> Mr. Byladakere Somashekaraiah will continue to train the team on using Amazon Metrics to build Excel Decks to move the computation from Excel to Amazon Metrics.</w:t>
      </w:r>
      <w:r w:rsidRPr="005E590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 xml:space="preserve">and </w:t>
      </w:r>
      <w:r w:rsidR="00791055">
        <w:rPr>
          <w:rFonts w:ascii="Times New Roman" w:eastAsia="Calibri" w:hAnsi="Times New Roman"/>
          <w:bCs/>
          <w:color w:val="000000"/>
          <w:szCs w:val="22"/>
          <w:highlight w:val="green"/>
          <w:lang w:eastAsia="en-US"/>
        </w:rPr>
        <w:t>10</w:t>
      </w:r>
      <w:r w:rsidR="00791055" w:rsidRPr="00791055">
        <w:rPr>
          <w:rFonts w:ascii="Times New Roman" w:eastAsia="Calibri" w:hAnsi="Times New Roman"/>
          <w:bCs/>
          <w:color w:val="000000"/>
          <w:szCs w:val="22"/>
          <w:highlight w:val="green"/>
          <w:lang w:eastAsia="en-US"/>
        </w:rPr>
        <w:t xml:space="preserv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Pr>
          <w:rFonts w:ascii="Times New Roman" w:eastAsia="Calibri" w:hAnsi="Times New Roman"/>
          <w:bCs/>
          <w:color w:val="000000"/>
          <w:szCs w:val="22"/>
          <w:lang w:eastAsia="en-US"/>
        </w:rPr>
        <w:t>]</w:t>
      </w:r>
    </w:p>
    <w:p w14:paraId="1DBDBE4E" w14:textId="77777777" w:rsidR="00352733" w:rsidRPr="005E590D" w:rsidRDefault="00352733" w:rsidP="00352733">
      <w:pPr>
        <w:jc w:val="both"/>
        <w:rPr>
          <w:rFonts w:ascii="Times New Roman" w:hAnsi="Times New Roman"/>
          <w:szCs w:val="22"/>
        </w:rPr>
      </w:pPr>
    </w:p>
    <w:p w14:paraId="133A883C"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Amazon QuickSight:</w:t>
      </w:r>
      <w:r w:rsidRPr="005E590D">
        <w:rPr>
          <w:rFonts w:ascii="Times New Roman" w:hAnsi="Times New Roman"/>
          <w:szCs w:val="22"/>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5E590D">
        <w:rPr>
          <w:rFonts w:ascii="Times New Roman" w:hAnsi="Times New Roman"/>
          <w:b/>
          <w:bCs/>
          <w:szCs w:val="22"/>
        </w:rPr>
        <w:t>Mr. Byladakere Somashekaraiah will continue to integrate this tool with the database tables, to create Dashboard and visualization to provide Display Ads Finance stakeholders without the need to writing SQL.</w:t>
      </w:r>
      <w:r w:rsidRPr="005E590D">
        <w:rPr>
          <w:rFonts w:ascii="Times New Roman" w:eastAsia="Calibri" w:hAnsi="Times New Roman"/>
          <w:bCs/>
          <w:color w:val="000000"/>
          <w:szCs w:val="22"/>
          <w:highlight w:val="green"/>
          <w:lang w:eastAsia="en-US"/>
        </w:rPr>
        <w:t xml:space="preserve"> [</w:t>
      </w:r>
      <w:r w:rsidR="00791055">
        <w:rPr>
          <w:rFonts w:ascii="Times New Roman" w:eastAsia="Calibri" w:hAnsi="Times New Roman"/>
          <w:bCs/>
          <w:color w:val="000000"/>
          <w:szCs w:val="22"/>
          <w:highlight w:val="green"/>
          <w:lang w:eastAsia="en-US"/>
        </w:rPr>
        <w:t xml:space="preserve">Only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have working knowledge of this tool out of the current team of</w:t>
      </w:r>
      <w:r w:rsidR="00791055">
        <w:rPr>
          <w:rFonts w:ascii="Times New Roman" w:eastAsia="Calibri" w:hAnsi="Times New Roman"/>
          <w:bCs/>
          <w:color w:val="000000"/>
          <w:szCs w:val="22"/>
          <w:highlight w:val="green"/>
          <w:lang w:eastAsia="en-US"/>
        </w:rPr>
        <w:t xml:space="preserve"> approximately X</w:t>
      </w:r>
      <w:r w:rsidR="00791055" w:rsidRPr="00791055">
        <w:rPr>
          <w:rFonts w:ascii="Times New Roman" w:eastAsia="Calibri" w:hAnsi="Times New Roman"/>
          <w:bCs/>
          <w:color w:val="000000"/>
          <w:szCs w:val="22"/>
          <w:highlight w:val="green"/>
          <w:lang w:eastAsia="en-US"/>
        </w:rPr>
        <w:t xml:space="preserve"> people.</w:t>
      </w:r>
      <w:r w:rsidR="00791055" w:rsidRPr="005E590D">
        <w:rPr>
          <w:rFonts w:ascii="Times New Roman" w:eastAsia="Calibri" w:hAnsi="Times New Roman"/>
          <w:bCs/>
          <w:color w:val="000000"/>
          <w:szCs w:val="22"/>
          <w:highlight w:val="green"/>
          <w:lang w:eastAsia="en-US"/>
        </w:rPr>
        <w:t>]</w:t>
      </w:r>
    </w:p>
    <w:p w14:paraId="47892DBA" w14:textId="77777777" w:rsidR="00352733" w:rsidRPr="005E590D" w:rsidRDefault="00352733" w:rsidP="00352733">
      <w:pPr>
        <w:ind w:left="720"/>
        <w:jc w:val="both"/>
        <w:rPr>
          <w:rFonts w:ascii="Times New Roman" w:hAnsi="Times New Roman"/>
          <w:szCs w:val="22"/>
        </w:rPr>
      </w:pPr>
    </w:p>
    <w:p w14:paraId="74AC20CB" w14:textId="77777777"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Remedy / Simple Issue Manager (SIM)</w:t>
      </w:r>
      <w:r w:rsidRPr="005E590D">
        <w:rPr>
          <w:rFonts w:ascii="Times New Roman" w:hAnsi="Times New Roman"/>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5E590D">
        <w:rPr>
          <w:rFonts w:ascii="Times New Roman" w:hAnsi="Times New Roman"/>
          <w:b/>
          <w:bCs/>
          <w:szCs w:val="22"/>
        </w:rPr>
        <w:t>These tools will continue to allow Mr. Byladakere Somashekaraiah to organize and prioritize projects appropriately by collecting requirements</w:t>
      </w:r>
      <w:r w:rsidR="00791055">
        <w:rPr>
          <w:rFonts w:ascii="Times New Roman" w:hAnsi="Times New Roman"/>
          <w:b/>
          <w:bCs/>
          <w:szCs w:val="22"/>
        </w:rPr>
        <w:t xml:space="preserve"> and assigning prioritizations.</w:t>
      </w:r>
    </w:p>
    <w:p w14:paraId="0A72FEFD" w14:textId="77777777" w:rsidR="00556F61" w:rsidRPr="005E590D" w:rsidRDefault="00556F61" w:rsidP="0089455D">
      <w:pPr>
        <w:autoSpaceDE w:val="0"/>
        <w:autoSpaceDN w:val="0"/>
        <w:adjustRightInd w:val="0"/>
        <w:ind w:left="720"/>
        <w:contextualSpacing/>
        <w:jc w:val="both"/>
        <w:rPr>
          <w:rFonts w:ascii="Times New Roman" w:eastAsia="Calibri" w:hAnsi="Times New Roman"/>
          <w:b/>
          <w:bCs/>
          <w:color w:val="000000"/>
          <w:szCs w:val="22"/>
          <w:lang w:eastAsia="en-US"/>
        </w:rPr>
      </w:pPr>
    </w:p>
    <w:p w14:paraId="78ACF178" w14:textId="77777777" w:rsidR="000B0D33" w:rsidRPr="005E590D" w:rsidRDefault="0089455D" w:rsidP="00D60DAD">
      <w:pPr>
        <w:jc w:val="both"/>
        <w:rPr>
          <w:rFonts w:ascii="Times New Roman" w:hAnsi="Times New Roman"/>
          <w:szCs w:val="22"/>
        </w:rPr>
      </w:pPr>
      <w:r w:rsidRPr="005E590D">
        <w:rPr>
          <w:rFonts w:ascii="Times New Roman" w:hAnsi="Times New Roman"/>
          <w:szCs w:val="22"/>
        </w:rPr>
        <w:t>On</w:t>
      </w:r>
      <w:r w:rsidR="00556F61" w:rsidRPr="005E590D">
        <w:rPr>
          <w:rFonts w:ascii="Times New Roman" w:hAnsi="Times New Roman"/>
          <w:szCs w:val="22"/>
        </w:rPr>
        <w:t xml:space="preserve"> the </w:t>
      </w:r>
      <w:r w:rsidR="00352733" w:rsidRPr="005E590D">
        <w:rPr>
          <w:rFonts w:ascii="Times New Roman" w:hAnsi="Times New Roman"/>
          <w:szCs w:val="22"/>
        </w:rPr>
        <w:t>Display Advertising Finance BI</w:t>
      </w:r>
      <w:r w:rsidR="00556F61" w:rsidRPr="005E590D">
        <w:rPr>
          <w:rFonts w:ascii="Times New Roman" w:hAnsi="Times New Roman"/>
          <w:szCs w:val="22"/>
        </w:rPr>
        <w:t xml:space="preserve"> team</w:t>
      </w:r>
      <w:r w:rsidRPr="005E590D">
        <w:rPr>
          <w:rFonts w:ascii="Times New Roman" w:hAnsi="Times New Roman"/>
          <w:szCs w:val="22"/>
        </w:rPr>
        <w:t xml:space="preserve"> in the U.S.</w:t>
      </w:r>
      <w:r w:rsidR="00556F61" w:rsidRPr="005E590D">
        <w:rPr>
          <w:rFonts w:ascii="Times New Roman" w:hAnsi="Times New Roman"/>
          <w:szCs w:val="22"/>
        </w:rPr>
        <w:t xml:space="preserve">, </w:t>
      </w:r>
      <w:r w:rsidR="00B77593" w:rsidRPr="005E590D">
        <w:rPr>
          <w:rFonts w:ascii="Times New Roman" w:hAnsi="Times New Roman"/>
          <w:szCs w:val="22"/>
        </w:rPr>
        <w:t>Mr. Byladakere Somashekaraiah</w:t>
      </w:r>
      <w:r w:rsidR="00556F61" w:rsidRPr="005E590D">
        <w:rPr>
          <w:rFonts w:ascii="Times New Roman" w:hAnsi="Times New Roman"/>
          <w:szCs w:val="22"/>
        </w:rPr>
        <w:t xml:space="preserve"> is a key team member needed to improve Amazon’s </w:t>
      </w:r>
      <w:r w:rsidR="006C3C41" w:rsidRPr="005E590D">
        <w:rPr>
          <w:rFonts w:ascii="Times New Roman" w:hAnsi="Times New Roman"/>
          <w:szCs w:val="22"/>
        </w:rPr>
        <w:t>[</w:t>
      </w:r>
      <w:r w:rsidR="006C3C41" w:rsidRPr="00B10841">
        <w:rPr>
          <w:rFonts w:ascii="Times New Roman" w:hAnsi="Times New Roman"/>
          <w:szCs w:val="22"/>
          <w:highlight w:val="yellow"/>
        </w:rPr>
        <w:t>explain in one phrase</w:t>
      </w:r>
      <w:r w:rsidR="00D60DAD" w:rsidRPr="00B10841">
        <w:rPr>
          <w:rFonts w:ascii="Times New Roman" w:hAnsi="Times New Roman"/>
          <w:szCs w:val="22"/>
          <w:highlight w:val="yellow"/>
        </w:rPr>
        <w:t xml:space="preserve"> how the PROJECT, or PRODUCT that the team is working on,</w:t>
      </w:r>
      <w:r w:rsidR="006C3C41" w:rsidRPr="00B10841">
        <w:rPr>
          <w:rFonts w:ascii="Times New Roman" w:hAnsi="Times New Roman"/>
          <w:szCs w:val="22"/>
          <w:highlight w:val="yellow"/>
        </w:rPr>
        <w:t xml:space="preserve"> relates to Amazon’s business]</w:t>
      </w:r>
      <w:r w:rsidR="00556F61" w:rsidRPr="005E590D">
        <w:rPr>
          <w:rFonts w:ascii="Times New Roman" w:hAnsi="Times New Roman"/>
          <w:szCs w:val="22"/>
          <w:highlight w:val="green"/>
        </w:rPr>
        <w:t>.</w:t>
      </w:r>
      <w:r w:rsidR="00556F61" w:rsidRPr="005E590D">
        <w:rPr>
          <w:rFonts w:ascii="Times New Roman" w:hAnsi="Times New Roman"/>
          <w:szCs w:val="22"/>
        </w:rPr>
        <w:t xml:space="preserve"> </w:t>
      </w:r>
      <w:r w:rsidR="00B77593" w:rsidRPr="005E590D">
        <w:rPr>
          <w:rFonts w:ascii="Times New Roman" w:hAnsi="Times New Roman"/>
          <w:szCs w:val="22"/>
        </w:rPr>
        <w:t>Mr. Byladakere Somashekaraiah</w:t>
      </w:r>
      <w:r w:rsidR="00556F61" w:rsidRPr="005E590D">
        <w:rPr>
          <w:rFonts w:ascii="Times New Roman" w:hAnsi="Times New Roman"/>
          <w:szCs w:val="22"/>
        </w:rPr>
        <w:t xml:space="preserve"> </w:t>
      </w:r>
      <w:r w:rsidR="002118AC" w:rsidRPr="005E590D">
        <w:rPr>
          <w:rFonts w:ascii="Times New Roman" w:hAnsi="Times New Roman"/>
          <w:szCs w:val="22"/>
        </w:rPr>
        <w:t>is using</w:t>
      </w:r>
      <w:r w:rsidR="00556F61" w:rsidRPr="005E590D">
        <w:rPr>
          <w:rFonts w:ascii="Times New Roman" w:hAnsi="Times New Roman"/>
          <w:szCs w:val="22"/>
        </w:rPr>
        <w:t xml:space="preserve"> </w:t>
      </w:r>
      <w:r w:rsidR="00352733" w:rsidRPr="005E590D">
        <w:rPr>
          <w:rFonts w:ascii="Times New Roman" w:hAnsi="Times New Roman"/>
          <w:szCs w:val="22"/>
        </w:rPr>
        <w:t>his</w:t>
      </w:r>
      <w:r w:rsidR="00556F61" w:rsidRPr="005E590D">
        <w:rPr>
          <w:rFonts w:ascii="Times New Roman" w:hAnsi="Times New Roman"/>
          <w:szCs w:val="22"/>
        </w:rPr>
        <w:t xml:space="preserve"> knowledge of Amazon’s proprietary tools to </w:t>
      </w:r>
      <w:r w:rsidR="006C3C41" w:rsidRPr="00B10841">
        <w:rPr>
          <w:rFonts w:ascii="Times New Roman" w:hAnsi="Times New Roman"/>
          <w:szCs w:val="22"/>
          <w:highlight w:val="yellow"/>
        </w:rPr>
        <w:t xml:space="preserve">[Explain in 1 phrase how </w:t>
      </w:r>
      <w:r w:rsidR="00352733" w:rsidRPr="00B10841">
        <w:rPr>
          <w:rFonts w:ascii="Times New Roman" w:hAnsi="Times New Roman"/>
          <w:szCs w:val="22"/>
          <w:highlight w:val="yellow"/>
        </w:rPr>
        <w:t xml:space="preserve">Sharath </w:t>
      </w:r>
      <w:r w:rsidR="006C3C41" w:rsidRPr="00B10841">
        <w:rPr>
          <w:rFonts w:ascii="Times New Roman" w:hAnsi="Times New Roman"/>
          <w:szCs w:val="22"/>
          <w:highlight w:val="yellow"/>
        </w:rPr>
        <w:t>applies understanding of tools]</w:t>
      </w:r>
      <w:r w:rsidR="00556F61" w:rsidRPr="00B10841">
        <w:rPr>
          <w:rFonts w:ascii="Times New Roman" w:hAnsi="Times New Roman"/>
          <w:szCs w:val="22"/>
          <w:highlight w:val="yellow"/>
        </w:rPr>
        <w:t>.</w:t>
      </w:r>
      <w:r w:rsidR="00C76539" w:rsidRPr="00B10841">
        <w:rPr>
          <w:rFonts w:ascii="Times New Roman" w:hAnsi="Times New Roman"/>
          <w:szCs w:val="22"/>
          <w:highlight w:val="yellow"/>
        </w:rPr>
        <w:t xml:space="preserve"> </w:t>
      </w:r>
      <w:r w:rsidR="006C3C41" w:rsidRPr="00B10841">
        <w:rPr>
          <w:rFonts w:ascii="Times New Roman" w:hAnsi="Times New Roman"/>
          <w:szCs w:val="22"/>
          <w:highlight w:val="yellow"/>
        </w:rPr>
        <w:t xml:space="preserve">[Explain in 2 sentences how </w:t>
      </w:r>
      <w:r w:rsidR="00352733" w:rsidRPr="00B10841">
        <w:rPr>
          <w:rFonts w:ascii="Times New Roman" w:hAnsi="Times New Roman"/>
          <w:szCs w:val="22"/>
          <w:highlight w:val="yellow"/>
        </w:rPr>
        <w:t xml:space="preserve">Sharath </w:t>
      </w:r>
      <w:r w:rsidR="006C3C41" w:rsidRPr="00B10841">
        <w:rPr>
          <w:rFonts w:ascii="Times New Roman" w:hAnsi="Times New Roman"/>
          <w:szCs w:val="22"/>
          <w:highlight w:val="yellow"/>
        </w:rPr>
        <w:t xml:space="preserve">will transform or advance the </w:t>
      </w:r>
      <w:r w:rsidR="00D60DAD" w:rsidRPr="00B10841">
        <w:rPr>
          <w:rFonts w:ascii="Times New Roman" w:hAnsi="Times New Roman"/>
          <w:szCs w:val="22"/>
          <w:highlight w:val="yellow"/>
        </w:rPr>
        <w:t>PROJECT, PRODUCT, or TOOL</w:t>
      </w:r>
      <w:r w:rsidR="006C3C41" w:rsidRPr="00B10841">
        <w:rPr>
          <w:rFonts w:ascii="Times New Roman" w:hAnsi="Times New Roman"/>
          <w:szCs w:val="22"/>
          <w:highlight w:val="yellow"/>
        </w:rPr>
        <w:t>, therefore uniquely and positively impacting Amazon’s overall business</w:t>
      </w:r>
      <w:r w:rsidR="006C3C41" w:rsidRPr="005E590D">
        <w:rPr>
          <w:rFonts w:ascii="Times New Roman" w:hAnsi="Times New Roman"/>
          <w:szCs w:val="22"/>
          <w:highlight w:val="green"/>
        </w:rPr>
        <w:t>].</w:t>
      </w:r>
      <w:r w:rsidR="00C76539" w:rsidRPr="005E590D">
        <w:rPr>
          <w:rFonts w:ascii="Times New Roman" w:hAnsi="Times New Roman"/>
          <w:szCs w:val="22"/>
        </w:rPr>
        <w:t xml:space="preserve"> </w:t>
      </w:r>
    </w:p>
    <w:p w14:paraId="1DB88653" w14:textId="77777777" w:rsidR="00334A54" w:rsidRPr="005E590D" w:rsidRDefault="00334A54" w:rsidP="00D60DAD">
      <w:pPr>
        <w:jc w:val="both"/>
        <w:rPr>
          <w:rFonts w:ascii="Times New Roman" w:hAnsi="Times New Roman"/>
          <w:szCs w:val="22"/>
        </w:rPr>
      </w:pPr>
    </w:p>
    <w:p w14:paraId="4B05F033" w14:textId="77777777" w:rsidR="00334A54" w:rsidRPr="005E590D" w:rsidRDefault="00334A54" w:rsidP="00334A54">
      <w:pPr>
        <w:jc w:val="both"/>
        <w:rPr>
          <w:rFonts w:ascii="Times New Roman" w:hAnsi="Times New Roman"/>
          <w:szCs w:val="22"/>
        </w:rPr>
      </w:pPr>
      <w:r w:rsidRPr="005E590D">
        <w:rPr>
          <w:rFonts w:ascii="Times New Roman" w:hAnsi="Times New Roman"/>
          <w:szCs w:val="22"/>
        </w:rPr>
        <w:t xml:space="preserve">Specifically, </w:t>
      </w:r>
      <w:r w:rsidR="00B77593" w:rsidRPr="005E590D">
        <w:rPr>
          <w:rFonts w:ascii="Times New Roman" w:hAnsi="Times New Roman"/>
          <w:szCs w:val="22"/>
        </w:rPr>
        <w:t>Mr. Byladakere Somashekaraiah</w:t>
      </w:r>
      <w:r w:rsidRPr="005E590D">
        <w:rPr>
          <w:rFonts w:ascii="Times New Roman" w:hAnsi="Times New Roman"/>
          <w:szCs w:val="22"/>
        </w:rPr>
        <w:t xml:space="preserve"> has played a pivotal role working on the following projects for Amazon in the U.S.:</w:t>
      </w:r>
    </w:p>
    <w:p w14:paraId="3DDCAA65" w14:textId="77777777" w:rsidR="00334A54" w:rsidRPr="005E590D" w:rsidRDefault="00334A54" w:rsidP="00334A5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szCs w:val="22"/>
        </w:rPr>
      </w:pPr>
    </w:p>
    <w:p w14:paraId="5581C4AC" w14:textId="77777777" w:rsidR="00352733" w:rsidRPr="005E590D" w:rsidRDefault="00352733" w:rsidP="00352733">
      <w:pPr>
        <w:pStyle w:val="ListParagraph"/>
        <w:numPr>
          <w:ilvl w:val="0"/>
          <w:numId w:val="35"/>
        </w:numPr>
        <w:contextualSpacing/>
        <w:jc w:val="both"/>
        <w:rPr>
          <w:rFonts w:ascii="Times New Roman" w:eastAsia="MS Mincho" w:hAnsi="Times New Roman"/>
          <w:szCs w:val="22"/>
        </w:rPr>
      </w:pPr>
      <w:r w:rsidRPr="005E590D">
        <w:rPr>
          <w:rFonts w:ascii="Times New Roman" w:hAnsi="Times New Roman"/>
          <w:b/>
          <w:szCs w:val="22"/>
          <w:u w:val="single"/>
        </w:rPr>
        <w:t>Amazon Display ads data pipeline innovation:</w:t>
      </w:r>
      <w:r w:rsidRPr="005E590D">
        <w:rPr>
          <w:rFonts w:ascii="Times New Roman" w:hAnsi="Times New Roman"/>
          <w:szCs w:val="22"/>
        </w:rPr>
        <w:t xml:space="preserve"> As part of the 2019-2020 initiative roadmap, Mr. Byladakere Somashekaraiah</w:t>
      </w:r>
      <w:r w:rsidRPr="005E590D">
        <w:rPr>
          <w:rFonts w:ascii="Times New Roman" w:hAnsi="Times New Roman"/>
          <w:b/>
          <w:bCs/>
          <w:szCs w:val="22"/>
        </w:rPr>
        <w:t xml:space="preserve"> </w:t>
      </w:r>
      <w:r w:rsidRPr="005E590D">
        <w:rPr>
          <w:rFonts w:ascii="Times New Roman" w:hAnsi="Times New Roman"/>
          <w:szCs w:val="22"/>
        </w:rPr>
        <w:t xml:space="preserve">will be working to re-invent the display revenue data infrastructure. This will involve i) Redesigning the upstream code to refresh on a 1 day lag vs. the current 3 day lag. ii) Integrating data from Vendors and Sellers into a single Umbrella enabling end users to pull all data </w:t>
      </w:r>
      <w:r w:rsidRPr="005E590D">
        <w:rPr>
          <w:rFonts w:ascii="Times New Roman" w:hAnsi="Times New Roman"/>
          <w:szCs w:val="22"/>
        </w:rPr>
        <w:lastRenderedPageBreak/>
        <w:t>from one place. iii) Creating custom flags within our data architecture to indicate product types, features and campaign events. All of the above requires a deep and intrinsic knowledge of the underlying DIM and FACT tables that are created within the Amazon ADW BI Redshift Database. Mr. Byladakere Somashekaraiah will be responsible for designing and building schemas and pipelines to bring the new data. Improving accessibility to one day will require us to completely redesign the upstream code to ensure we are in perfect sync with our billing systems requiring us to build a complete system that is reliable.</w:t>
      </w:r>
      <w:r w:rsidRPr="005E590D">
        <w:rPr>
          <w:rFonts w:ascii="Times New Roman" w:hAnsi="Times New Roman"/>
          <w:b/>
          <w:bCs/>
          <w:szCs w:val="22"/>
        </w:rPr>
        <w:t xml:space="preserve"> Mr. Byladakere Somashekaraiah will be using S3, EDX, Redshift, ETLM, ADW, Athena and Hammerstone to retrieve data (ADW &amp; Athena), store data (S3, EDX, and Redshift) and transform the data between tools (ETLM &amp; Hammerstone).</w:t>
      </w:r>
    </w:p>
    <w:p w14:paraId="6E62EE79" w14:textId="77777777" w:rsidR="00352733" w:rsidRPr="005E590D" w:rsidRDefault="00352733" w:rsidP="00352733">
      <w:pPr>
        <w:pStyle w:val="ListParagraph"/>
        <w:ind w:left="360"/>
        <w:contextualSpacing/>
        <w:jc w:val="both"/>
        <w:rPr>
          <w:rFonts w:ascii="Times New Roman" w:hAnsi="Times New Roman"/>
          <w:b/>
          <w:szCs w:val="22"/>
          <w:u w:val="single"/>
        </w:rPr>
      </w:pPr>
    </w:p>
    <w:p w14:paraId="646378B0" w14:textId="77777777" w:rsidR="00352733" w:rsidRPr="005E590D" w:rsidRDefault="00352733" w:rsidP="00352733">
      <w:pPr>
        <w:pStyle w:val="ListParagraph"/>
        <w:ind w:left="360"/>
        <w:jc w:val="both"/>
        <w:rPr>
          <w:rFonts w:ascii="Times New Roman" w:hAnsi="Times New Roman"/>
          <w:szCs w:val="22"/>
          <w:highlight w:val="green"/>
        </w:rPr>
      </w:pPr>
      <w:r w:rsidRPr="005E590D">
        <w:rPr>
          <w:rFonts w:ascii="Times New Roman" w:hAnsi="Times New Roman"/>
          <w:szCs w:val="22"/>
          <w:highlight w:val="green"/>
        </w:rPr>
        <w:t>IN 2-3 SENTENCES PLEASE FURTHER DESCRIBE SIGNIFICANCE, GOAL AND OUTCOME OF THE PROJECT, AND HOW SHARATH APPIES HIS SPECIFIC, ADVANCED AND/OR SPECIALIZED KNOWLEDGE TO CONTRIBUTE TO THE PROJECT’S SUCCESS</w:t>
      </w:r>
    </w:p>
    <w:p w14:paraId="5719E4F5" w14:textId="77777777" w:rsidR="00352733" w:rsidRPr="005E590D" w:rsidRDefault="00352733" w:rsidP="00352733">
      <w:pPr>
        <w:contextualSpacing/>
        <w:jc w:val="both"/>
        <w:rPr>
          <w:rFonts w:ascii="Times New Roman" w:hAnsi="Times New Roman"/>
          <w:b/>
          <w:bCs/>
          <w:szCs w:val="22"/>
        </w:rPr>
      </w:pPr>
    </w:p>
    <w:p w14:paraId="17716FDC" w14:textId="77777777" w:rsidR="00352733" w:rsidRPr="005E590D" w:rsidRDefault="00352733" w:rsidP="00352733">
      <w:pPr>
        <w:numPr>
          <w:ilvl w:val="0"/>
          <w:numId w:val="35"/>
        </w:numPr>
        <w:contextualSpacing/>
        <w:jc w:val="both"/>
        <w:rPr>
          <w:rFonts w:ascii="Times New Roman" w:hAnsi="Times New Roman"/>
          <w:b/>
          <w:bCs/>
          <w:szCs w:val="22"/>
        </w:rPr>
      </w:pPr>
      <w:r w:rsidRPr="005E590D">
        <w:rPr>
          <w:rFonts w:ascii="Times New Roman" w:hAnsi="Times New Roman"/>
          <w:b/>
          <w:szCs w:val="22"/>
          <w:u w:val="single"/>
        </w:rPr>
        <w:t>Display ads Dashboards suites:</w:t>
      </w:r>
      <w:r w:rsidRPr="005E590D">
        <w:rPr>
          <w:rFonts w:ascii="Times New Roman" w:hAnsi="Times New Roman"/>
          <w:b/>
          <w:szCs w:val="22"/>
        </w:rPr>
        <w:t xml:space="preserve"> </w:t>
      </w:r>
      <w:r w:rsidRPr="005E590D">
        <w:rPr>
          <w:rFonts w:ascii="Times New Roman" w:hAnsi="Times New Roman"/>
          <w:bCs/>
          <w:szCs w:val="22"/>
        </w:rPr>
        <w:t>The</w:t>
      </w:r>
      <w:r w:rsidRPr="005E590D">
        <w:rPr>
          <w:rFonts w:ascii="Times New Roman" w:hAnsi="Times New Roman"/>
          <w:b/>
          <w:szCs w:val="22"/>
        </w:rPr>
        <w:t xml:space="preserve"> </w:t>
      </w:r>
      <w:r w:rsidRPr="005E590D">
        <w:rPr>
          <w:rFonts w:ascii="Times New Roman" w:hAnsi="Times New Roman"/>
          <w:bCs/>
          <w:szCs w:val="22"/>
        </w:rPr>
        <w:t xml:space="preserve">Display Ads Finance team, plans to build a full suite of Dashboards to serve Sales, Finance and Senior Leadership. This will include having instant access to revenue (at the lowest grain), ability to deep-dive at the campaign level and able to connect advertiser and product information across a multitude of dimensions. In addition, the team will also be building deeper analytics and predictive models that will enable us to highlight advertisers that are at risk of attrition, forecast month-end and quarterly projections and use historical analysis to better establish Sales targets. </w:t>
      </w:r>
      <w:r w:rsidRPr="005E590D">
        <w:rPr>
          <w:rFonts w:ascii="Times New Roman" w:hAnsi="Times New Roman"/>
          <w:b/>
          <w:bCs/>
          <w:szCs w:val="22"/>
        </w:rPr>
        <w:t xml:space="preserve">Mr. Byladakere Somashekaraiah will be diving deep into data models and by using Dashboards skills will building meaningful dashboards and training the team of analysts on how to build their own dashboard. Mr. Byladakere Somashekaraiah will be using Redshift to store, Quick sight build dashboards and Amazon Metrics to build automated decks. </w:t>
      </w:r>
    </w:p>
    <w:p w14:paraId="75DD1120" w14:textId="77777777" w:rsidR="00352733" w:rsidRPr="005E590D" w:rsidRDefault="00352733" w:rsidP="00352733">
      <w:pPr>
        <w:ind w:left="360"/>
        <w:contextualSpacing/>
        <w:jc w:val="both"/>
        <w:rPr>
          <w:rFonts w:ascii="Times New Roman" w:hAnsi="Times New Roman"/>
          <w:b/>
          <w:szCs w:val="22"/>
          <w:u w:val="single"/>
        </w:rPr>
      </w:pPr>
    </w:p>
    <w:p w14:paraId="3CE70065" w14:textId="77777777" w:rsidR="00352733" w:rsidRPr="005E590D" w:rsidRDefault="00352733" w:rsidP="00352733">
      <w:pPr>
        <w:pStyle w:val="ListParagraph"/>
        <w:ind w:left="360"/>
        <w:jc w:val="both"/>
        <w:rPr>
          <w:rFonts w:ascii="Times New Roman" w:eastAsia="MS Mincho" w:hAnsi="Times New Roman"/>
          <w:szCs w:val="22"/>
          <w:highlight w:val="green"/>
        </w:rPr>
      </w:pPr>
      <w:r w:rsidRPr="005E590D">
        <w:rPr>
          <w:rFonts w:ascii="Times New Roman" w:hAnsi="Times New Roman"/>
          <w:szCs w:val="22"/>
          <w:highlight w:val="green"/>
        </w:rPr>
        <w:t>IN 2-3 SENTENCES PLEASE FURTHER DESCRIBE SIGNIFICANCE, GOAL AND OUTCOME OF THE PROJECT, AND HOW SHARATH APPIES HIS SPECIFIC, ADVANCED AND/OR SPECIALIZED KNOWLEDGE TO CONTRIBUTE TO THE PROJECT’S SUCCESS</w:t>
      </w:r>
    </w:p>
    <w:p w14:paraId="050701A1" w14:textId="77777777" w:rsidR="00352733" w:rsidRPr="005E590D" w:rsidRDefault="00352733" w:rsidP="00352733">
      <w:pPr>
        <w:ind w:left="360"/>
        <w:contextualSpacing/>
        <w:jc w:val="both"/>
        <w:rPr>
          <w:rFonts w:ascii="Times New Roman" w:hAnsi="Times New Roman"/>
          <w:bCs/>
          <w:szCs w:val="22"/>
        </w:rPr>
      </w:pPr>
    </w:p>
    <w:p w14:paraId="78D63648" w14:textId="77777777" w:rsidR="00352733" w:rsidRPr="005E590D" w:rsidRDefault="00352733" w:rsidP="00352733">
      <w:pPr>
        <w:numPr>
          <w:ilvl w:val="0"/>
          <w:numId w:val="35"/>
        </w:numPr>
        <w:contextualSpacing/>
        <w:jc w:val="both"/>
        <w:rPr>
          <w:rFonts w:ascii="Times New Roman" w:eastAsia="MS Mincho" w:hAnsi="Times New Roman"/>
          <w:bCs/>
          <w:szCs w:val="22"/>
        </w:rPr>
      </w:pPr>
      <w:r w:rsidRPr="005E590D">
        <w:rPr>
          <w:rFonts w:ascii="Times New Roman" w:hAnsi="Times New Roman"/>
          <w:b/>
          <w:szCs w:val="22"/>
          <w:u w:val="single"/>
        </w:rPr>
        <w:t>HeadCT:</w:t>
      </w:r>
      <w:r w:rsidRPr="005E590D">
        <w:rPr>
          <w:rFonts w:ascii="Times New Roman" w:hAnsi="Times New Roman"/>
          <w:b/>
          <w:szCs w:val="22"/>
        </w:rPr>
        <w:t xml:space="preserve"> </w:t>
      </w:r>
      <w:r w:rsidRPr="005E590D">
        <w:rPr>
          <w:rFonts w:ascii="Times New Roman" w:hAnsi="Times New Roman"/>
          <w:bCs/>
          <w:szCs w:val="22"/>
        </w:rPr>
        <w:t xml:space="preserve">HeadCT is a headcount automation tool that eliminates manual efforts in headcount tracking and transaction management. The advertising org has 6000+ headcount worldwide. Headcount investment is key to the success of advertising growth. One Financial Analyst from the Advertising Finance team is dedicated to headcount day-to-day tracking (corresponding efforts account for ~50% bandwidth). Within the org, there are ~20 Finance/Business professionals who are heavily involved in headcount planning and transactions, especially during Amazon Operational Planning cycles (OP1/OP2). HeadCT will provide the following benefits 1) a scalable solution that will allow efficient headcount management for the fast-growing Advertising org: The current manual tracking won’t sustain for next year. 2) Significantly improved accuracy: Headcount reconciliation has been very time-consuming but critical when dealing with headcount investment decisions. 3) The possibility for all headcount stakeholders to eliminate time spent on offline headcount tracking and reconciliation. </w:t>
      </w:r>
      <w:r w:rsidRPr="005E590D">
        <w:rPr>
          <w:rFonts w:ascii="Times New Roman" w:hAnsi="Times New Roman"/>
          <w:b/>
          <w:bCs/>
          <w:szCs w:val="22"/>
        </w:rPr>
        <w:t xml:space="preserve">Mr. Byladakere Somashekaraiah entirely designed the technical workflow and build it from scratch. He has used Redshift to store, Quick sight to dashboard ETLM to transform the data along with other technologies such as SharePoint to get inputs and VBA to build the end to end process.  </w:t>
      </w:r>
    </w:p>
    <w:p w14:paraId="4CED5C38" w14:textId="77777777" w:rsidR="00352733" w:rsidRPr="005E590D" w:rsidRDefault="00352733" w:rsidP="00352733">
      <w:pPr>
        <w:ind w:left="360"/>
        <w:contextualSpacing/>
        <w:jc w:val="both"/>
        <w:rPr>
          <w:rFonts w:ascii="Times New Roman" w:hAnsi="Times New Roman"/>
          <w:b/>
          <w:szCs w:val="22"/>
          <w:u w:val="single"/>
        </w:rPr>
      </w:pPr>
    </w:p>
    <w:p w14:paraId="48F7B81F" w14:textId="77777777" w:rsidR="00352733" w:rsidRPr="005E590D" w:rsidRDefault="00352733" w:rsidP="00352733">
      <w:pPr>
        <w:pStyle w:val="ListParagraph"/>
        <w:ind w:left="360"/>
        <w:jc w:val="both"/>
        <w:rPr>
          <w:rFonts w:ascii="Times New Roman" w:hAnsi="Times New Roman"/>
          <w:szCs w:val="22"/>
          <w:highlight w:val="green"/>
        </w:rPr>
      </w:pPr>
      <w:r w:rsidRPr="005E590D">
        <w:rPr>
          <w:rFonts w:ascii="Times New Roman" w:hAnsi="Times New Roman"/>
          <w:szCs w:val="22"/>
          <w:highlight w:val="green"/>
        </w:rPr>
        <w:t>IN 2-3 SENTENCES PLEASE FURTHER DESCRIBE SIGNIFICANCE, GOAL AND OUTCOME OF THE PROJECT, AND HOW SHARATH APPIES HIS SPECIFIC, ADVANCED AND/OR SPECIALIZED KNOWLEDGE TO CONTRIBUTE TO THE PROJECT’S SUCCESS</w:t>
      </w:r>
    </w:p>
    <w:p w14:paraId="625F46B1" w14:textId="77777777" w:rsidR="00352733" w:rsidRPr="005E590D" w:rsidRDefault="00352733" w:rsidP="00352733">
      <w:pPr>
        <w:pStyle w:val="ListParagraph"/>
        <w:ind w:left="360"/>
        <w:jc w:val="both"/>
        <w:rPr>
          <w:rFonts w:ascii="Times New Roman" w:hAnsi="Times New Roman"/>
          <w:szCs w:val="22"/>
          <w:highlight w:val="green"/>
        </w:rPr>
      </w:pPr>
    </w:p>
    <w:p w14:paraId="7C27CE70" w14:textId="77777777" w:rsidR="00334A54" w:rsidRPr="00B10841" w:rsidRDefault="00334A54" w:rsidP="00352733">
      <w:pPr>
        <w:pStyle w:val="ListParagraph"/>
        <w:ind w:left="360"/>
        <w:jc w:val="both"/>
        <w:rPr>
          <w:rFonts w:ascii="Times New Roman" w:hAnsi="Times New Roman"/>
          <w:szCs w:val="22"/>
          <w:highlight w:val="yellow"/>
        </w:rPr>
      </w:pPr>
      <w:r w:rsidRPr="00B10841">
        <w:rPr>
          <w:rFonts w:ascii="Times New Roman" w:hAnsi="Times New Roman"/>
          <w:szCs w:val="22"/>
          <w:highlight w:val="yellow"/>
        </w:rPr>
        <w:t xml:space="preserve">ADD ADDITIONAL PROJECTS IF RELEVANT </w:t>
      </w:r>
    </w:p>
    <w:p w14:paraId="1E278C3C" w14:textId="77777777" w:rsidR="000B0D33" w:rsidRPr="005E590D" w:rsidRDefault="000B0D33" w:rsidP="006B683A">
      <w:pPr>
        <w:jc w:val="both"/>
        <w:rPr>
          <w:rFonts w:ascii="Times New Roman" w:hAnsi="Times New Roman"/>
          <w:szCs w:val="22"/>
        </w:rPr>
      </w:pPr>
    </w:p>
    <w:p w14:paraId="6E3BA2D9" w14:textId="77777777" w:rsidR="00556F61" w:rsidRPr="00B10841" w:rsidRDefault="006B683A" w:rsidP="00D60DAD">
      <w:pPr>
        <w:jc w:val="both"/>
        <w:rPr>
          <w:rFonts w:ascii="Times New Roman" w:hAnsi="Times New Roman"/>
          <w:szCs w:val="22"/>
          <w:highlight w:val="yellow"/>
        </w:rPr>
      </w:pPr>
      <w:r w:rsidRPr="005E590D">
        <w:rPr>
          <w:rFonts w:ascii="Times New Roman" w:hAnsi="Times New Roman"/>
          <w:szCs w:val="22"/>
        </w:rPr>
        <w:t xml:space="preserve">Currently, </w:t>
      </w:r>
      <w:r w:rsidR="00D60DAD" w:rsidRPr="00B10841">
        <w:rPr>
          <w:rFonts w:ascii="Times New Roman" w:hAnsi="Times New Roman"/>
          <w:szCs w:val="22"/>
          <w:highlight w:val="yellow"/>
        </w:rPr>
        <w:t>[describe current state of PROJECT OR PRODUCT that the team is working on].</w:t>
      </w:r>
      <w:r w:rsidR="00D60DAD" w:rsidRPr="005E590D">
        <w:rPr>
          <w:rFonts w:ascii="Times New Roman" w:hAnsi="Times New Roman"/>
          <w:szCs w:val="22"/>
        </w:rPr>
        <w:t xml:space="preserve"> </w:t>
      </w:r>
      <w:r w:rsidR="00B77593" w:rsidRPr="005E590D">
        <w:rPr>
          <w:rFonts w:ascii="Times New Roman" w:hAnsi="Times New Roman"/>
          <w:szCs w:val="22"/>
        </w:rPr>
        <w:t>Mr. Byladakere Somashekaraiah</w:t>
      </w:r>
      <w:r w:rsidRPr="005E590D">
        <w:rPr>
          <w:rFonts w:ascii="Times New Roman" w:hAnsi="Times New Roman"/>
          <w:szCs w:val="22"/>
        </w:rPr>
        <w:t xml:space="preserve"> will</w:t>
      </w:r>
      <w:r w:rsidR="00D60DAD" w:rsidRPr="005E590D">
        <w:rPr>
          <w:rFonts w:ascii="Times New Roman" w:hAnsi="Times New Roman"/>
          <w:szCs w:val="22"/>
        </w:rPr>
        <w:t xml:space="preserve"> </w:t>
      </w:r>
      <w:r w:rsidR="00D60DAD" w:rsidRPr="00B10841">
        <w:rPr>
          <w:rFonts w:ascii="Times New Roman" w:hAnsi="Times New Roman"/>
          <w:szCs w:val="22"/>
          <w:highlight w:val="yellow"/>
        </w:rPr>
        <w:t xml:space="preserve">[explain in two sentences how </w:t>
      </w:r>
      <w:r w:rsidR="00352733" w:rsidRPr="00B10841">
        <w:rPr>
          <w:rFonts w:ascii="Times New Roman" w:hAnsi="Times New Roman"/>
          <w:szCs w:val="22"/>
          <w:highlight w:val="yellow"/>
        </w:rPr>
        <w:t xml:space="preserve">Sharath </w:t>
      </w:r>
      <w:r w:rsidR="00D60DAD" w:rsidRPr="00B10841">
        <w:rPr>
          <w:rFonts w:ascii="Times New Roman" w:hAnsi="Times New Roman"/>
          <w:szCs w:val="22"/>
          <w:highlight w:val="yellow"/>
        </w:rPr>
        <w:t xml:space="preserve">will transform current state of the </w:t>
      </w:r>
      <w:r w:rsidR="00D60DAD" w:rsidRPr="00B10841">
        <w:rPr>
          <w:rFonts w:ascii="Times New Roman" w:hAnsi="Times New Roman"/>
          <w:szCs w:val="22"/>
          <w:highlight w:val="yellow"/>
        </w:rPr>
        <w:lastRenderedPageBreak/>
        <w:t>PROJECT or PRODUCT].</w:t>
      </w:r>
      <w:r w:rsidRPr="00B10841">
        <w:rPr>
          <w:rFonts w:ascii="Times New Roman" w:hAnsi="Times New Roman"/>
          <w:szCs w:val="22"/>
          <w:highlight w:val="yellow"/>
        </w:rPr>
        <w:t xml:space="preserve"> </w:t>
      </w:r>
      <w:r w:rsidR="00084204" w:rsidRPr="00B10841">
        <w:rPr>
          <w:rFonts w:ascii="Times New Roman" w:hAnsi="Times New Roman"/>
          <w:caps/>
          <w:szCs w:val="22"/>
          <w:highlight w:val="yellow"/>
        </w:rPr>
        <w:t>[Please further describe in two sentences why the PROJECT, or PRODUCT is important for Amazon’s business</w:t>
      </w:r>
      <w:r w:rsidR="00084204" w:rsidRPr="00B10841">
        <w:rPr>
          <w:rFonts w:ascii="Times New Roman" w:hAnsi="Times New Roman"/>
          <w:szCs w:val="22"/>
          <w:highlight w:val="yellow"/>
        </w:rPr>
        <w:t>].</w:t>
      </w:r>
      <w:r w:rsidR="00CE494F" w:rsidRPr="005E590D">
        <w:rPr>
          <w:rFonts w:ascii="Times New Roman" w:hAnsi="Times New Roman"/>
          <w:szCs w:val="22"/>
        </w:rPr>
        <w:t xml:space="preserve"> </w:t>
      </w:r>
      <w:r w:rsidR="00B77593" w:rsidRPr="005E590D">
        <w:rPr>
          <w:rFonts w:ascii="Times New Roman" w:hAnsi="Times New Roman"/>
          <w:szCs w:val="22"/>
        </w:rPr>
        <w:t>Mr. Byladakere Somashekaraiah</w:t>
      </w:r>
      <w:r w:rsidRPr="005E590D">
        <w:rPr>
          <w:rFonts w:ascii="Times New Roman" w:hAnsi="Times New Roman"/>
          <w:szCs w:val="22"/>
        </w:rPr>
        <w:t xml:space="preserve"> will be responsible for </w:t>
      </w:r>
      <w:r w:rsidR="00D60DAD" w:rsidRPr="00B10841">
        <w:rPr>
          <w:rFonts w:ascii="Times New Roman" w:hAnsi="Times New Roman"/>
          <w:szCs w:val="22"/>
          <w:highlight w:val="yellow"/>
        </w:rPr>
        <w:t xml:space="preserve">[explain in 1 sentence what </w:t>
      </w:r>
      <w:r w:rsidR="00352733" w:rsidRPr="00B10841">
        <w:rPr>
          <w:rFonts w:ascii="Times New Roman" w:hAnsi="Times New Roman"/>
          <w:szCs w:val="22"/>
          <w:highlight w:val="yellow"/>
        </w:rPr>
        <w:t xml:space="preserve">Sharath </w:t>
      </w:r>
      <w:r w:rsidR="00D60DAD" w:rsidRPr="00B10841">
        <w:rPr>
          <w:rFonts w:ascii="Times New Roman" w:hAnsi="Times New Roman"/>
          <w:szCs w:val="22"/>
          <w:highlight w:val="yellow"/>
        </w:rPr>
        <w:t>will be responsible for on the TEAM]</w:t>
      </w:r>
      <w:r w:rsidR="00D60DAD" w:rsidRPr="005E590D">
        <w:rPr>
          <w:rFonts w:ascii="Times New Roman" w:hAnsi="Times New Roman"/>
          <w:szCs w:val="22"/>
          <w:highlight w:val="green"/>
        </w:rPr>
        <w:t>.</w:t>
      </w:r>
      <w:r w:rsidRPr="005E590D">
        <w:rPr>
          <w:rFonts w:ascii="Times New Roman" w:hAnsi="Times New Roman"/>
          <w:szCs w:val="22"/>
        </w:rPr>
        <w:t xml:space="preserve"> </w:t>
      </w:r>
      <w:r w:rsidR="00CE494F" w:rsidRPr="005E590D">
        <w:rPr>
          <w:rFonts w:ascii="Times New Roman" w:hAnsi="Times New Roman"/>
          <w:szCs w:val="22"/>
        </w:rPr>
        <w:t>H</w:t>
      </w:r>
      <w:r w:rsidR="00352733" w:rsidRPr="005E590D">
        <w:rPr>
          <w:rFonts w:ascii="Times New Roman" w:hAnsi="Times New Roman"/>
          <w:szCs w:val="22"/>
        </w:rPr>
        <w:t>is</w:t>
      </w:r>
      <w:r w:rsidRPr="005E590D">
        <w:rPr>
          <w:rFonts w:ascii="Times New Roman" w:hAnsi="Times New Roman"/>
          <w:szCs w:val="22"/>
        </w:rPr>
        <w:t xml:space="preserve"> efforts will result </w:t>
      </w:r>
      <w:r w:rsidR="00D60DAD" w:rsidRPr="00B10841">
        <w:rPr>
          <w:rFonts w:ascii="Times New Roman" w:hAnsi="Times New Roman"/>
          <w:szCs w:val="22"/>
          <w:highlight w:val="yellow"/>
        </w:rPr>
        <w:t>[</w:t>
      </w:r>
      <w:r w:rsidR="00D60DAD" w:rsidRPr="00B10841">
        <w:rPr>
          <w:rFonts w:ascii="Times New Roman" w:hAnsi="Times New Roman"/>
          <w:caps/>
          <w:szCs w:val="22"/>
          <w:highlight w:val="yellow"/>
        </w:rPr>
        <w:t xml:space="preserve">state 1 – 2 ways </w:t>
      </w:r>
      <w:r w:rsidR="00352733" w:rsidRPr="00B10841">
        <w:rPr>
          <w:rFonts w:ascii="Times New Roman" w:hAnsi="Times New Roman"/>
          <w:caps/>
          <w:szCs w:val="22"/>
          <w:highlight w:val="yellow"/>
        </w:rPr>
        <w:t>SHARATH</w:t>
      </w:r>
      <w:r w:rsidR="00D60DAD" w:rsidRPr="00B10841">
        <w:rPr>
          <w:rFonts w:ascii="Times New Roman" w:hAnsi="Times New Roman"/>
          <w:caps/>
          <w:szCs w:val="22"/>
          <w:highlight w:val="yellow"/>
        </w:rPr>
        <w:t>’s contributions will improve</w:t>
      </w:r>
      <w:r w:rsidR="00084204" w:rsidRPr="00B10841">
        <w:rPr>
          <w:rFonts w:ascii="Times New Roman" w:hAnsi="Times New Roman"/>
          <w:caps/>
          <w:szCs w:val="22"/>
          <w:highlight w:val="yellow"/>
        </w:rPr>
        <w:t xml:space="preserve"> and/or impact</w:t>
      </w:r>
      <w:r w:rsidR="00D60DAD" w:rsidRPr="00B10841">
        <w:rPr>
          <w:rFonts w:ascii="Times New Roman" w:hAnsi="Times New Roman"/>
          <w:caps/>
          <w:szCs w:val="22"/>
          <w:highlight w:val="yellow"/>
        </w:rPr>
        <w:t xml:space="preserve"> Amazon’s overall business (ex: cost savings)</w:t>
      </w:r>
      <w:r w:rsidR="00D60DAD" w:rsidRPr="00B10841">
        <w:rPr>
          <w:rFonts w:ascii="Times New Roman" w:hAnsi="Times New Roman"/>
          <w:szCs w:val="22"/>
          <w:highlight w:val="yellow"/>
        </w:rPr>
        <w:t>].</w:t>
      </w:r>
    </w:p>
    <w:p w14:paraId="00E362DC" w14:textId="77777777" w:rsidR="006D38AB" w:rsidRPr="005E590D" w:rsidRDefault="006D38AB" w:rsidP="00D60DAD">
      <w:pPr>
        <w:jc w:val="both"/>
        <w:rPr>
          <w:rFonts w:ascii="Times New Roman" w:hAnsi="Times New Roman"/>
          <w:szCs w:val="22"/>
        </w:rPr>
      </w:pPr>
    </w:p>
    <w:p w14:paraId="2E54477F" w14:textId="77777777" w:rsidR="006D38AB" w:rsidRPr="005E590D" w:rsidRDefault="006D38AB" w:rsidP="006D38AB">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szCs w:val="22"/>
          <w:lang w:eastAsia="en-US"/>
        </w:rPr>
      </w:pPr>
      <w:r w:rsidRPr="005E590D">
        <w:rPr>
          <w:rFonts w:ascii="Times New Roman" w:eastAsia="Times New Roman" w:hAnsi="Times New Roman"/>
          <w:szCs w:val="22"/>
          <w:lang w:eastAsia="en-US"/>
        </w:rPr>
        <w:t xml:space="preserve">While working as a </w:t>
      </w:r>
      <w:r w:rsidR="00B77593" w:rsidRPr="005E590D">
        <w:rPr>
          <w:rFonts w:ascii="Times New Roman" w:eastAsia="Times New Roman" w:hAnsi="Times New Roman"/>
          <w:szCs w:val="22"/>
          <w:lang w:eastAsia="en-US"/>
        </w:rPr>
        <w:t>Business Analyst</w:t>
      </w:r>
      <w:r w:rsidRPr="005E590D">
        <w:rPr>
          <w:rFonts w:ascii="Times New Roman" w:eastAsia="Times New Roman" w:hAnsi="Times New Roman"/>
          <w:szCs w:val="22"/>
          <w:lang w:eastAsia="en-US"/>
        </w:rPr>
        <w:t xml:space="preserve"> at Amazon-</w:t>
      </w:r>
      <w:r w:rsidR="00B77593" w:rsidRPr="005E590D">
        <w:rPr>
          <w:rFonts w:ascii="Times New Roman" w:eastAsia="Times New Roman" w:hAnsi="Times New Roman"/>
          <w:szCs w:val="22"/>
          <w:lang w:eastAsia="en-US"/>
        </w:rPr>
        <w:t>India</w:t>
      </w:r>
      <w:r w:rsidRPr="005E590D">
        <w:rPr>
          <w:rFonts w:ascii="Times New Roman" w:eastAsia="Times New Roman" w:hAnsi="Times New Roman"/>
          <w:szCs w:val="22"/>
          <w:lang w:eastAsia="en-US"/>
        </w:rPr>
        <w:t xml:space="preserve">, </w:t>
      </w:r>
      <w:r w:rsidR="00B77593" w:rsidRPr="005E590D">
        <w:rPr>
          <w:rFonts w:ascii="Times New Roman" w:eastAsia="Times New Roman" w:hAnsi="Times New Roman"/>
          <w:szCs w:val="22"/>
          <w:lang w:eastAsia="en-US"/>
        </w:rPr>
        <w:t>Mr. Byladakere Somashekaraiah</w:t>
      </w:r>
      <w:r w:rsidRPr="005E590D">
        <w:rPr>
          <w:rFonts w:ascii="Times New Roman" w:eastAsia="Times New Roman" w:hAnsi="Times New Roman"/>
          <w:szCs w:val="22"/>
          <w:lang w:eastAsia="en-US"/>
        </w:rPr>
        <w:t xml:space="preserve"> was identified as a uniquely qualified candidate to join our team in the U.S. because of </w:t>
      </w:r>
      <w:r w:rsidR="00352733" w:rsidRPr="005E590D">
        <w:rPr>
          <w:rFonts w:ascii="Times New Roman" w:eastAsia="Times New Roman" w:hAnsi="Times New Roman"/>
          <w:szCs w:val="22"/>
          <w:lang w:eastAsia="en-US"/>
        </w:rPr>
        <w:t>his</w:t>
      </w:r>
      <w:r w:rsidRPr="005E590D">
        <w:rPr>
          <w:rFonts w:ascii="Times New Roman" w:eastAsia="Times New Roman" w:hAnsi="Times New Roman"/>
          <w:szCs w:val="22"/>
          <w:lang w:eastAsia="en-US"/>
        </w:rPr>
        <w:t xml:space="preserve"> depth of technical expertise in Amazon-specific technologies and significant contributions to relevant projects impacting Amazon’s business. </w:t>
      </w:r>
      <w:r w:rsidRPr="005E590D">
        <w:rPr>
          <w:rFonts w:ascii="Times New Roman" w:hAnsi="Times New Roman"/>
          <w:szCs w:val="22"/>
          <w:lang w:eastAsia="zh-CN"/>
        </w:rPr>
        <w:t xml:space="preserve">Specifically, </w:t>
      </w:r>
      <w:r w:rsidR="00B77593" w:rsidRPr="005E590D">
        <w:rPr>
          <w:rFonts w:ascii="Times New Roman" w:hAnsi="Times New Roman"/>
          <w:szCs w:val="22"/>
          <w:lang w:eastAsia="zh-CN"/>
        </w:rPr>
        <w:t>Mr. Byladakere Somashekaraiah</w:t>
      </w:r>
      <w:r w:rsidRPr="005E590D">
        <w:rPr>
          <w:rFonts w:ascii="Times New Roman" w:hAnsi="Times New Roman"/>
          <w:szCs w:val="22"/>
          <w:lang w:eastAsia="zh-CN"/>
        </w:rPr>
        <w:t xml:space="preserve"> brings knowledge in </w:t>
      </w:r>
      <w:r w:rsidRPr="005E590D">
        <w:rPr>
          <w:rFonts w:ascii="Times New Roman" w:hAnsi="Times New Roman"/>
          <w:szCs w:val="22"/>
          <w:highlight w:val="green"/>
          <w:lang w:eastAsia="zh-CN"/>
        </w:rPr>
        <w:t>[</w:t>
      </w:r>
      <w:r w:rsidR="00791055" w:rsidRPr="004D6D1F">
        <w:rPr>
          <w:rFonts w:ascii="Times New Roman" w:hAnsi="Times New Roman"/>
          <w:szCs w:val="22"/>
          <w:highlight w:val="green"/>
          <w:lang w:eastAsia="zh-CN"/>
        </w:rPr>
        <w:t>designing and building</w:t>
      </w:r>
      <w:r w:rsidR="004D6D1F" w:rsidRPr="004D6D1F">
        <w:rPr>
          <w:rFonts w:ascii="Times New Roman" w:hAnsi="Times New Roman"/>
          <w:szCs w:val="22"/>
          <w:highlight w:val="green"/>
          <w:lang w:eastAsia="zh-CN"/>
        </w:rPr>
        <w:t xml:space="preserve"> BI Dashboards and </w:t>
      </w:r>
      <w:r w:rsidR="00791055" w:rsidRPr="004D6D1F">
        <w:rPr>
          <w:rFonts w:ascii="Times New Roman" w:hAnsi="Times New Roman"/>
          <w:szCs w:val="22"/>
          <w:highlight w:val="green"/>
          <w:lang w:eastAsia="zh-CN"/>
        </w:rPr>
        <w:t>data warehouses using Amazon internal tools</w:t>
      </w:r>
      <w:r w:rsidRPr="005E590D">
        <w:rPr>
          <w:rFonts w:ascii="Times New Roman" w:hAnsi="Times New Roman"/>
          <w:szCs w:val="22"/>
          <w:highlight w:val="green"/>
          <w:lang w:eastAsia="zh-CN"/>
        </w:rPr>
        <w:t>],</w:t>
      </w:r>
      <w:r w:rsidRPr="005E590D">
        <w:rPr>
          <w:rFonts w:ascii="Times New Roman" w:hAnsi="Times New Roman"/>
          <w:szCs w:val="22"/>
          <w:lang w:eastAsia="zh-CN"/>
        </w:rPr>
        <w:t xml:space="preserve"> that none of </w:t>
      </w:r>
      <w:r w:rsidR="00352733" w:rsidRPr="005E590D">
        <w:rPr>
          <w:rFonts w:ascii="Times New Roman" w:hAnsi="Times New Roman"/>
          <w:szCs w:val="22"/>
          <w:lang w:eastAsia="zh-CN"/>
        </w:rPr>
        <w:t>his</w:t>
      </w:r>
      <w:r w:rsidRPr="005E590D">
        <w:rPr>
          <w:rFonts w:ascii="Times New Roman" w:hAnsi="Times New Roman"/>
          <w:szCs w:val="22"/>
          <w:lang w:eastAsia="zh-CN"/>
        </w:rPr>
        <w:t xml:space="preserve"> colleagues in the U.S. possess. </w:t>
      </w:r>
      <w:r w:rsidR="00B77593" w:rsidRPr="005E590D">
        <w:rPr>
          <w:rFonts w:ascii="Times New Roman" w:eastAsia="Times New Roman" w:hAnsi="Times New Roman"/>
          <w:szCs w:val="22"/>
          <w:lang w:eastAsia="en-US"/>
        </w:rPr>
        <w:t>Mr. Byladakere Somashekaraiah</w:t>
      </w:r>
      <w:r w:rsidRPr="005E590D">
        <w:rPr>
          <w:rFonts w:ascii="Times New Roman" w:eastAsia="Times New Roman" w:hAnsi="Times New Roman"/>
          <w:szCs w:val="22"/>
          <w:lang w:eastAsia="en-US"/>
        </w:rPr>
        <w:t xml:space="preserve">’s </w:t>
      </w:r>
      <w:r w:rsidRPr="005E590D">
        <w:rPr>
          <w:rFonts w:ascii="Times New Roman" w:hAnsi="Times New Roman"/>
          <w:szCs w:val="22"/>
        </w:rPr>
        <w:t>knowledge is of significant value to Amazon’s U.S. operations and the success of the aforementioned projects.</w:t>
      </w:r>
    </w:p>
    <w:p w14:paraId="7247A81B" w14:textId="77777777" w:rsidR="008643F4" w:rsidRPr="005E590D" w:rsidRDefault="008643F4" w:rsidP="008643F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p>
    <w:p w14:paraId="4208F866" w14:textId="77777777" w:rsidR="00556F61" w:rsidRPr="005E590D" w:rsidRDefault="00B77593" w:rsidP="00556F61">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r w:rsidRPr="005E590D">
        <w:rPr>
          <w:rFonts w:ascii="Times New Roman" w:eastAsia="Times New Roman" w:hAnsi="Times New Roman"/>
          <w:i/>
          <w:iCs/>
          <w:szCs w:val="22"/>
          <w:lang w:eastAsia="en-US"/>
        </w:rPr>
        <w:t>Mr. Byladakere Somashekaraiah</w:t>
      </w:r>
      <w:r w:rsidR="003D1B04" w:rsidRPr="005E590D">
        <w:rPr>
          <w:rFonts w:ascii="Times New Roman" w:eastAsia="Times New Roman" w:hAnsi="Times New Roman"/>
          <w:i/>
          <w:iCs/>
          <w:szCs w:val="22"/>
          <w:lang w:eastAsia="en-US"/>
        </w:rPr>
        <w:t xml:space="preserve"> possesses knowledge that is beneficial to Amazon’s competitiveness in the global marketplace.</w:t>
      </w:r>
    </w:p>
    <w:p w14:paraId="6D2E4887" w14:textId="77777777" w:rsidR="00556F61" w:rsidRPr="005E590D" w:rsidRDefault="00556F61" w:rsidP="00556F61">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imes New Roman" w:eastAsia="Times New Roman" w:hAnsi="Times New Roman"/>
          <w:i/>
          <w:iCs/>
          <w:szCs w:val="22"/>
          <w:lang w:eastAsia="en-US"/>
        </w:rPr>
      </w:pPr>
    </w:p>
    <w:p w14:paraId="23A15D54" w14:textId="77777777" w:rsidR="00763D43" w:rsidRPr="005E590D" w:rsidRDefault="00763D43" w:rsidP="00565D06">
      <w:pPr>
        <w:jc w:val="both"/>
        <w:rPr>
          <w:rFonts w:ascii="Times New Roman" w:hAnsi="Times New Roman"/>
          <w:szCs w:val="22"/>
        </w:rPr>
      </w:pPr>
      <w:r w:rsidRPr="005E590D">
        <w:rPr>
          <w:rFonts w:ascii="Times New Roman" w:hAnsi="Times New Roman"/>
          <w:szCs w:val="22"/>
        </w:rPr>
        <w:t>The follow</w:t>
      </w:r>
      <w:r w:rsidR="006A45C3" w:rsidRPr="005E590D">
        <w:rPr>
          <w:rFonts w:ascii="Times New Roman" w:hAnsi="Times New Roman"/>
          <w:szCs w:val="22"/>
        </w:rPr>
        <w:t xml:space="preserve">ing chart sets forth </w:t>
      </w:r>
      <w:r w:rsidR="00B77593" w:rsidRPr="005E590D">
        <w:rPr>
          <w:rFonts w:ascii="Times New Roman" w:hAnsi="Times New Roman"/>
          <w:szCs w:val="22"/>
        </w:rPr>
        <w:t>Mr. Byladakere Somashekaraiah</w:t>
      </w:r>
      <w:r w:rsidRPr="005E590D">
        <w:rPr>
          <w:rFonts w:ascii="Times New Roman" w:hAnsi="Times New Roman"/>
          <w:szCs w:val="22"/>
        </w:rPr>
        <w:t>’s duties i</w:t>
      </w:r>
      <w:r w:rsidR="00C46AE4" w:rsidRPr="005E590D">
        <w:rPr>
          <w:rFonts w:ascii="Times New Roman" w:hAnsi="Times New Roman"/>
          <w:szCs w:val="22"/>
        </w:rPr>
        <w:t xml:space="preserve">n </w:t>
      </w:r>
      <w:r w:rsidR="00084204" w:rsidRPr="005E590D">
        <w:rPr>
          <w:rFonts w:ascii="Times New Roman" w:hAnsi="Times New Roman"/>
          <w:szCs w:val="22"/>
        </w:rPr>
        <w:t>the specialized knowledge role</w:t>
      </w:r>
      <w:r w:rsidRPr="005E590D">
        <w:rPr>
          <w:rFonts w:ascii="Times New Roman" w:hAnsi="Times New Roman"/>
          <w:szCs w:val="22"/>
        </w:rPr>
        <w:t xml:space="preserve"> </w:t>
      </w:r>
      <w:r w:rsidR="00084204" w:rsidRPr="005E590D">
        <w:rPr>
          <w:rFonts w:ascii="Times New Roman" w:hAnsi="Times New Roman"/>
          <w:szCs w:val="22"/>
        </w:rPr>
        <w:t>of</w:t>
      </w:r>
      <w:r w:rsidRPr="005E590D">
        <w:rPr>
          <w:rFonts w:ascii="Times New Roman" w:hAnsi="Times New Roman"/>
          <w:szCs w:val="22"/>
        </w:rPr>
        <w:t xml:space="preserve"> </w:t>
      </w:r>
      <w:r w:rsidR="00CE494F" w:rsidRPr="005E590D">
        <w:rPr>
          <w:rFonts w:ascii="Times New Roman" w:hAnsi="Times New Roman"/>
          <w:szCs w:val="22"/>
        </w:rPr>
        <w:t xml:space="preserve">Business Intelligence Engineer II </w:t>
      </w:r>
      <w:r w:rsidR="000844AC" w:rsidRPr="005E590D">
        <w:rPr>
          <w:rFonts w:ascii="Times New Roman" w:hAnsi="Times New Roman"/>
          <w:szCs w:val="22"/>
        </w:rPr>
        <w:t>with Amazon</w:t>
      </w:r>
      <w:r w:rsidRPr="005E590D">
        <w:rPr>
          <w:rFonts w:ascii="Times New Roman" w:hAnsi="Times New Roman"/>
          <w:szCs w:val="22"/>
        </w:rPr>
        <w:t xml:space="preserve">, the amount of time spent on each duty, and the Amazon proprietary tools associated with each: </w:t>
      </w:r>
    </w:p>
    <w:p w14:paraId="008623C8" w14:textId="77777777" w:rsidR="00763D43" w:rsidRPr="005E590D" w:rsidRDefault="00763D43" w:rsidP="00763D43">
      <w:pPr>
        <w:jc w:val="both"/>
        <w:rPr>
          <w:rFonts w:ascii="Times New Roman" w:hAnsi="Times New Roman"/>
          <w:szCs w:val="22"/>
        </w:rPr>
      </w:pP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3"/>
        <w:gridCol w:w="990"/>
        <w:gridCol w:w="2497"/>
        <w:gridCol w:w="1440"/>
      </w:tblGrid>
      <w:tr w:rsidR="00CE494F" w:rsidRPr="005E590D" w14:paraId="64413539" w14:textId="77777777" w:rsidTr="00CE494F">
        <w:trPr>
          <w:trHeight w:val="1063"/>
        </w:trPr>
        <w:tc>
          <w:tcPr>
            <w:tcW w:w="5333" w:type="dxa"/>
            <w:shd w:val="clear" w:color="auto" w:fill="auto"/>
            <w:vAlign w:val="center"/>
          </w:tcPr>
          <w:p w14:paraId="35174EFA" w14:textId="77777777" w:rsidR="00CE494F" w:rsidRPr="005E590D" w:rsidRDefault="00CE494F" w:rsidP="00CE494F">
            <w:pPr>
              <w:jc w:val="center"/>
              <w:rPr>
                <w:rFonts w:ascii="Times New Roman" w:hAnsi="Times New Roman"/>
                <w:b/>
                <w:bCs/>
                <w:szCs w:val="22"/>
              </w:rPr>
            </w:pPr>
            <w:r w:rsidRPr="005E590D">
              <w:rPr>
                <w:rFonts w:ascii="Times New Roman" w:hAnsi="Times New Roman"/>
                <w:b/>
                <w:bCs/>
                <w:szCs w:val="22"/>
              </w:rPr>
              <w:t>Specific Job Duties</w:t>
            </w:r>
          </w:p>
          <w:p w14:paraId="5A3DA3D0" w14:textId="77777777" w:rsidR="00CE494F" w:rsidRPr="005E590D" w:rsidRDefault="00CE494F" w:rsidP="00CE494F">
            <w:pPr>
              <w:jc w:val="both"/>
              <w:rPr>
                <w:rFonts w:ascii="Times New Roman" w:hAnsi="Times New Roman"/>
                <w:szCs w:val="22"/>
              </w:rPr>
            </w:pPr>
          </w:p>
          <w:p w14:paraId="09C2437C" w14:textId="77777777" w:rsidR="00CE494F" w:rsidRPr="005E590D" w:rsidRDefault="00CE494F" w:rsidP="00CE494F">
            <w:pPr>
              <w:jc w:val="both"/>
              <w:rPr>
                <w:rFonts w:ascii="Times New Roman" w:hAnsi="Times New Roman"/>
                <w:szCs w:val="22"/>
              </w:rPr>
            </w:pPr>
            <w:r w:rsidRPr="005E590D">
              <w:rPr>
                <w:rFonts w:ascii="Times New Roman" w:hAnsi="Times New Roman"/>
                <w:color w:val="FF0000"/>
                <w:szCs w:val="22"/>
              </w:rPr>
              <w:t>PLEASE DO NOT CHANGE JOB DUTIES; ONLY ELABORATE WHERE INDICATED</w:t>
            </w:r>
          </w:p>
        </w:tc>
        <w:tc>
          <w:tcPr>
            <w:tcW w:w="990" w:type="dxa"/>
            <w:shd w:val="clear" w:color="auto" w:fill="auto"/>
            <w:vAlign w:val="center"/>
          </w:tcPr>
          <w:p w14:paraId="7CA3B0D4" w14:textId="77777777" w:rsidR="00CE494F" w:rsidRPr="005E590D" w:rsidRDefault="00CE494F" w:rsidP="005E590D">
            <w:pPr>
              <w:jc w:val="center"/>
              <w:rPr>
                <w:rFonts w:ascii="Times New Roman" w:hAnsi="Times New Roman"/>
                <w:b/>
                <w:bCs/>
                <w:szCs w:val="22"/>
              </w:rPr>
            </w:pPr>
            <w:r w:rsidRPr="005E590D">
              <w:rPr>
                <w:rFonts w:ascii="Times New Roman" w:hAnsi="Times New Roman"/>
                <w:b/>
                <w:bCs/>
                <w:szCs w:val="22"/>
              </w:rPr>
              <w:t>% of Time Spent on duty</w:t>
            </w:r>
          </w:p>
          <w:p w14:paraId="2EC3AB7B" w14:textId="77777777" w:rsidR="00CE494F" w:rsidRPr="005E590D" w:rsidRDefault="00CE494F" w:rsidP="005E590D">
            <w:pPr>
              <w:rPr>
                <w:rFonts w:ascii="Times New Roman" w:hAnsi="Times New Roman"/>
                <w:b/>
                <w:bCs/>
                <w:szCs w:val="22"/>
              </w:rPr>
            </w:pPr>
          </w:p>
        </w:tc>
        <w:tc>
          <w:tcPr>
            <w:tcW w:w="2497" w:type="dxa"/>
            <w:shd w:val="clear" w:color="auto" w:fill="auto"/>
            <w:vAlign w:val="center"/>
          </w:tcPr>
          <w:p w14:paraId="239647E8" w14:textId="77777777" w:rsidR="00CE494F" w:rsidRPr="005E590D" w:rsidRDefault="00CE494F" w:rsidP="005E590D">
            <w:pPr>
              <w:jc w:val="center"/>
              <w:rPr>
                <w:rFonts w:ascii="Times New Roman" w:hAnsi="Times New Roman"/>
                <w:szCs w:val="22"/>
              </w:rPr>
            </w:pPr>
            <w:r w:rsidRPr="005E590D">
              <w:rPr>
                <w:rFonts w:ascii="Times New Roman" w:hAnsi="Times New Roman"/>
                <w:b/>
                <w:bCs/>
                <w:szCs w:val="22"/>
              </w:rPr>
              <w:t>Amazon’s products, services, tools, research, equipment, techniques etc. requiring specialized knowledge</w:t>
            </w:r>
          </w:p>
        </w:tc>
        <w:tc>
          <w:tcPr>
            <w:tcW w:w="1440" w:type="dxa"/>
            <w:vAlign w:val="center"/>
          </w:tcPr>
          <w:p w14:paraId="575147ED" w14:textId="77777777" w:rsidR="00CE494F" w:rsidRPr="005E590D" w:rsidRDefault="00CE494F" w:rsidP="005E590D">
            <w:pPr>
              <w:jc w:val="center"/>
              <w:rPr>
                <w:rFonts w:ascii="Times New Roman" w:hAnsi="Times New Roman"/>
                <w:b/>
                <w:bCs/>
                <w:szCs w:val="22"/>
              </w:rPr>
            </w:pPr>
            <w:r w:rsidRPr="005E590D">
              <w:rPr>
                <w:rFonts w:ascii="Times New Roman" w:hAnsi="Times New Roman"/>
                <w:b/>
                <w:bCs/>
                <w:szCs w:val="22"/>
              </w:rPr>
              <w:t>Minimum required time to obtain skill</w:t>
            </w:r>
          </w:p>
        </w:tc>
      </w:tr>
      <w:tr w:rsidR="00CE494F" w:rsidRPr="005E590D" w14:paraId="456E2104" w14:textId="77777777" w:rsidTr="00CE494F">
        <w:trPr>
          <w:trHeight w:val="858"/>
        </w:trPr>
        <w:tc>
          <w:tcPr>
            <w:tcW w:w="5333" w:type="dxa"/>
            <w:shd w:val="clear" w:color="auto" w:fill="auto"/>
          </w:tcPr>
          <w:p w14:paraId="34A3BBA7"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t xml:space="preserve">Translate complex or ambiguous business problem statements into analysis and reporting requirements. Proactively and independently work with stakeholders to construct use cases and associated standardized outputs. </w:t>
            </w:r>
          </w:p>
          <w:p w14:paraId="0862B762"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Pr>
                <w:rFonts w:ascii="Times New Roman" w:hAnsi="Times New Roman"/>
                <w:szCs w:val="22"/>
                <w:highlight w:val="green"/>
              </w:rPr>
              <w:t xml:space="preserve">Sharath </w:t>
            </w:r>
            <w:r w:rsidRPr="005E590D">
              <w:rPr>
                <w:rFonts w:ascii="Times New Roman" w:hAnsi="Times New Roman"/>
                <w:szCs w:val="22"/>
                <w:highlight w:val="green"/>
              </w:rPr>
              <w:t>does daily, how it requires specialized or proprietary knowledge, and what is accomplished]</w:t>
            </w:r>
          </w:p>
        </w:tc>
        <w:tc>
          <w:tcPr>
            <w:tcW w:w="990" w:type="dxa"/>
            <w:shd w:val="clear" w:color="auto" w:fill="auto"/>
            <w:vAlign w:val="center"/>
          </w:tcPr>
          <w:p w14:paraId="4E21E98A"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20%</w:t>
            </w:r>
          </w:p>
        </w:tc>
        <w:tc>
          <w:tcPr>
            <w:tcW w:w="2497" w:type="dxa"/>
            <w:shd w:val="clear" w:color="auto" w:fill="auto"/>
            <w:vAlign w:val="center"/>
          </w:tcPr>
          <w:p w14:paraId="06094328" w14:textId="77777777" w:rsidR="00CE494F" w:rsidRPr="005E590D" w:rsidRDefault="00CA6F11" w:rsidP="005E590D">
            <w:pPr>
              <w:jc w:val="center"/>
              <w:rPr>
                <w:rFonts w:ascii="Times New Roman" w:hAnsi="Times New Roman"/>
                <w:szCs w:val="22"/>
              </w:rPr>
            </w:pPr>
            <w:r w:rsidRPr="00B84D00">
              <w:rPr>
                <w:rFonts w:ascii="Times New Roman" w:hAnsi="Times New Roman"/>
                <w:szCs w:val="22"/>
              </w:rPr>
              <w:t xml:space="preserve">Simple Storage Service </w:t>
            </w:r>
            <w:r>
              <w:rPr>
                <w:rFonts w:ascii="Times New Roman" w:hAnsi="Times New Roman"/>
                <w:szCs w:val="22"/>
              </w:rPr>
              <w:t>(</w:t>
            </w:r>
            <w:r w:rsidR="00CE494F" w:rsidRPr="005E590D">
              <w:rPr>
                <w:rFonts w:ascii="Times New Roman" w:hAnsi="Times New Roman"/>
                <w:bCs/>
                <w:szCs w:val="22"/>
              </w:rPr>
              <w:t>S3</w:t>
            </w:r>
            <w:r>
              <w:rPr>
                <w:rFonts w:ascii="Times New Roman" w:hAnsi="Times New Roman"/>
                <w:bCs/>
                <w:szCs w:val="22"/>
              </w:rPr>
              <w:t>)</w:t>
            </w:r>
            <w:r w:rsidR="00CE494F" w:rsidRPr="005E590D">
              <w:rPr>
                <w:rFonts w:ascii="Times New Roman" w:hAnsi="Times New Roman"/>
                <w:bCs/>
                <w:szCs w:val="22"/>
              </w:rPr>
              <w:t xml:space="preserve">, EDX, Redshift, ETLM, ADW, Athena </w:t>
            </w:r>
            <w:r w:rsidR="00CE494F" w:rsidRPr="005E590D">
              <w:rPr>
                <w:rFonts w:ascii="Times New Roman" w:hAnsi="Times New Roman"/>
                <w:szCs w:val="22"/>
              </w:rPr>
              <w:t>, Hammer stone, Amazon Metrics, Quick sight</w:t>
            </w:r>
          </w:p>
        </w:tc>
        <w:tc>
          <w:tcPr>
            <w:tcW w:w="1440" w:type="dxa"/>
          </w:tcPr>
          <w:p w14:paraId="2C61F7DA" w14:textId="77777777" w:rsidR="00CE494F" w:rsidRPr="005E590D" w:rsidRDefault="00CE494F" w:rsidP="005E590D">
            <w:pPr>
              <w:jc w:val="center"/>
              <w:rPr>
                <w:rFonts w:ascii="Times New Roman" w:hAnsi="Times New Roman"/>
                <w:bCs/>
                <w:szCs w:val="22"/>
              </w:rPr>
            </w:pPr>
            <w:r w:rsidRPr="005E590D">
              <w:rPr>
                <w:rFonts w:ascii="Times New Roman" w:hAnsi="Times New Roman"/>
                <w:color w:val="000000"/>
                <w:szCs w:val="22"/>
                <w:highlight w:val="green"/>
              </w:rPr>
              <w:t>12 to 18 months (for example)</w:t>
            </w:r>
          </w:p>
        </w:tc>
      </w:tr>
      <w:tr w:rsidR="00CE494F" w:rsidRPr="005E590D" w14:paraId="6CBCD92D" w14:textId="77777777" w:rsidTr="00CE494F">
        <w:trPr>
          <w:trHeight w:val="146"/>
        </w:trPr>
        <w:tc>
          <w:tcPr>
            <w:tcW w:w="5333" w:type="dxa"/>
            <w:shd w:val="clear" w:color="auto" w:fill="auto"/>
          </w:tcPr>
          <w:p w14:paraId="2CF5607C"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t>Build Data pipelines to bring in and store the data in a scalable and sustainable manner.</w:t>
            </w:r>
          </w:p>
          <w:p w14:paraId="5C833A34"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sidRPr="005E590D">
              <w:rPr>
                <w:rFonts w:ascii="Times New Roman" w:hAnsi="Times New Roman"/>
                <w:szCs w:val="22"/>
                <w:highlight w:val="green"/>
              </w:rPr>
              <w:t>Sharath</w:t>
            </w:r>
            <w:r w:rsidRPr="005E590D">
              <w:rPr>
                <w:rFonts w:ascii="Times New Roman" w:hAnsi="Times New Roman"/>
                <w:szCs w:val="22"/>
                <w:highlight w:val="green"/>
              </w:rPr>
              <w:t xml:space="preserve"> does daily, how it requires specialized or proprietary knowledge, and what is accomplished]</w:t>
            </w:r>
          </w:p>
        </w:tc>
        <w:tc>
          <w:tcPr>
            <w:tcW w:w="990" w:type="dxa"/>
            <w:shd w:val="clear" w:color="auto" w:fill="auto"/>
            <w:vAlign w:val="center"/>
          </w:tcPr>
          <w:p w14:paraId="315CCFD5"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auto"/>
            <w:vAlign w:val="center"/>
          </w:tcPr>
          <w:p w14:paraId="509DEA48" w14:textId="77777777" w:rsidR="00CE494F" w:rsidRPr="005E590D" w:rsidRDefault="00CA6F11" w:rsidP="00CA6F11">
            <w:pPr>
              <w:jc w:val="center"/>
              <w:rPr>
                <w:rFonts w:ascii="Times New Roman" w:hAnsi="Times New Roman"/>
                <w:bCs/>
                <w:szCs w:val="22"/>
              </w:rPr>
            </w:pPr>
            <w:r w:rsidRPr="00B84D00">
              <w:rPr>
                <w:rFonts w:ascii="Times New Roman" w:hAnsi="Times New Roman"/>
                <w:szCs w:val="22"/>
              </w:rPr>
              <w:t xml:space="preserve">Simple Storage Service </w:t>
            </w:r>
            <w:r>
              <w:rPr>
                <w:rFonts w:ascii="Times New Roman" w:hAnsi="Times New Roman"/>
                <w:szCs w:val="22"/>
              </w:rPr>
              <w:t>(</w:t>
            </w:r>
            <w:r w:rsidRPr="005E590D">
              <w:rPr>
                <w:rFonts w:ascii="Times New Roman" w:hAnsi="Times New Roman"/>
                <w:bCs/>
                <w:szCs w:val="22"/>
              </w:rPr>
              <w:t>S3</w:t>
            </w:r>
            <w:r>
              <w:rPr>
                <w:rFonts w:ascii="Times New Roman" w:hAnsi="Times New Roman"/>
                <w:bCs/>
                <w:szCs w:val="22"/>
              </w:rPr>
              <w:t>)</w:t>
            </w:r>
            <w:r w:rsidRPr="005E590D">
              <w:rPr>
                <w:rFonts w:ascii="Times New Roman" w:hAnsi="Times New Roman"/>
                <w:bCs/>
                <w:szCs w:val="22"/>
              </w:rPr>
              <w:t>,</w:t>
            </w:r>
            <w:r w:rsidR="00CE494F" w:rsidRPr="005E590D">
              <w:rPr>
                <w:rFonts w:ascii="Times New Roman" w:hAnsi="Times New Roman"/>
                <w:bCs/>
                <w:szCs w:val="22"/>
              </w:rPr>
              <w:t xml:space="preserve"> EDX, Redshift, ETLM, ADW, Athena </w:t>
            </w:r>
            <w:r w:rsidR="00CE494F" w:rsidRPr="005E590D">
              <w:rPr>
                <w:rFonts w:ascii="Times New Roman" w:hAnsi="Times New Roman"/>
                <w:szCs w:val="22"/>
              </w:rPr>
              <w:t>, Hammer stone,</w:t>
            </w:r>
          </w:p>
        </w:tc>
        <w:tc>
          <w:tcPr>
            <w:tcW w:w="1440" w:type="dxa"/>
          </w:tcPr>
          <w:p w14:paraId="5531A612" w14:textId="77777777" w:rsidR="00CE494F" w:rsidRPr="005E590D" w:rsidRDefault="00CE494F" w:rsidP="005E590D">
            <w:pPr>
              <w:jc w:val="center"/>
              <w:rPr>
                <w:rFonts w:ascii="Times New Roman" w:hAnsi="Times New Roman"/>
                <w:bCs/>
                <w:szCs w:val="22"/>
              </w:rPr>
            </w:pPr>
          </w:p>
        </w:tc>
      </w:tr>
      <w:tr w:rsidR="00CE494F" w:rsidRPr="005E590D" w14:paraId="580DD7FC" w14:textId="77777777" w:rsidTr="00CE494F">
        <w:trPr>
          <w:trHeight w:val="146"/>
        </w:trPr>
        <w:tc>
          <w:tcPr>
            <w:tcW w:w="5333" w:type="dxa"/>
            <w:shd w:val="clear" w:color="auto" w:fill="auto"/>
          </w:tcPr>
          <w:p w14:paraId="23E48EFB"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t>Build meaningful Dashboard and Visualization to help leadership find answers to a problem in an efficient manager.</w:t>
            </w:r>
          </w:p>
          <w:p w14:paraId="124E01F0"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Pr>
                <w:rFonts w:ascii="Times New Roman" w:hAnsi="Times New Roman"/>
                <w:szCs w:val="22"/>
                <w:highlight w:val="green"/>
              </w:rPr>
              <w:t xml:space="preserve">Sharath </w:t>
            </w:r>
            <w:r w:rsidRPr="005E590D">
              <w:rPr>
                <w:rFonts w:ascii="Times New Roman" w:hAnsi="Times New Roman"/>
                <w:szCs w:val="22"/>
                <w:highlight w:val="green"/>
              </w:rPr>
              <w:t>does daily, how it requires specialized or proprietary knowledge, and what is accomplished]</w:t>
            </w:r>
          </w:p>
        </w:tc>
        <w:tc>
          <w:tcPr>
            <w:tcW w:w="990" w:type="dxa"/>
            <w:shd w:val="clear" w:color="auto" w:fill="auto"/>
            <w:vAlign w:val="center"/>
          </w:tcPr>
          <w:p w14:paraId="55AD03FE"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auto"/>
            <w:vAlign w:val="center"/>
          </w:tcPr>
          <w:p w14:paraId="697EFCC4" w14:textId="77777777" w:rsidR="00CE494F" w:rsidRPr="005E590D" w:rsidRDefault="00CA6F11" w:rsidP="00CA6F11">
            <w:pPr>
              <w:jc w:val="center"/>
              <w:rPr>
                <w:rFonts w:ascii="Times New Roman" w:hAnsi="Times New Roman"/>
                <w:szCs w:val="22"/>
              </w:rPr>
            </w:pPr>
            <w:r w:rsidRPr="005E590D">
              <w:rPr>
                <w:rFonts w:ascii="Times New Roman" w:hAnsi="Times New Roman"/>
                <w:szCs w:val="22"/>
              </w:rPr>
              <w:t>Quick sight</w:t>
            </w:r>
            <w:r>
              <w:rPr>
                <w:rFonts w:ascii="Times New Roman" w:hAnsi="Times New Roman"/>
                <w:szCs w:val="22"/>
              </w:rPr>
              <w:t>,</w:t>
            </w:r>
            <w:r w:rsidRPr="00B84D00">
              <w:rPr>
                <w:rFonts w:ascii="Times New Roman" w:hAnsi="Times New Roman"/>
                <w:szCs w:val="22"/>
              </w:rPr>
              <w:t xml:space="preserve">Simple Storage Service </w:t>
            </w:r>
            <w:r>
              <w:rPr>
                <w:rFonts w:ascii="Times New Roman" w:hAnsi="Times New Roman"/>
                <w:szCs w:val="22"/>
              </w:rPr>
              <w:t>(</w:t>
            </w:r>
            <w:r w:rsidRPr="005E590D">
              <w:rPr>
                <w:rFonts w:ascii="Times New Roman" w:hAnsi="Times New Roman"/>
                <w:bCs/>
                <w:szCs w:val="22"/>
              </w:rPr>
              <w:t>S3</w:t>
            </w:r>
            <w:r>
              <w:rPr>
                <w:rFonts w:ascii="Times New Roman" w:hAnsi="Times New Roman"/>
                <w:bCs/>
                <w:szCs w:val="22"/>
              </w:rPr>
              <w:t>)</w:t>
            </w:r>
            <w:r w:rsidRPr="005E590D">
              <w:rPr>
                <w:rFonts w:ascii="Times New Roman" w:hAnsi="Times New Roman"/>
                <w:bCs/>
                <w:szCs w:val="22"/>
              </w:rPr>
              <w:t>,</w:t>
            </w:r>
            <w:r w:rsidR="00CE494F" w:rsidRPr="005E590D">
              <w:rPr>
                <w:rFonts w:ascii="Times New Roman" w:hAnsi="Times New Roman"/>
                <w:bCs/>
                <w:szCs w:val="22"/>
              </w:rPr>
              <w:t xml:space="preserve"> </w:t>
            </w:r>
            <w:r>
              <w:rPr>
                <w:rFonts w:ascii="Times New Roman" w:hAnsi="Times New Roman"/>
                <w:bCs/>
                <w:szCs w:val="22"/>
              </w:rPr>
              <w:t xml:space="preserve"> </w:t>
            </w:r>
            <w:r w:rsidR="00CE494F" w:rsidRPr="005E590D">
              <w:rPr>
                <w:rFonts w:ascii="Times New Roman" w:hAnsi="Times New Roman"/>
                <w:bCs/>
                <w:szCs w:val="22"/>
              </w:rPr>
              <w:t xml:space="preserve">Redshift, ETLM, ADW, </w:t>
            </w:r>
            <w:r w:rsidR="00CE494F" w:rsidRPr="005E590D">
              <w:rPr>
                <w:rFonts w:ascii="Times New Roman" w:hAnsi="Times New Roman"/>
                <w:szCs w:val="22"/>
              </w:rPr>
              <w:t xml:space="preserve">Amazon Metrics, </w:t>
            </w:r>
          </w:p>
        </w:tc>
        <w:tc>
          <w:tcPr>
            <w:tcW w:w="1440" w:type="dxa"/>
          </w:tcPr>
          <w:p w14:paraId="47B3CEB5" w14:textId="77777777" w:rsidR="00CE494F" w:rsidRPr="005E590D" w:rsidRDefault="00CE494F" w:rsidP="005E590D">
            <w:pPr>
              <w:jc w:val="center"/>
              <w:rPr>
                <w:rFonts w:ascii="Times New Roman" w:hAnsi="Times New Roman"/>
                <w:bCs/>
                <w:szCs w:val="22"/>
              </w:rPr>
            </w:pPr>
          </w:p>
        </w:tc>
      </w:tr>
      <w:tr w:rsidR="00CE494F" w:rsidRPr="005E590D" w14:paraId="51038401" w14:textId="77777777" w:rsidTr="00CE494F">
        <w:trPr>
          <w:trHeight w:val="146"/>
        </w:trPr>
        <w:tc>
          <w:tcPr>
            <w:tcW w:w="5333" w:type="dxa"/>
            <w:shd w:val="clear" w:color="auto" w:fill="auto"/>
          </w:tcPr>
          <w:p w14:paraId="2623BD68"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t>Size, scope, build and maintain metrics and queries for weekly, monthly, quarterly, and annual reports to team and stakeholders to manage business and make effective decisions.</w:t>
            </w:r>
          </w:p>
          <w:p w14:paraId="442616F9"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Pr>
                <w:rFonts w:ascii="Times New Roman" w:hAnsi="Times New Roman"/>
                <w:szCs w:val="22"/>
                <w:highlight w:val="green"/>
              </w:rPr>
              <w:t xml:space="preserve">Sharath </w:t>
            </w:r>
            <w:r w:rsidRPr="005E590D">
              <w:rPr>
                <w:rFonts w:ascii="Times New Roman" w:hAnsi="Times New Roman"/>
                <w:szCs w:val="22"/>
                <w:highlight w:val="green"/>
              </w:rPr>
              <w:t>does daily, how it requires specialized or proprietary knowledge, and what is accomplished]</w:t>
            </w:r>
          </w:p>
        </w:tc>
        <w:tc>
          <w:tcPr>
            <w:tcW w:w="990" w:type="dxa"/>
            <w:shd w:val="clear" w:color="auto" w:fill="auto"/>
            <w:vAlign w:val="center"/>
          </w:tcPr>
          <w:p w14:paraId="044C2048"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10%</w:t>
            </w:r>
          </w:p>
        </w:tc>
        <w:tc>
          <w:tcPr>
            <w:tcW w:w="2497" w:type="dxa"/>
            <w:shd w:val="clear" w:color="auto" w:fill="auto"/>
            <w:vAlign w:val="center"/>
          </w:tcPr>
          <w:p w14:paraId="777F2B1E" w14:textId="77777777" w:rsidR="00CE494F" w:rsidRPr="005E590D" w:rsidRDefault="00CA6F11" w:rsidP="005E590D">
            <w:pPr>
              <w:jc w:val="center"/>
              <w:rPr>
                <w:rFonts w:ascii="Times New Roman" w:hAnsi="Times New Roman"/>
                <w:szCs w:val="22"/>
              </w:rPr>
            </w:pPr>
            <w:r w:rsidRPr="00B84D00">
              <w:rPr>
                <w:rFonts w:ascii="Times New Roman" w:hAnsi="Times New Roman"/>
                <w:szCs w:val="22"/>
              </w:rPr>
              <w:t xml:space="preserve">Simple Storage Service </w:t>
            </w:r>
            <w:r>
              <w:rPr>
                <w:rFonts w:ascii="Times New Roman" w:hAnsi="Times New Roman"/>
                <w:szCs w:val="22"/>
              </w:rPr>
              <w:t>(</w:t>
            </w:r>
            <w:r w:rsidRPr="005E590D">
              <w:rPr>
                <w:rFonts w:ascii="Times New Roman" w:hAnsi="Times New Roman"/>
                <w:bCs/>
                <w:szCs w:val="22"/>
              </w:rPr>
              <w:t>S3</w:t>
            </w:r>
            <w:r>
              <w:rPr>
                <w:rFonts w:ascii="Times New Roman" w:hAnsi="Times New Roman"/>
                <w:bCs/>
                <w:szCs w:val="22"/>
              </w:rPr>
              <w:t>)</w:t>
            </w:r>
            <w:r w:rsidRPr="005E590D">
              <w:rPr>
                <w:rFonts w:ascii="Times New Roman" w:hAnsi="Times New Roman"/>
                <w:bCs/>
                <w:szCs w:val="22"/>
              </w:rPr>
              <w:t>,</w:t>
            </w:r>
            <w:r w:rsidR="00CE494F" w:rsidRPr="005E590D">
              <w:rPr>
                <w:rFonts w:ascii="Times New Roman" w:hAnsi="Times New Roman"/>
                <w:bCs/>
                <w:szCs w:val="22"/>
              </w:rPr>
              <w:t xml:space="preserve"> EDX, Redshift, ETLM, ADW, Athena </w:t>
            </w:r>
            <w:r w:rsidR="00CE494F" w:rsidRPr="005E590D">
              <w:rPr>
                <w:rFonts w:ascii="Times New Roman" w:hAnsi="Times New Roman"/>
                <w:szCs w:val="22"/>
              </w:rPr>
              <w:t>, Hammer stone, Amazon Metrics, Quick sight</w:t>
            </w:r>
          </w:p>
          <w:p w14:paraId="64A60A3E" w14:textId="77777777" w:rsidR="00CE494F" w:rsidRPr="005E590D" w:rsidRDefault="00CE494F" w:rsidP="005E590D">
            <w:pPr>
              <w:jc w:val="center"/>
              <w:rPr>
                <w:rFonts w:ascii="Times New Roman" w:hAnsi="Times New Roman"/>
                <w:szCs w:val="22"/>
              </w:rPr>
            </w:pPr>
          </w:p>
        </w:tc>
        <w:tc>
          <w:tcPr>
            <w:tcW w:w="1440" w:type="dxa"/>
          </w:tcPr>
          <w:p w14:paraId="50E3DF8A" w14:textId="77777777" w:rsidR="00CE494F" w:rsidRPr="005E590D" w:rsidRDefault="00CE494F" w:rsidP="005E590D">
            <w:pPr>
              <w:jc w:val="center"/>
              <w:rPr>
                <w:rFonts w:ascii="Times New Roman" w:hAnsi="Times New Roman"/>
                <w:bCs/>
                <w:szCs w:val="22"/>
              </w:rPr>
            </w:pPr>
          </w:p>
        </w:tc>
      </w:tr>
      <w:tr w:rsidR="00CE494F" w:rsidRPr="005E590D" w14:paraId="5EE91C45" w14:textId="77777777" w:rsidTr="00CE494F">
        <w:trPr>
          <w:cantSplit/>
          <w:trHeight w:val="146"/>
        </w:trPr>
        <w:tc>
          <w:tcPr>
            <w:tcW w:w="5333" w:type="dxa"/>
            <w:shd w:val="clear" w:color="auto" w:fill="auto"/>
          </w:tcPr>
          <w:p w14:paraId="0EEBF029"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lastRenderedPageBreak/>
              <w:t xml:space="preserve">Scale data processes and reports; write queries that stakeholders can update themselves or can be automated. Develop a working knowledge of the data available or needed by the wider business for more complex or comparative analysis and the ability to work with a variety of different data sources. </w:t>
            </w:r>
          </w:p>
          <w:p w14:paraId="0C69078D"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Pr>
                <w:rFonts w:ascii="Times New Roman" w:hAnsi="Times New Roman"/>
                <w:szCs w:val="22"/>
                <w:highlight w:val="green"/>
              </w:rPr>
              <w:t xml:space="preserve">Sharath </w:t>
            </w:r>
            <w:r w:rsidRPr="005E590D">
              <w:rPr>
                <w:rFonts w:ascii="Times New Roman" w:hAnsi="Times New Roman"/>
                <w:szCs w:val="22"/>
                <w:highlight w:val="green"/>
              </w:rPr>
              <w:t>does daily, how it requires specialized or proprietary knowledge, and what is accomplished]</w:t>
            </w:r>
          </w:p>
        </w:tc>
        <w:tc>
          <w:tcPr>
            <w:tcW w:w="990" w:type="dxa"/>
            <w:shd w:val="clear" w:color="auto" w:fill="auto"/>
            <w:vAlign w:val="center"/>
          </w:tcPr>
          <w:p w14:paraId="3453579B"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auto"/>
            <w:vAlign w:val="center"/>
          </w:tcPr>
          <w:p w14:paraId="7C54B5AA" w14:textId="77777777" w:rsidR="00CE494F" w:rsidRPr="005E590D" w:rsidRDefault="00CE494F" w:rsidP="005E590D">
            <w:pPr>
              <w:jc w:val="center"/>
              <w:rPr>
                <w:rFonts w:ascii="Times New Roman" w:hAnsi="Times New Roman"/>
                <w:szCs w:val="22"/>
              </w:rPr>
            </w:pPr>
            <w:r w:rsidRPr="005E590D">
              <w:rPr>
                <w:rFonts w:ascii="Times New Roman" w:hAnsi="Times New Roman"/>
                <w:bCs/>
                <w:szCs w:val="22"/>
              </w:rPr>
              <w:t xml:space="preserve">S3, EDX, Redshift, ETLM, ADW, Athena </w:t>
            </w:r>
            <w:r w:rsidRPr="005E590D">
              <w:rPr>
                <w:rFonts w:ascii="Times New Roman" w:hAnsi="Times New Roman"/>
                <w:szCs w:val="22"/>
              </w:rPr>
              <w:t>, Hammer stone, Amazon Metrics, Quick sight</w:t>
            </w:r>
          </w:p>
        </w:tc>
        <w:tc>
          <w:tcPr>
            <w:tcW w:w="1440" w:type="dxa"/>
          </w:tcPr>
          <w:p w14:paraId="58CA2B39" w14:textId="77777777" w:rsidR="00CE494F" w:rsidRPr="005E590D" w:rsidRDefault="00CE494F" w:rsidP="005E590D">
            <w:pPr>
              <w:jc w:val="center"/>
              <w:rPr>
                <w:rFonts w:ascii="Times New Roman" w:hAnsi="Times New Roman"/>
                <w:bCs/>
                <w:szCs w:val="22"/>
              </w:rPr>
            </w:pPr>
          </w:p>
        </w:tc>
      </w:tr>
      <w:tr w:rsidR="00CE494F" w:rsidRPr="005E590D" w14:paraId="53F4B3C2" w14:textId="77777777" w:rsidTr="00CE494F">
        <w:trPr>
          <w:cantSplit/>
          <w:trHeight w:val="146"/>
        </w:trPr>
        <w:tc>
          <w:tcPr>
            <w:tcW w:w="5333" w:type="dxa"/>
            <w:shd w:val="clear" w:color="auto" w:fill="auto"/>
          </w:tcPr>
          <w:p w14:paraId="2FEE78DB"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t>Optimize source data to maximize reporting automation. Identify and adopt best practices in reporting and analysis: data integrity, test design, analysis, validation, and documentation.</w:t>
            </w:r>
          </w:p>
          <w:p w14:paraId="6A9F31B6"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Pr>
                <w:rFonts w:ascii="Times New Roman" w:hAnsi="Times New Roman"/>
                <w:szCs w:val="22"/>
                <w:highlight w:val="green"/>
              </w:rPr>
              <w:t xml:space="preserve">Sharath </w:t>
            </w:r>
            <w:r w:rsidRPr="005E590D">
              <w:rPr>
                <w:rFonts w:ascii="Times New Roman" w:hAnsi="Times New Roman"/>
                <w:szCs w:val="22"/>
                <w:highlight w:val="green"/>
              </w:rPr>
              <w:t>does daily, how it requires specialized or proprietary knowledge, and what is accomplished]</w:t>
            </w:r>
          </w:p>
        </w:tc>
        <w:tc>
          <w:tcPr>
            <w:tcW w:w="990" w:type="dxa"/>
            <w:shd w:val="clear" w:color="auto" w:fill="auto"/>
            <w:vAlign w:val="center"/>
          </w:tcPr>
          <w:p w14:paraId="7843103F"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auto"/>
            <w:vAlign w:val="center"/>
          </w:tcPr>
          <w:p w14:paraId="3FD327C3" w14:textId="77777777" w:rsidR="00CE494F" w:rsidRPr="005E590D" w:rsidRDefault="00CE494F" w:rsidP="005E590D">
            <w:pPr>
              <w:jc w:val="center"/>
              <w:rPr>
                <w:rFonts w:ascii="Times New Roman" w:hAnsi="Times New Roman"/>
                <w:szCs w:val="22"/>
              </w:rPr>
            </w:pPr>
            <w:r w:rsidRPr="005E590D">
              <w:rPr>
                <w:rFonts w:ascii="Times New Roman" w:hAnsi="Times New Roman"/>
                <w:bCs/>
                <w:szCs w:val="22"/>
              </w:rPr>
              <w:t xml:space="preserve">S3, EDX, Redshift, ETLM, ADW, Athena </w:t>
            </w:r>
            <w:r w:rsidRPr="005E590D">
              <w:rPr>
                <w:rFonts w:ascii="Times New Roman" w:hAnsi="Times New Roman"/>
                <w:szCs w:val="22"/>
              </w:rPr>
              <w:t>, Hammer stone, Amazon Metrics, Quick sight</w:t>
            </w:r>
          </w:p>
        </w:tc>
        <w:tc>
          <w:tcPr>
            <w:tcW w:w="1440" w:type="dxa"/>
          </w:tcPr>
          <w:p w14:paraId="22A94CD1" w14:textId="77777777" w:rsidR="00CE494F" w:rsidRPr="005E590D" w:rsidRDefault="00CE494F" w:rsidP="005E590D">
            <w:pPr>
              <w:jc w:val="center"/>
              <w:rPr>
                <w:rFonts w:ascii="Times New Roman" w:hAnsi="Times New Roman"/>
                <w:bCs/>
                <w:szCs w:val="22"/>
              </w:rPr>
            </w:pPr>
          </w:p>
        </w:tc>
      </w:tr>
      <w:tr w:rsidR="00CE494F" w:rsidRPr="005E590D" w14:paraId="509540A0" w14:textId="77777777" w:rsidTr="00CE494F">
        <w:trPr>
          <w:cantSplit/>
          <w:trHeight w:val="146"/>
        </w:trPr>
        <w:tc>
          <w:tcPr>
            <w:tcW w:w="5333" w:type="dxa"/>
            <w:shd w:val="clear" w:color="auto" w:fill="auto"/>
          </w:tcPr>
          <w:p w14:paraId="6DA0FE67" w14:textId="77777777" w:rsidR="00CE494F" w:rsidRPr="005E590D" w:rsidRDefault="00CE494F" w:rsidP="00CE494F">
            <w:pPr>
              <w:jc w:val="both"/>
              <w:rPr>
                <w:rFonts w:ascii="Times New Roman" w:hAnsi="Times New Roman"/>
                <w:szCs w:val="22"/>
              </w:rPr>
            </w:pPr>
            <w:r w:rsidRPr="005E590D">
              <w:rPr>
                <w:rFonts w:ascii="Times New Roman" w:hAnsi="Times New Roman"/>
                <w:szCs w:val="22"/>
              </w:rPr>
              <w:t xml:space="preserve">Partner with internal teams to identify process and system improvement opportunities. Continuously test and improve predictive models with new data inputs. </w:t>
            </w:r>
          </w:p>
          <w:p w14:paraId="544CA8F5" w14:textId="77777777" w:rsidR="00CE494F" w:rsidRPr="005E590D" w:rsidRDefault="00CE494F" w:rsidP="00CE494F">
            <w:pPr>
              <w:numPr>
                <w:ilvl w:val="0"/>
                <w:numId w:val="33"/>
              </w:numPr>
              <w:jc w:val="both"/>
              <w:rPr>
                <w:rFonts w:ascii="Times New Roman" w:hAnsi="Times New Roman"/>
                <w:szCs w:val="22"/>
                <w:highlight w:val="green"/>
              </w:rPr>
            </w:pPr>
            <w:r w:rsidRPr="005E590D">
              <w:rPr>
                <w:rFonts w:ascii="Times New Roman" w:hAnsi="Times New Roman"/>
                <w:szCs w:val="22"/>
                <w:highlight w:val="green"/>
              </w:rPr>
              <w:t xml:space="preserve">[Please elaborate in 3-5 bullet points, giving examples of what </w:t>
            </w:r>
            <w:r w:rsidR="00656C86">
              <w:rPr>
                <w:rFonts w:ascii="Times New Roman" w:hAnsi="Times New Roman"/>
                <w:szCs w:val="22"/>
                <w:highlight w:val="green"/>
              </w:rPr>
              <w:t xml:space="preserve">Sharath </w:t>
            </w:r>
            <w:r w:rsidRPr="005E590D">
              <w:rPr>
                <w:rFonts w:ascii="Times New Roman" w:hAnsi="Times New Roman"/>
                <w:szCs w:val="22"/>
                <w:highlight w:val="green"/>
              </w:rPr>
              <w:t>does daily, how it requires specialized or proprietary knowledge, and what is accomplished]</w:t>
            </w:r>
          </w:p>
        </w:tc>
        <w:tc>
          <w:tcPr>
            <w:tcW w:w="990" w:type="dxa"/>
            <w:shd w:val="clear" w:color="auto" w:fill="auto"/>
            <w:vAlign w:val="center"/>
          </w:tcPr>
          <w:p w14:paraId="1BFA9C71" w14:textId="77777777" w:rsidR="00CE494F" w:rsidRPr="005E590D" w:rsidRDefault="00CE494F" w:rsidP="005E590D">
            <w:pPr>
              <w:jc w:val="center"/>
              <w:rPr>
                <w:rFonts w:ascii="Times New Roman" w:hAnsi="Times New Roman"/>
                <w:szCs w:val="22"/>
              </w:rPr>
            </w:pPr>
            <w:r w:rsidRPr="005E590D">
              <w:rPr>
                <w:rFonts w:ascii="Times New Roman" w:hAnsi="Times New Roman"/>
                <w:szCs w:val="22"/>
              </w:rPr>
              <w:t>10%</w:t>
            </w:r>
          </w:p>
        </w:tc>
        <w:tc>
          <w:tcPr>
            <w:tcW w:w="2497" w:type="dxa"/>
            <w:shd w:val="clear" w:color="auto" w:fill="auto"/>
            <w:vAlign w:val="center"/>
          </w:tcPr>
          <w:p w14:paraId="785061EE" w14:textId="77777777" w:rsidR="00CE494F" w:rsidRPr="005E590D" w:rsidRDefault="00CE494F" w:rsidP="005E590D">
            <w:pPr>
              <w:jc w:val="center"/>
              <w:rPr>
                <w:rFonts w:ascii="Times New Roman" w:hAnsi="Times New Roman"/>
                <w:szCs w:val="22"/>
              </w:rPr>
            </w:pPr>
            <w:r w:rsidRPr="005E590D">
              <w:rPr>
                <w:rFonts w:ascii="Times New Roman" w:hAnsi="Times New Roman"/>
                <w:bCs/>
                <w:szCs w:val="22"/>
              </w:rPr>
              <w:t xml:space="preserve">S3, EDX, Redshift, ETLM, ADW, Athena </w:t>
            </w:r>
            <w:r w:rsidRPr="005E590D">
              <w:rPr>
                <w:rFonts w:ascii="Times New Roman" w:hAnsi="Times New Roman"/>
                <w:szCs w:val="22"/>
              </w:rPr>
              <w:t>, Hammer stone, Amazon Metrics</w:t>
            </w:r>
          </w:p>
          <w:p w14:paraId="3EC9E138" w14:textId="77777777" w:rsidR="00CE494F" w:rsidRPr="005E590D" w:rsidRDefault="00CE494F" w:rsidP="005E590D">
            <w:pPr>
              <w:jc w:val="center"/>
              <w:rPr>
                <w:rFonts w:ascii="Times New Roman" w:hAnsi="Times New Roman"/>
                <w:szCs w:val="22"/>
              </w:rPr>
            </w:pPr>
          </w:p>
        </w:tc>
        <w:tc>
          <w:tcPr>
            <w:tcW w:w="1440" w:type="dxa"/>
          </w:tcPr>
          <w:p w14:paraId="61D201A0" w14:textId="77777777" w:rsidR="00CE494F" w:rsidRPr="005E590D" w:rsidRDefault="00CE494F" w:rsidP="005E590D">
            <w:pPr>
              <w:jc w:val="center"/>
              <w:rPr>
                <w:rFonts w:ascii="Times New Roman" w:hAnsi="Times New Roman"/>
                <w:bCs/>
                <w:szCs w:val="22"/>
              </w:rPr>
            </w:pPr>
          </w:p>
        </w:tc>
      </w:tr>
    </w:tbl>
    <w:p w14:paraId="08DD0A60" w14:textId="77777777" w:rsidR="00763D43" w:rsidRPr="005E590D" w:rsidRDefault="00763D43" w:rsidP="00763D43">
      <w:pPr>
        <w:autoSpaceDE w:val="0"/>
        <w:autoSpaceDN w:val="0"/>
        <w:adjustRightInd w:val="0"/>
        <w:jc w:val="both"/>
        <w:rPr>
          <w:rFonts w:ascii="Times New Roman" w:hAnsi="Times New Roman"/>
          <w:szCs w:val="22"/>
        </w:rPr>
      </w:pPr>
    </w:p>
    <w:p w14:paraId="22E3CCF5" w14:textId="77777777" w:rsidR="00CC1227" w:rsidRPr="005E590D" w:rsidRDefault="00FE793C" w:rsidP="00CE494F">
      <w:pPr>
        <w:autoSpaceDE w:val="0"/>
        <w:autoSpaceDN w:val="0"/>
        <w:adjustRightInd w:val="0"/>
        <w:jc w:val="both"/>
        <w:rPr>
          <w:rFonts w:ascii="Times New Roman" w:hAnsi="Times New Roman"/>
          <w:szCs w:val="22"/>
        </w:rPr>
      </w:pPr>
      <w:r w:rsidRPr="005E590D">
        <w:rPr>
          <w:rFonts w:ascii="Times New Roman" w:hAnsi="Times New Roman"/>
          <w:szCs w:val="22"/>
        </w:rPr>
        <w:t xml:space="preserve">Please note that while it may take up to </w:t>
      </w:r>
      <w:r w:rsidRPr="005E590D">
        <w:rPr>
          <w:rFonts w:ascii="Times New Roman" w:hAnsi="Times New Roman"/>
          <w:szCs w:val="22"/>
          <w:highlight w:val="green"/>
        </w:rPr>
        <w:t>(Max time listed above)</w:t>
      </w:r>
      <w:r w:rsidRPr="005E590D">
        <w:rPr>
          <w:rFonts w:ascii="Times New Roman" w:hAnsi="Times New Roman"/>
          <w:szCs w:val="22"/>
        </w:rPr>
        <w:t xml:space="preserve"> to become proficient in some of these skills, these skills are not the sole basis for </w:t>
      </w:r>
      <w:r w:rsidR="00B77593" w:rsidRPr="005E590D">
        <w:rPr>
          <w:rFonts w:ascii="Times New Roman" w:hAnsi="Times New Roman"/>
          <w:szCs w:val="22"/>
        </w:rPr>
        <w:t>Mr. Byladakere Somashekaraiah</w:t>
      </w:r>
      <w:r w:rsidRPr="005E590D">
        <w:rPr>
          <w:rFonts w:ascii="Times New Roman" w:hAnsi="Times New Roman"/>
          <w:szCs w:val="22"/>
        </w:rPr>
        <w:t>’s specialized knowledge.</w:t>
      </w:r>
    </w:p>
    <w:p w14:paraId="183AA2CE" w14:textId="77777777" w:rsidR="00BE272E" w:rsidRPr="005E590D" w:rsidRDefault="00BE272E" w:rsidP="00763D43">
      <w:pPr>
        <w:autoSpaceDE w:val="0"/>
        <w:autoSpaceDN w:val="0"/>
        <w:adjustRightInd w:val="0"/>
        <w:jc w:val="both"/>
        <w:rPr>
          <w:rFonts w:ascii="Times New Roman" w:hAnsi="Times New Roman"/>
          <w:szCs w:val="22"/>
        </w:rPr>
      </w:pPr>
    </w:p>
    <w:p w14:paraId="1C847D79" w14:textId="77777777" w:rsidR="00BE272E" w:rsidRPr="005E590D" w:rsidRDefault="00BE272E" w:rsidP="00BE272E">
      <w:pPr>
        <w:jc w:val="both"/>
        <w:rPr>
          <w:rFonts w:ascii="Times New Roman" w:hAnsi="Times New Roman"/>
          <w:bCs/>
          <w:caps/>
          <w:szCs w:val="22"/>
        </w:rPr>
      </w:pPr>
      <w:r w:rsidRPr="00B10841">
        <w:rPr>
          <w:rFonts w:ascii="Times New Roman" w:hAnsi="Times New Roman"/>
          <w:bCs/>
          <w:caps/>
          <w:szCs w:val="22"/>
          <w:highlight w:val="yellow"/>
        </w:rPr>
        <w:t>[</w:t>
      </w:r>
      <w:r w:rsidR="00CE494F" w:rsidRPr="00B10841">
        <w:rPr>
          <w:rFonts w:ascii="Times New Roman" w:hAnsi="Times New Roman"/>
          <w:bCs/>
          <w:szCs w:val="22"/>
          <w:highlight w:val="yellow"/>
        </w:rPr>
        <w:t xml:space="preserve">ARE THERE ANY EXAMPLES OF </w:t>
      </w:r>
      <w:r w:rsidR="00CE494F" w:rsidRPr="00B10841">
        <w:rPr>
          <w:rFonts w:ascii="Times New Roman" w:hAnsi="Times New Roman"/>
          <w:szCs w:val="22"/>
          <w:highlight w:val="yellow"/>
        </w:rPr>
        <w:t>MR. BYLADAKERE SOMASHEKARAIAH</w:t>
      </w:r>
      <w:r w:rsidR="00CE494F" w:rsidRPr="00B10841">
        <w:rPr>
          <w:rFonts w:ascii="Times New Roman" w:hAnsi="Times New Roman"/>
          <w:bCs/>
          <w:szCs w:val="22"/>
          <w:highlight w:val="yellow"/>
        </w:rPr>
        <w:t xml:space="preserve">’S SPECIALIZED KNOWLEDGE OF AMAZON TOOLS AND TECHNOLOGIES BEING USED ON THE TEAM THAT DEMONSTRATE HOW AMAZON GAINED A COMPETITIVE EDGE IN THE E-COMMERCE FIELD? FOR EXAMPLE, DID </w:t>
      </w:r>
      <w:r w:rsidR="00CE494F" w:rsidRPr="00B10841">
        <w:rPr>
          <w:rFonts w:ascii="Times New Roman" w:hAnsi="Times New Roman"/>
          <w:szCs w:val="22"/>
          <w:highlight w:val="yellow"/>
        </w:rPr>
        <w:t>MR. BYLADAKERE SOMASHEKARAIAH</w:t>
      </w:r>
      <w:r w:rsidR="00CE494F" w:rsidRPr="00B10841">
        <w:rPr>
          <w:rFonts w:ascii="Times New Roman" w:hAnsi="Times New Roman"/>
          <w:bCs/>
          <w:szCs w:val="22"/>
          <w:highlight w:val="yellow"/>
        </w:rPr>
        <w:t>’S WORK OPTIMIZE ANY PROCESSES THAT LED TO INCREASED EFFICIENCY AND A BETTER CUSTOMER EXPERIENCE? IF SO, PLEASE DESCRIBE SPECIFIC EXAMPLES AND PROVIDE PROOF IN THE FORM OF INTERNAL MEMORANDA, EMAILS, ARTICLES, ETC. ]</w:t>
      </w:r>
    </w:p>
    <w:p w14:paraId="21CE4D1F" w14:textId="2C7481F8" w:rsidR="00CC1227" w:rsidRDefault="00CC1227" w:rsidP="00763D43">
      <w:pPr>
        <w:autoSpaceDE w:val="0"/>
        <w:autoSpaceDN w:val="0"/>
        <w:adjustRightInd w:val="0"/>
        <w:jc w:val="both"/>
        <w:rPr>
          <w:ins w:id="85" w:author="Balgi, Sameer" w:date="2019-11-04T08:11:00Z"/>
          <w:rFonts w:ascii="Times New Roman" w:hAnsi="Times New Roman"/>
          <w:szCs w:val="22"/>
        </w:rPr>
      </w:pPr>
    </w:p>
    <w:p w14:paraId="016A27DB" w14:textId="1039F18D" w:rsidR="00341AB6" w:rsidRDefault="00341AB6" w:rsidP="00341AB6">
      <w:pPr>
        <w:pStyle w:val="NormalWeb"/>
        <w:spacing w:before="0" w:beforeAutospacing="0" w:after="0" w:afterAutospacing="0"/>
        <w:rPr>
          <w:ins w:id="86" w:author="Balgi, Sameer" w:date="2019-11-04T08:11:00Z"/>
          <w:rFonts w:asciiTheme="minorHAnsi" w:hAnsiTheme="minorHAnsi" w:cs="Tahoma"/>
          <w:sz w:val="20"/>
          <w:szCs w:val="20"/>
        </w:rPr>
      </w:pPr>
      <w:ins w:id="87" w:author="Balgi, Sameer" w:date="2019-11-04T08:11:00Z">
        <w:r>
          <w:rPr>
            <w:rFonts w:asciiTheme="minorHAnsi" w:hAnsiTheme="minorHAnsi" w:cs="Tahoma"/>
            <w:sz w:val="20"/>
            <w:szCs w:val="20"/>
          </w:rPr>
          <w:t xml:space="preserve">There are two big projects where Sharath’s </w:t>
        </w:r>
      </w:ins>
      <w:ins w:id="88" w:author="Balgi, Sameer" w:date="2019-11-04T08:12:00Z">
        <w:r>
          <w:rPr>
            <w:rFonts w:asciiTheme="minorHAnsi" w:hAnsiTheme="minorHAnsi" w:cs="Tahoma"/>
            <w:sz w:val="20"/>
            <w:szCs w:val="20"/>
          </w:rPr>
          <w:t xml:space="preserve">skills of building </w:t>
        </w:r>
      </w:ins>
      <w:ins w:id="89" w:author="Balgi, Sameer" w:date="2019-11-04T08:11:00Z">
        <w:r>
          <w:rPr>
            <w:rFonts w:asciiTheme="minorHAnsi" w:hAnsiTheme="minorHAnsi" w:cs="Tahoma"/>
            <w:sz w:val="20"/>
            <w:szCs w:val="20"/>
          </w:rPr>
          <w:t xml:space="preserve">highly automated solutions, </w:t>
        </w:r>
      </w:ins>
      <w:ins w:id="90" w:author="Balgi, Sameer" w:date="2019-11-04T08:12:00Z">
        <w:r>
          <w:rPr>
            <w:rFonts w:asciiTheme="minorHAnsi" w:hAnsiTheme="minorHAnsi" w:cs="Tahoma"/>
            <w:sz w:val="20"/>
            <w:szCs w:val="20"/>
          </w:rPr>
          <w:t xml:space="preserve">driving </w:t>
        </w:r>
      </w:ins>
      <w:ins w:id="91" w:author="Balgi, Sameer" w:date="2019-11-04T08:11:00Z">
        <w:r>
          <w:rPr>
            <w:rFonts w:asciiTheme="minorHAnsi" w:hAnsiTheme="minorHAnsi" w:cs="Tahoma"/>
            <w:sz w:val="20"/>
            <w:szCs w:val="20"/>
          </w:rPr>
          <w:t xml:space="preserve">deep technical integration and </w:t>
        </w:r>
      </w:ins>
      <w:ins w:id="92" w:author="Balgi, Sameer" w:date="2019-11-04T08:12:00Z">
        <w:r>
          <w:rPr>
            <w:rFonts w:asciiTheme="minorHAnsi" w:hAnsiTheme="minorHAnsi" w:cs="Tahoma"/>
            <w:sz w:val="20"/>
            <w:szCs w:val="20"/>
          </w:rPr>
          <w:t xml:space="preserve">staying true to </w:t>
        </w:r>
      </w:ins>
      <w:ins w:id="93" w:author="Balgi, Sameer" w:date="2019-11-04T08:11:00Z">
        <w:r>
          <w:rPr>
            <w:rFonts w:asciiTheme="minorHAnsi" w:hAnsiTheme="minorHAnsi" w:cs="Tahoma"/>
            <w:sz w:val="20"/>
            <w:szCs w:val="20"/>
          </w:rPr>
          <w:t xml:space="preserve">customer obsession </w:t>
        </w:r>
      </w:ins>
      <w:ins w:id="94" w:author="Balgi, Sameer" w:date="2019-11-04T08:12:00Z">
        <w:r>
          <w:rPr>
            <w:rFonts w:asciiTheme="minorHAnsi" w:hAnsiTheme="minorHAnsi" w:cs="Tahoma"/>
            <w:sz w:val="20"/>
            <w:szCs w:val="20"/>
          </w:rPr>
          <w:t xml:space="preserve">was very evident. </w:t>
        </w:r>
      </w:ins>
    </w:p>
    <w:p w14:paraId="0CAADBC4" w14:textId="2EEE6926" w:rsidR="00341AB6" w:rsidRPr="00341AB6" w:rsidRDefault="00341AB6" w:rsidP="00341AB6">
      <w:pPr>
        <w:autoSpaceDE w:val="0"/>
        <w:autoSpaceDN w:val="0"/>
        <w:adjustRightInd w:val="0"/>
        <w:jc w:val="both"/>
        <w:rPr>
          <w:ins w:id="95" w:author="Balgi, Sameer" w:date="2019-11-04T08:11:00Z"/>
          <w:rFonts w:asciiTheme="minorHAnsi" w:hAnsiTheme="minorHAnsi" w:cs="Tahoma"/>
          <w:sz w:val="20"/>
          <w:rPrChange w:id="96" w:author="Balgi, Sameer" w:date="2019-11-04T08:13:00Z">
            <w:rPr>
              <w:ins w:id="97" w:author="Balgi, Sameer" w:date="2019-11-04T08:11:00Z"/>
              <w:rFonts w:ascii="Times New Roman" w:hAnsi="Times New Roman"/>
              <w:szCs w:val="22"/>
            </w:rPr>
          </w:rPrChange>
        </w:rPr>
      </w:pPr>
      <w:ins w:id="98" w:author="Balgi, Sameer" w:date="2019-11-04T08:11:00Z">
        <w:r>
          <w:rPr>
            <w:rFonts w:asciiTheme="minorHAnsi" w:hAnsiTheme="minorHAnsi" w:cs="Tahoma"/>
            <w:sz w:val="20"/>
          </w:rPr>
          <w:t>1. Agency Reporting: Agency reporting (</w:t>
        </w:r>
      </w:ins>
      <w:ins w:id="99" w:author="Balgi, Sameer" w:date="2019-11-04T08:12:00Z">
        <w:r>
          <w:rPr>
            <w:rFonts w:asciiTheme="minorHAnsi" w:hAnsiTheme="minorHAnsi" w:cs="Tahoma"/>
            <w:sz w:val="20"/>
          </w:rPr>
          <w:t xml:space="preserve">billion dollars </w:t>
        </w:r>
      </w:ins>
      <w:ins w:id="100" w:author="Balgi, Sameer" w:date="2019-11-04T08:11:00Z">
        <w:r>
          <w:rPr>
            <w:rFonts w:asciiTheme="minorHAnsi" w:hAnsiTheme="minorHAnsi" w:cs="Tahoma"/>
            <w:sz w:val="20"/>
          </w:rPr>
          <w:t xml:space="preserve">in revenue) has been a </w:t>
        </w:r>
      </w:ins>
      <w:ins w:id="101" w:author="Balgi, Sameer" w:date="2019-11-04T08:12:00Z">
        <w:r>
          <w:rPr>
            <w:rFonts w:asciiTheme="minorHAnsi" w:hAnsiTheme="minorHAnsi" w:cs="Tahoma"/>
            <w:sz w:val="20"/>
          </w:rPr>
          <w:t xml:space="preserve">significant </w:t>
        </w:r>
      </w:ins>
      <w:ins w:id="102" w:author="Balgi, Sameer" w:date="2019-11-04T08:11:00Z">
        <w:r>
          <w:rPr>
            <w:rFonts w:asciiTheme="minorHAnsi" w:hAnsiTheme="minorHAnsi" w:cs="Tahoma"/>
            <w:sz w:val="20"/>
          </w:rPr>
          <w:t xml:space="preserve">pain-point for our finance teams as </w:t>
        </w:r>
      </w:ins>
      <w:ins w:id="103" w:author="Balgi, Sameer" w:date="2019-11-04T08:13:00Z">
        <w:r>
          <w:rPr>
            <w:rFonts w:asciiTheme="minorHAnsi" w:hAnsiTheme="minorHAnsi" w:cs="Tahoma"/>
            <w:sz w:val="20"/>
          </w:rPr>
          <w:t xml:space="preserve">the set-up was clunky, manual and very error prone. Teams would often be called out for inaccurate reporting and was losing trust with stakeholders. Due to additional rigor, </w:t>
        </w:r>
      </w:ins>
      <w:ins w:id="104" w:author="Balgi, Sameer" w:date="2019-11-04T08:11:00Z">
        <w:r>
          <w:rPr>
            <w:rFonts w:asciiTheme="minorHAnsi" w:hAnsiTheme="minorHAnsi" w:cs="Tahoma"/>
            <w:sz w:val="20"/>
          </w:rPr>
          <w:t xml:space="preserve">Revenue reporting on this business would often take 2 full business days and any correction would mean re-doing the whole thing or making manual changes in excel. Sharath, </w:t>
        </w:r>
      </w:ins>
      <w:ins w:id="105" w:author="Balgi, Sameer" w:date="2019-11-04T08:14:00Z">
        <w:r>
          <w:rPr>
            <w:rFonts w:asciiTheme="minorHAnsi" w:hAnsiTheme="minorHAnsi" w:cs="Tahoma"/>
            <w:sz w:val="20"/>
          </w:rPr>
          <w:t xml:space="preserve">designed a plan </w:t>
        </w:r>
      </w:ins>
      <w:ins w:id="106" w:author="Balgi, Sameer" w:date="2019-11-04T08:11:00Z">
        <w:r>
          <w:rPr>
            <w:rFonts w:asciiTheme="minorHAnsi" w:hAnsiTheme="minorHAnsi" w:cs="Tahoma"/>
            <w:sz w:val="20"/>
          </w:rPr>
          <w:t xml:space="preserve">to overhaul the entire process. He started with an end-goal of </w:t>
        </w:r>
      </w:ins>
      <w:ins w:id="107" w:author="Balgi, Sameer" w:date="2019-11-04T08:14:00Z">
        <w:r>
          <w:rPr>
            <w:rFonts w:asciiTheme="minorHAnsi" w:hAnsiTheme="minorHAnsi" w:cs="Tahoma"/>
            <w:sz w:val="20"/>
          </w:rPr>
          <w:t xml:space="preserve">completely </w:t>
        </w:r>
      </w:ins>
      <w:ins w:id="108" w:author="Balgi, Sameer" w:date="2019-11-04T08:11:00Z">
        <w:r>
          <w:rPr>
            <w:rFonts w:asciiTheme="minorHAnsi" w:hAnsiTheme="minorHAnsi" w:cs="Tahoma"/>
            <w:sz w:val="20"/>
          </w:rPr>
          <w:t xml:space="preserve">automating the </w:t>
        </w:r>
      </w:ins>
      <w:ins w:id="109" w:author="Balgi, Sameer" w:date="2019-11-04T08:14:00Z">
        <w:r>
          <w:rPr>
            <w:rFonts w:asciiTheme="minorHAnsi" w:hAnsiTheme="minorHAnsi" w:cs="Tahoma"/>
            <w:sz w:val="20"/>
          </w:rPr>
          <w:t xml:space="preserve">reporting process </w:t>
        </w:r>
      </w:ins>
      <w:ins w:id="110" w:author="Balgi, Sameer" w:date="2019-11-04T08:11:00Z">
        <w:r>
          <w:rPr>
            <w:rFonts w:asciiTheme="minorHAnsi" w:hAnsiTheme="minorHAnsi" w:cs="Tahoma"/>
            <w:sz w:val="20"/>
          </w:rPr>
          <w:t xml:space="preserve">such that it is refreshed at a click of a button. </w:t>
        </w:r>
      </w:ins>
      <w:ins w:id="111" w:author="Balgi, Sameer" w:date="2019-11-04T08:14:00Z">
        <w:r>
          <w:rPr>
            <w:rFonts w:asciiTheme="minorHAnsi" w:hAnsiTheme="minorHAnsi" w:cs="Tahoma"/>
            <w:sz w:val="20"/>
          </w:rPr>
          <w:t>With this bold goal in mind</w:t>
        </w:r>
      </w:ins>
      <w:ins w:id="112" w:author="Balgi, Sameer" w:date="2019-11-04T08:11:00Z">
        <w:r>
          <w:rPr>
            <w:rFonts w:asciiTheme="minorHAnsi" w:hAnsiTheme="minorHAnsi" w:cs="Tahoma"/>
            <w:sz w:val="20"/>
          </w:rPr>
          <w:t xml:space="preserve">, he created a project plan with all </w:t>
        </w:r>
      </w:ins>
      <w:ins w:id="113" w:author="Balgi, Sameer" w:date="2019-11-04T08:14:00Z">
        <w:r>
          <w:rPr>
            <w:rFonts w:asciiTheme="minorHAnsi" w:hAnsiTheme="minorHAnsi" w:cs="Tahoma"/>
            <w:sz w:val="20"/>
          </w:rPr>
          <w:t xml:space="preserve">queries, data ingestion modules and worked on finding the trigger </w:t>
        </w:r>
      </w:ins>
      <w:ins w:id="114" w:author="Balgi, Sameer" w:date="2019-11-04T08:15:00Z">
        <w:r>
          <w:rPr>
            <w:rFonts w:asciiTheme="minorHAnsi" w:hAnsiTheme="minorHAnsi" w:cs="Tahoma"/>
            <w:sz w:val="20"/>
          </w:rPr>
          <w:t>points to automate each of these.</w:t>
        </w:r>
      </w:ins>
      <w:ins w:id="115" w:author="Balgi, Sameer" w:date="2019-11-04T08:11:00Z">
        <w:r>
          <w:rPr>
            <w:rFonts w:asciiTheme="minorHAnsi" w:hAnsiTheme="minorHAnsi" w:cs="Tahoma"/>
            <w:sz w:val="20"/>
          </w:rPr>
          <w:t xml:space="preserve"> Where we had challenges, he created unique tools to enable Finance leaders to upload data with ease but was relentless in his pursuit of driving a full</w:t>
        </w:r>
      </w:ins>
      <w:ins w:id="116" w:author="Balgi, Sameer" w:date="2019-11-04T08:16:00Z">
        <w:r>
          <w:rPr>
            <w:rFonts w:asciiTheme="minorHAnsi" w:hAnsiTheme="minorHAnsi" w:cs="Tahoma"/>
            <w:sz w:val="20"/>
          </w:rPr>
          <w:t>y</w:t>
        </w:r>
      </w:ins>
      <w:ins w:id="117" w:author="Balgi, Sameer" w:date="2019-11-04T08:11:00Z">
        <w:r>
          <w:rPr>
            <w:rFonts w:asciiTheme="minorHAnsi" w:hAnsiTheme="minorHAnsi" w:cs="Tahoma"/>
            <w:sz w:val="20"/>
          </w:rPr>
          <w:t xml:space="preserve"> automated </w:t>
        </w:r>
      </w:ins>
      <w:ins w:id="118" w:author="Balgi, Sameer" w:date="2019-11-04T08:16:00Z">
        <w:r>
          <w:rPr>
            <w:rFonts w:asciiTheme="minorHAnsi" w:hAnsiTheme="minorHAnsi" w:cs="Tahoma"/>
            <w:sz w:val="20"/>
          </w:rPr>
          <w:t xml:space="preserve">solution. </w:t>
        </w:r>
      </w:ins>
      <w:ins w:id="119" w:author="Balgi, Sameer" w:date="2019-11-04T08:11:00Z">
        <w:r>
          <w:rPr>
            <w:rFonts w:asciiTheme="minorHAnsi" w:hAnsiTheme="minorHAnsi" w:cs="Tahoma"/>
            <w:sz w:val="20"/>
          </w:rPr>
          <w:t xml:space="preserve">He created staging tables that ran over the weekend and integrated data from </w:t>
        </w:r>
      </w:ins>
      <w:ins w:id="120" w:author="Balgi, Sameer" w:date="2019-11-04T08:16:00Z">
        <w:r>
          <w:rPr>
            <w:rFonts w:asciiTheme="minorHAnsi" w:hAnsiTheme="minorHAnsi" w:cs="Tahoma"/>
            <w:sz w:val="20"/>
          </w:rPr>
          <w:t xml:space="preserve">disparate sources </w:t>
        </w:r>
      </w:ins>
      <w:ins w:id="121" w:author="Balgi, Sameer" w:date="2019-11-04T08:11:00Z">
        <w:r>
          <w:rPr>
            <w:rFonts w:asciiTheme="minorHAnsi" w:hAnsiTheme="minorHAnsi" w:cs="Tahoma"/>
            <w:sz w:val="20"/>
          </w:rPr>
          <w:t>into a single consolidated output</w:t>
        </w:r>
      </w:ins>
      <w:ins w:id="122" w:author="Balgi, Sameer" w:date="2019-11-04T08:16:00Z">
        <w:r>
          <w:rPr>
            <w:rFonts w:asciiTheme="minorHAnsi" w:hAnsiTheme="minorHAnsi" w:cs="Tahoma"/>
            <w:sz w:val="20"/>
          </w:rPr>
          <w:t xml:space="preserve"> (previously manually downloaded and merged)</w:t>
        </w:r>
      </w:ins>
      <w:ins w:id="123" w:author="Balgi, Sameer" w:date="2019-11-04T08:11:00Z">
        <w:r>
          <w:rPr>
            <w:rFonts w:asciiTheme="minorHAnsi" w:hAnsiTheme="minorHAnsi" w:cs="Tahoma"/>
            <w:sz w:val="20"/>
          </w:rPr>
          <w:t xml:space="preserve">. </w:t>
        </w:r>
      </w:ins>
      <w:ins w:id="124" w:author="Balgi, Sameer" w:date="2019-11-04T08:17:00Z">
        <w:r>
          <w:rPr>
            <w:rFonts w:asciiTheme="minorHAnsi" w:hAnsiTheme="minorHAnsi" w:cs="Tahoma"/>
            <w:sz w:val="20"/>
          </w:rPr>
          <w:t xml:space="preserve">The final job was scheduled to run daily and a finance manager can now come in on a Monday, and the report was available at the click of a button. </w:t>
        </w:r>
      </w:ins>
      <w:ins w:id="125" w:author="Balgi, Sameer" w:date="2019-11-04T08:11:00Z">
        <w:r>
          <w:rPr>
            <w:rFonts w:asciiTheme="minorHAnsi" w:hAnsiTheme="minorHAnsi" w:cs="Tahoma"/>
            <w:sz w:val="20"/>
          </w:rPr>
          <w:t xml:space="preserve">Previously, all of this data would sit in huge excel files (100MB+) and often crash when new data was added. With no manual mapping living in excel, the </w:t>
        </w:r>
      </w:ins>
      <w:ins w:id="126" w:author="Balgi, Sameer" w:date="2019-11-04T08:18:00Z">
        <w:r>
          <w:rPr>
            <w:rFonts w:asciiTheme="minorHAnsi" w:hAnsiTheme="minorHAnsi" w:cs="Tahoma"/>
            <w:sz w:val="20"/>
          </w:rPr>
          <w:t>business review docs</w:t>
        </w:r>
      </w:ins>
      <w:ins w:id="127" w:author="Balgi, Sameer" w:date="2019-11-04T08:11:00Z">
        <w:r>
          <w:rPr>
            <w:rFonts w:asciiTheme="minorHAnsi" w:hAnsiTheme="minorHAnsi" w:cs="Tahoma"/>
            <w:sz w:val="20"/>
          </w:rPr>
          <w:t xml:space="preserve"> w</w:t>
        </w:r>
      </w:ins>
      <w:ins w:id="128" w:author="Balgi, Sameer" w:date="2019-11-04T08:18:00Z">
        <w:r>
          <w:rPr>
            <w:rFonts w:asciiTheme="minorHAnsi" w:hAnsiTheme="minorHAnsi" w:cs="Tahoma"/>
            <w:sz w:val="20"/>
          </w:rPr>
          <w:t>ere</w:t>
        </w:r>
      </w:ins>
      <w:ins w:id="129" w:author="Balgi, Sameer" w:date="2019-11-04T08:11:00Z">
        <w:r>
          <w:rPr>
            <w:rFonts w:asciiTheme="minorHAnsi" w:hAnsiTheme="minorHAnsi" w:cs="Tahoma"/>
            <w:sz w:val="20"/>
          </w:rPr>
          <w:t xml:space="preserve"> light-weight and significantly simplified. What would previously take days, could now be accomplished in hours. </w:t>
        </w:r>
      </w:ins>
      <w:ins w:id="130" w:author="Balgi, Sameer" w:date="2019-11-04T08:18:00Z">
        <w:r>
          <w:rPr>
            <w:rFonts w:asciiTheme="minorHAnsi" w:hAnsiTheme="minorHAnsi" w:cs="Tahoma"/>
            <w:sz w:val="20"/>
          </w:rPr>
          <w:t xml:space="preserve">Diana, Finance Manager in Ads </w:t>
        </w:r>
      </w:ins>
      <w:ins w:id="131" w:author="Balgi, Sameer" w:date="2019-11-04T08:11:00Z">
        <w:r>
          <w:rPr>
            <w:rFonts w:asciiTheme="minorHAnsi" w:hAnsiTheme="minorHAnsi" w:cs="Tahoma"/>
            <w:sz w:val="20"/>
          </w:rPr>
          <w:t xml:space="preserve">summarized </w:t>
        </w:r>
      </w:ins>
      <w:ins w:id="132" w:author="Balgi, Sameer" w:date="2019-11-04T08:18:00Z">
        <w:r>
          <w:rPr>
            <w:rFonts w:asciiTheme="minorHAnsi" w:hAnsiTheme="minorHAnsi" w:cs="Tahoma"/>
            <w:sz w:val="20"/>
          </w:rPr>
          <w:t xml:space="preserve">her appreciation </w:t>
        </w:r>
      </w:ins>
      <w:ins w:id="133" w:author="Balgi, Sameer" w:date="2019-11-04T08:11:00Z">
        <w:r>
          <w:rPr>
            <w:rFonts w:asciiTheme="minorHAnsi" w:hAnsiTheme="minorHAnsi" w:cs="Tahoma"/>
            <w:sz w:val="20"/>
          </w:rPr>
          <w:t xml:space="preserve">in her feedback: </w:t>
        </w:r>
        <w:r>
          <w:rPr>
            <w:rFonts w:asciiTheme="minorHAnsi" w:hAnsiTheme="minorHAnsi" w:cs="Tahoma"/>
            <w:i/>
            <w:sz w:val="20"/>
          </w:rPr>
          <w:t>“</w:t>
        </w:r>
        <w:r w:rsidRPr="00757BD0">
          <w:rPr>
            <w:rFonts w:asciiTheme="minorHAnsi" w:hAnsiTheme="minorHAnsi" w:cs="Tahoma"/>
            <w:i/>
            <w:sz w:val="20"/>
          </w:rPr>
          <w:t xml:space="preserve">As a result of his initiative and execution, agency revenue reporting is now easily accessible by a wider audience of Finance, BI and Business users. </w:t>
        </w:r>
        <w:r w:rsidRPr="00757BD0">
          <w:rPr>
            <w:rFonts w:asciiTheme="minorHAnsi" w:hAnsiTheme="minorHAnsi" w:cs="Tahoma"/>
            <w:i/>
            <w:sz w:val="20"/>
          </w:rPr>
          <w:lastRenderedPageBreak/>
          <w:t>Today, reporting is available on a daily basis and thanks to the foundational work laid up by Sharath, continues to add on and surface new metrics to finance and business leaders.</w:t>
        </w:r>
        <w:r>
          <w:rPr>
            <w:rFonts w:asciiTheme="minorHAnsi" w:hAnsiTheme="minorHAnsi" w:cs="Tahoma"/>
            <w:i/>
            <w:sz w:val="20"/>
          </w:rPr>
          <w:t>”</w:t>
        </w:r>
      </w:ins>
    </w:p>
    <w:p w14:paraId="24D74106" w14:textId="77777777" w:rsidR="00341AB6" w:rsidRDefault="00341AB6" w:rsidP="00763D43">
      <w:pPr>
        <w:autoSpaceDE w:val="0"/>
        <w:autoSpaceDN w:val="0"/>
        <w:adjustRightInd w:val="0"/>
        <w:jc w:val="both"/>
        <w:rPr>
          <w:ins w:id="134" w:author="Balgi, Sameer" w:date="2019-11-04T07:57:00Z"/>
          <w:rFonts w:ascii="Times New Roman" w:hAnsi="Times New Roman"/>
          <w:szCs w:val="22"/>
        </w:rPr>
      </w:pPr>
    </w:p>
    <w:p w14:paraId="683053E2" w14:textId="0D93C626" w:rsidR="000E2EC0" w:rsidRDefault="00341AB6" w:rsidP="00763D43">
      <w:pPr>
        <w:autoSpaceDE w:val="0"/>
        <w:autoSpaceDN w:val="0"/>
        <w:adjustRightInd w:val="0"/>
        <w:jc w:val="both"/>
        <w:rPr>
          <w:ins w:id="135" w:author="Balgi, Sameer" w:date="2019-11-04T07:57:00Z"/>
          <w:rFonts w:ascii="Times New Roman" w:hAnsi="Times New Roman"/>
          <w:szCs w:val="22"/>
        </w:rPr>
      </w:pPr>
      <w:ins w:id="136" w:author="Balgi, Sameer" w:date="2019-11-04T08:18:00Z">
        <w:r>
          <w:rPr>
            <w:sz w:val="20"/>
          </w:rPr>
          <w:t xml:space="preserve">Another example of his simplification was in our forecasting process. </w:t>
        </w:r>
      </w:ins>
      <w:ins w:id="137" w:author="Balgi, Sameer" w:date="2019-11-04T07:57:00Z">
        <w:r w:rsidR="000E2EC0">
          <w:rPr>
            <w:sz w:val="20"/>
          </w:rPr>
          <w:t xml:space="preserve">One of the key elements in our weekly processes is the forward looking forecast for the current and future quarters. Until last year, we were using a single data point model to forecast our quarter. The single data point was the pacing observed in same quarter last year. That data point, while it worked on a smaller business size, was not reflective of the recent trends on a larger business with constant change. Sharath partnered with the Finance team and created a table that stored a comprehensive set of data for each snapshot day in the past - what was the forecasted revenue and how did it compare vs. actuals. He built a time-series of coefficients that provided for each snapshot day in the past - i) The forecasted booked+pipeline revenue for each month in the future (on that snapshot date) compare to actuals and ii) New revenue generated compared to the Booked+Pipeline base. This table enabled geo analysts to incorporate a lot more data points in their forecast analysis resulting in a better predictive model. </w:t>
        </w:r>
      </w:ins>
    </w:p>
    <w:p w14:paraId="494E0FF4" w14:textId="77777777" w:rsidR="000E2EC0" w:rsidRPr="005E590D" w:rsidRDefault="000E2EC0" w:rsidP="00763D43">
      <w:pPr>
        <w:autoSpaceDE w:val="0"/>
        <w:autoSpaceDN w:val="0"/>
        <w:adjustRightInd w:val="0"/>
        <w:jc w:val="both"/>
        <w:rPr>
          <w:rFonts w:ascii="Times New Roman" w:hAnsi="Times New Roman"/>
          <w:szCs w:val="22"/>
        </w:rPr>
      </w:pPr>
    </w:p>
    <w:p w14:paraId="6AF3B133" w14:textId="47CC87BF" w:rsidR="007600C5" w:rsidRDefault="00B77593" w:rsidP="00822FDF">
      <w:pPr>
        <w:jc w:val="both"/>
        <w:rPr>
          <w:ins w:id="138" w:author="Balgi, Sameer" w:date="2019-11-04T08:03:00Z"/>
          <w:rFonts w:ascii="Times New Roman" w:hAnsi="Times New Roman"/>
          <w:szCs w:val="22"/>
        </w:rPr>
      </w:pPr>
      <w:r w:rsidRPr="005E590D">
        <w:rPr>
          <w:rFonts w:ascii="Times New Roman" w:hAnsi="Times New Roman"/>
          <w:b/>
          <w:bCs/>
          <w:szCs w:val="22"/>
        </w:rPr>
        <w:t>Mr. Byladakere Somashekaraiah</w:t>
      </w:r>
      <w:r w:rsidR="00FF079E" w:rsidRPr="005E590D">
        <w:rPr>
          <w:rFonts w:ascii="Times New Roman" w:hAnsi="Times New Roman"/>
          <w:b/>
          <w:bCs/>
          <w:szCs w:val="22"/>
        </w:rPr>
        <w:t xml:space="preserve">’s </w:t>
      </w:r>
      <w:r w:rsidR="008B6EA7" w:rsidRPr="005E590D">
        <w:rPr>
          <w:rFonts w:ascii="Times New Roman" w:hAnsi="Times New Roman"/>
          <w:b/>
          <w:bCs/>
          <w:szCs w:val="22"/>
        </w:rPr>
        <w:t>exceptional</w:t>
      </w:r>
      <w:r w:rsidR="00DE0FFB" w:rsidRPr="005E590D">
        <w:rPr>
          <w:rFonts w:ascii="Times New Roman" w:hAnsi="Times New Roman"/>
          <w:b/>
          <w:bCs/>
          <w:szCs w:val="22"/>
        </w:rPr>
        <w:t xml:space="preserve"> mastery of </w:t>
      </w:r>
      <w:r w:rsidR="00150C43" w:rsidRPr="005E590D">
        <w:rPr>
          <w:rFonts w:ascii="Times New Roman" w:hAnsi="Times New Roman"/>
          <w:b/>
          <w:bCs/>
          <w:szCs w:val="22"/>
        </w:rPr>
        <w:t xml:space="preserve">Amazon’s </w:t>
      </w:r>
      <w:r w:rsidR="008B6EA7" w:rsidRPr="005E590D">
        <w:rPr>
          <w:rFonts w:ascii="Times New Roman" w:hAnsi="Times New Roman"/>
          <w:b/>
          <w:bCs/>
          <w:szCs w:val="22"/>
        </w:rPr>
        <w:t xml:space="preserve">proprietary technology </w:t>
      </w:r>
      <w:r w:rsidR="00FF079E" w:rsidRPr="005E590D">
        <w:rPr>
          <w:rFonts w:ascii="Times New Roman" w:hAnsi="Times New Roman"/>
          <w:b/>
          <w:bCs/>
          <w:szCs w:val="22"/>
        </w:rPr>
        <w:t>is central to Amazon’s continued success in the highly competitive global marketplace</w:t>
      </w:r>
      <w:r w:rsidR="00FF079E" w:rsidRPr="005E590D">
        <w:rPr>
          <w:rFonts w:ascii="Times New Roman" w:hAnsi="Times New Roman"/>
          <w:szCs w:val="22"/>
        </w:rPr>
        <w:t>.</w:t>
      </w:r>
      <w:r w:rsidR="00BE295E" w:rsidRPr="005E590D">
        <w:rPr>
          <w:rFonts w:ascii="Times New Roman" w:hAnsi="Times New Roman"/>
          <w:szCs w:val="22"/>
        </w:rPr>
        <w:t xml:space="preserve"> </w:t>
      </w:r>
      <w:ins w:id="139" w:author="Balgi, Sameer" w:date="2019-11-04T08:04:00Z">
        <w:r w:rsidR="007600C5">
          <w:rPr>
            <w:rFonts w:ascii="Times New Roman" w:hAnsi="Times New Roman"/>
            <w:szCs w:val="22"/>
          </w:rPr>
          <w:t xml:space="preserve">Sharth’s ability to work on projects such as HeadCT, launching new </w:t>
        </w:r>
      </w:ins>
      <w:ins w:id="140" w:author="Balgi, Sameer" w:date="2019-11-04T08:05:00Z">
        <w:r w:rsidR="007600C5">
          <w:rPr>
            <w:rFonts w:ascii="Times New Roman" w:hAnsi="Times New Roman"/>
            <w:szCs w:val="22"/>
          </w:rPr>
          <w:t>Advertising Products and building automated tools make him an indispensable part of the team. These projects are critical to growing Amazon Advertising and without Sharath</w:t>
        </w:r>
      </w:ins>
      <w:ins w:id="141" w:author="Balgi, Sameer" w:date="2019-11-04T08:06:00Z">
        <w:r w:rsidR="007600C5">
          <w:rPr>
            <w:rFonts w:ascii="Times New Roman" w:hAnsi="Times New Roman"/>
            <w:szCs w:val="22"/>
          </w:rPr>
          <w:t>’s expertise, we would not be able to drive these projects forward.</w:t>
        </w:r>
      </w:ins>
    </w:p>
    <w:p w14:paraId="3BFEEECC" w14:textId="77777777" w:rsidR="007600C5" w:rsidRDefault="007600C5" w:rsidP="00822FDF">
      <w:pPr>
        <w:jc w:val="both"/>
        <w:rPr>
          <w:ins w:id="142" w:author="Balgi, Sameer" w:date="2019-11-04T08:03:00Z"/>
          <w:rFonts w:ascii="Times New Roman" w:hAnsi="Times New Roman"/>
          <w:szCs w:val="22"/>
        </w:rPr>
      </w:pPr>
    </w:p>
    <w:p w14:paraId="08AA0F22" w14:textId="1A052A16" w:rsidR="007600C5" w:rsidRDefault="0074634B" w:rsidP="00822FDF">
      <w:pPr>
        <w:jc w:val="both"/>
        <w:rPr>
          <w:ins w:id="143" w:author="Balgi, Sameer" w:date="2019-11-04T08:02:00Z"/>
          <w:rFonts w:ascii="Times New Roman" w:hAnsi="Times New Roman"/>
          <w:szCs w:val="22"/>
        </w:rPr>
      </w:pPr>
      <w:del w:id="144" w:author="Balgi, Sameer" w:date="2019-11-04T08:06:00Z">
        <w:r w:rsidRPr="005E590D" w:rsidDel="007600C5">
          <w:rPr>
            <w:rFonts w:ascii="Times New Roman" w:hAnsi="Times New Roman"/>
            <w:szCs w:val="22"/>
            <w:highlight w:val="green"/>
          </w:rPr>
          <w:delText>[</w:delText>
        </w:r>
        <w:r w:rsidRPr="00B10841" w:rsidDel="007600C5">
          <w:rPr>
            <w:rFonts w:ascii="Times New Roman" w:hAnsi="Times New Roman"/>
            <w:szCs w:val="22"/>
            <w:highlight w:val="yellow"/>
          </w:rPr>
          <w:delText>TYPES OF PROJECTS</w:delText>
        </w:r>
        <w:r w:rsidRPr="005E590D" w:rsidDel="007600C5">
          <w:rPr>
            <w:rFonts w:ascii="Times New Roman" w:hAnsi="Times New Roman"/>
            <w:szCs w:val="22"/>
            <w:highlight w:val="green"/>
          </w:rPr>
          <w:delText>]</w:delText>
        </w:r>
        <w:r w:rsidR="004A267D" w:rsidRPr="005E590D" w:rsidDel="007600C5">
          <w:rPr>
            <w:rFonts w:ascii="Times New Roman" w:hAnsi="Times New Roman"/>
            <w:szCs w:val="22"/>
          </w:rPr>
          <w:delText xml:space="preserve"> designed, coded and tested by </w:delText>
        </w:r>
        <w:r w:rsidR="00B77593" w:rsidRPr="005E590D" w:rsidDel="007600C5">
          <w:rPr>
            <w:rFonts w:ascii="Times New Roman" w:hAnsi="Times New Roman"/>
            <w:szCs w:val="22"/>
          </w:rPr>
          <w:delText>Mr. Byladakere Somashekaraiah</w:delText>
        </w:r>
        <w:r w:rsidR="004A267D" w:rsidRPr="005E590D" w:rsidDel="007600C5">
          <w:rPr>
            <w:rFonts w:ascii="Times New Roman" w:hAnsi="Times New Roman"/>
            <w:szCs w:val="22"/>
          </w:rPr>
          <w:delText xml:space="preserve"> such as </w:delText>
        </w:r>
        <w:r w:rsidRPr="005E590D" w:rsidDel="007600C5">
          <w:rPr>
            <w:rFonts w:ascii="Times New Roman" w:hAnsi="Times New Roman"/>
            <w:szCs w:val="22"/>
            <w:highlight w:val="green"/>
          </w:rPr>
          <w:delText>[</w:delText>
        </w:r>
      </w:del>
      <w:del w:id="145" w:author="Balgi, Sameer" w:date="2019-11-04T08:03:00Z">
        <w:r w:rsidRPr="00B10841" w:rsidDel="007600C5">
          <w:rPr>
            <w:rFonts w:ascii="Times New Roman" w:hAnsi="Times New Roman"/>
            <w:szCs w:val="22"/>
            <w:highlight w:val="yellow"/>
          </w:rPr>
          <w:delText>PROJECT NAME</w:delText>
        </w:r>
      </w:del>
      <w:del w:id="146" w:author="Balgi, Sameer" w:date="2019-11-04T08:06:00Z">
        <w:r w:rsidRPr="005E590D" w:rsidDel="007600C5">
          <w:rPr>
            <w:rFonts w:ascii="Times New Roman" w:hAnsi="Times New Roman"/>
            <w:szCs w:val="22"/>
            <w:highlight w:val="green"/>
          </w:rPr>
          <w:delText>]</w:delText>
        </w:r>
        <w:r w:rsidR="004A267D" w:rsidRPr="005E590D" w:rsidDel="007600C5">
          <w:rPr>
            <w:rFonts w:ascii="Times New Roman" w:hAnsi="Times New Roman"/>
            <w:szCs w:val="22"/>
          </w:rPr>
          <w:delText xml:space="preserve"> are critical to </w:delText>
        </w:r>
      </w:del>
      <w:del w:id="147" w:author="Balgi, Sameer" w:date="2019-11-04T08:03:00Z">
        <w:r w:rsidRPr="00B10841" w:rsidDel="007600C5">
          <w:rPr>
            <w:rFonts w:ascii="Times New Roman" w:hAnsi="Times New Roman"/>
            <w:szCs w:val="22"/>
            <w:highlight w:val="yellow"/>
          </w:rPr>
          <w:delText>[explain how critical to Amazon</w:delText>
        </w:r>
        <w:r w:rsidRPr="005E590D" w:rsidDel="007600C5">
          <w:rPr>
            <w:rFonts w:ascii="Times New Roman" w:hAnsi="Times New Roman"/>
            <w:szCs w:val="22"/>
            <w:highlight w:val="green"/>
          </w:rPr>
          <w:delText>].</w:delText>
        </w:r>
        <w:r w:rsidR="004A267D" w:rsidRPr="005E590D" w:rsidDel="007600C5">
          <w:rPr>
            <w:rFonts w:ascii="Times New Roman" w:hAnsi="Times New Roman"/>
            <w:szCs w:val="22"/>
          </w:rPr>
          <w:delText xml:space="preserve"> </w:delText>
        </w:r>
      </w:del>
      <w:del w:id="148" w:author="Balgi, Sameer" w:date="2019-11-04T08:06:00Z">
        <w:r w:rsidRPr="005E590D" w:rsidDel="007600C5">
          <w:rPr>
            <w:rFonts w:ascii="Times New Roman" w:hAnsi="Times New Roman"/>
            <w:szCs w:val="22"/>
          </w:rPr>
          <w:delText xml:space="preserve">If Amazon is unable to </w:delText>
        </w:r>
        <w:r w:rsidRPr="005E590D" w:rsidDel="007600C5">
          <w:rPr>
            <w:rFonts w:ascii="Times New Roman" w:hAnsi="Times New Roman"/>
            <w:szCs w:val="22"/>
            <w:highlight w:val="green"/>
          </w:rPr>
          <w:delText>[</w:delText>
        </w:r>
        <w:r w:rsidRPr="00B10841" w:rsidDel="007600C5">
          <w:rPr>
            <w:rFonts w:ascii="Times New Roman" w:hAnsi="Times New Roman"/>
            <w:szCs w:val="22"/>
            <w:highlight w:val="yellow"/>
          </w:rPr>
          <w:delText>pursue/implement/further] [</w:delText>
        </w:r>
      </w:del>
      <w:del w:id="149" w:author="Balgi, Sameer" w:date="2019-11-04T08:02:00Z">
        <w:r w:rsidRPr="00B10841" w:rsidDel="007600C5">
          <w:rPr>
            <w:rFonts w:ascii="Times New Roman" w:hAnsi="Times New Roman"/>
            <w:szCs w:val="22"/>
            <w:highlight w:val="yellow"/>
          </w:rPr>
          <w:delText>PROJECT NAME</w:delText>
        </w:r>
      </w:del>
      <w:del w:id="150" w:author="Balgi, Sameer" w:date="2019-11-04T08:06:00Z">
        <w:r w:rsidRPr="005E590D" w:rsidDel="007600C5">
          <w:rPr>
            <w:rFonts w:ascii="Times New Roman" w:hAnsi="Times New Roman"/>
            <w:szCs w:val="22"/>
            <w:highlight w:val="green"/>
          </w:rPr>
          <w:delText>]</w:delText>
        </w:r>
        <w:r w:rsidRPr="005E590D" w:rsidDel="007600C5">
          <w:rPr>
            <w:rFonts w:ascii="Times New Roman" w:hAnsi="Times New Roman"/>
            <w:szCs w:val="22"/>
          </w:rPr>
          <w:delText xml:space="preserve">, the </w:delText>
        </w:r>
        <w:r w:rsidRPr="00B10841" w:rsidDel="007600C5">
          <w:rPr>
            <w:rFonts w:ascii="Times New Roman" w:hAnsi="Times New Roman"/>
            <w:szCs w:val="22"/>
            <w:highlight w:val="yellow"/>
          </w:rPr>
          <w:delText>[delay</w:delText>
        </w:r>
        <w:r w:rsidRPr="005E590D" w:rsidDel="007600C5">
          <w:rPr>
            <w:rFonts w:ascii="Times New Roman" w:hAnsi="Times New Roman"/>
            <w:szCs w:val="22"/>
            <w:highlight w:val="green"/>
          </w:rPr>
          <w:delText>]</w:delText>
        </w:r>
        <w:r w:rsidR="004A267D" w:rsidRPr="005E590D" w:rsidDel="007600C5">
          <w:rPr>
            <w:rFonts w:ascii="Times New Roman" w:hAnsi="Times New Roman"/>
            <w:szCs w:val="22"/>
          </w:rPr>
          <w:delText xml:space="preserve"> may lead to </w:delText>
        </w:r>
        <w:r w:rsidR="00822FDF" w:rsidRPr="005E590D" w:rsidDel="007600C5">
          <w:rPr>
            <w:rFonts w:ascii="Times New Roman" w:hAnsi="Times New Roman"/>
            <w:szCs w:val="22"/>
          </w:rPr>
          <w:delText>the loss</w:delText>
        </w:r>
        <w:r w:rsidR="004A267D" w:rsidRPr="005E590D" w:rsidDel="007600C5">
          <w:rPr>
            <w:rFonts w:ascii="Times New Roman" w:hAnsi="Times New Roman"/>
            <w:szCs w:val="22"/>
          </w:rPr>
          <w:delText xml:space="preserve"> of millions of dollars a day and customer frustration.</w:delText>
        </w:r>
      </w:del>
    </w:p>
    <w:p w14:paraId="027160A7" w14:textId="49D46B45" w:rsidR="00BE272E" w:rsidRPr="005E590D" w:rsidRDefault="004A267D" w:rsidP="00822FDF">
      <w:pPr>
        <w:jc w:val="both"/>
        <w:rPr>
          <w:rFonts w:ascii="Times New Roman" w:hAnsi="Times New Roman"/>
          <w:szCs w:val="22"/>
        </w:rPr>
      </w:pPr>
      <w:del w:id="151" w:author="Balgi, Sameer" w:date="2019-11-04T08:02:00Z">
        <w:r w:rsidRPr="005E590D" w:rsidDel="007600C5">
          <w:rPr>
            <w:rFonts w:ascii="Times New Roman" w:hAnsi="Times New Roman"/>
            <w:szCs w:val="22"/>
          </w:rPr>
          <w:delText xml:space="preserve"> </w:delText>
        </w:r>
        <w:r w:rsidR="0074634B" w:rsidRPr="00B10841" w:rsidDel="007600C5">
          <w:rPr>
            <w:rFonts w:ascii="Times New Roman" w:hAnsi="Times New Roman"/>
            <w:szCs w:val="22"/>
            <w:highlight w:val="yellow"/>
          </w:rPr>
          <w:delText xml:space="preserve">[Explain in 1 sentence which teams rely on </w:delText>
        </w:r>
        <w:r w:rsidR="00CE494F" w:rsidRPr="00B10841" w:rsidDel="007600C5">
          <w:rPr>
            <w:rFonts w:ascii="Times New Roman" w:hAnsi="Times New Roman"/>
            <w:szCs w:val="22"/>
            <w:highlight w:val="yellow"/>
          </w:rPr>
          <w:delText xml:space="preserve">Sharath’s </w:delText>
        </w:r>
        <w:r w:rsidR="0074634B" w:rsidRPr="00B10841" w:rsidDel="007600C5">
          <w:rPr>
            <w:rFonts w:ascii="Times New Roman" w:hAnsi="Times New Roman"/>
            <w:szCs w:val="22"/>
            <w:highlight w:val="yellow"/>
          </w:rPr>
          <w:delText>work with the tools]</w:delText>
        </w:r>
      </w:del>
      <w:r w:rsidR="0074634B" w:rsidRPr="00B10841">
        <w:rPr>
          <w:rFonts w:ascii="Times New Roman" w:hAnsi="Times New Roman"/>
          <w:szCs w:val="22"/>
          <w:highlight w:val="yellow"/>
        </w:rPr>
        <w:t>.</w:t>
      </w:r>
      <w:r w:rsidRPr="005E590D">
        <w:rPr>
          <w:rFonts w:ascii="Times New Roman" w:hAnsi="Times New Roman"/>
          <w:szCs w:val="22"/>
        </w:rPr>
        <w:t xml:space="preserve"> Amazon relies on these tools to function flawlessly to retain its reputation </w:t>
      </w:r>
      <w:r w:rsidR="00084204" w:rsidRPr="005E590D">
        <w:rPr>
          <w:rFonts w:ascii="Times New Roman" w:hAnsi="Times New Roman"/>
          <w:szCs w:val="22"/>
        </w:rPr>
        <w:t>of</w:t>
      </w:r>
      <w:r w:rsidRPr="005E590D">
        <w:rPr>
          <w:rFonts w:ascii="Times New Roman" w:hAnsi="Times New Roman"/>
          <w:szCs w:val="22"/>
        </w:rPr>
        <w:t xml:space="preserve"> meeting customer expectations while retaining its global competitive edge.</w:t>
      </w:r>
    </w:p>
    <w:p w14:paraId="52959798" w14:textId="77777777" w:rsidR="006B683A" w:rsidRPr="005E590D" w:rsidRDefault="006B683A" w:rsidP="006B683A">
      <w:pPr>
        <w:jc w:val="both"/>
        <w:rPr>
          <w:rFonts w:ascii="Times New Roman" w:hAnsi="Times New Roman"/>
          <w:szCs w:val="22"/>
        </w:rPr>
      </w:pPr>
    </w:p>
    <w:p w14:paraId="42D65059" w14:textId="0BBA77AE" w:rsidR="007600C5" w:rsidRDefault="00B77593" w:rsidP="0074634B">
      <w:pPr>
        <w:jc w:val="both"/>
        <w:rPr>
          <w:ins w:id="152" w:author="Balgi, Sameer" w:date="2019-11-04T08:07:00Z"/>
          <w:rFonts w:ascii="Times New Roman" w:hAnsi="Times New Roman"/>
          <w:szCs w:val="22"/>
        </w:rPr>
      </w:pPr>
      <w:r w:rsidRPr="005E590D">
        <w:rPr>
          <w:rFonts w:ascii="Times New Roman" w:hAnsi="Times New Roman"/>
          <w:szCs w:val="22"/>
        </w:rPr>
        <w:t>Mr. Byladakere Somashekaraiah</w:t>
      </w:r>
      <w:r w:rsidR="006B683A" w:rsidRPr="005E590D">
        <w:rPr>
          <w:rFonts w:ascii="Times New Roman" w:hAnsi="Times New Roman"/>
          <w:szCs w:val="22"/>
        </w:rPr>
        <w:t xml:space="preserve"> will lead the efforts to</w:t>
      </w:r>
      <w:ins w:id="153" w:author="Balgi, Sameer" w:date="2019-11-04T08:07:00Z">
        <w:r w:rsidR="007600C5">
          <w:rPr>
            <w:rFonts w:ascii="Times New Roman" w:hAnsi="Times New Roman"/>
            <w:szCs w:val="22"/>
          </w:rPr>
          <w:t xml:space="preserve"> design the next generation of our Data architecture. Specifically, as we migrate our database to the new tech stack, we will be bringing in billing metrics and campaign KPIs into a single user facing interface. This will require deep knowledge of the Advertising infrastructure domain and Amazon </w:t>
        </w:r>
      </w:ins>
      <w:ins w:id="154" w:author="Balgi, Sameer" w:date="2019-11-04T08:08:00Z">
        <w:r w:rsidR="007600C5">
          <w:rPr>
            <w:rFonts w:ascii="Times New Roman" w:hAnsi="Times New Roman"/>
            <w:szCs w:val="22"/>
          </w:rPr>
          <w:t>proprietary</w:t>
        </w:r>
      </w:ins>
      <w:ins w:id="155" w:author="Balgi, Sameer" w:date="2019-11-04T08:07:00Z">
        <w:r w:rsidR="007600C5">
          <w:rPr>
            <w:rFonts w:ascii="Times New Roman" w:hAnsi="Times New Roman"/>
            <w:szCs w:val="22"/>
          </w:rPr>
          <w:t xml:space="preserve"> </w:t>
        </w:r>
      </w:ins>
      <w:ins w:id="156" w:author="Balgi, Sameer" w:date="2019-11-04T08:08:00Z">
        <w:r w:rsidR="007600C5">
          <w:rPr>
            <w:rFonts w:ascii="Times New Roman" w:hAnsi="Times New Roman"/>
            <w:szCs w:val="22"/>
          </w:rPr>
          <w:t xml:space="preserve">tools to be able to </w:t>
        </w:r>
      </w:ins>
      <w:ins w:id="157" w:author="Balgi, Sameer" w:date="2019-11-04T08:09:00Z">
        <w:r w:rsidR="00522C1C">
          <w:rPr>
            <w:rFonts w:ascii="Times New Roman" w:hAnsi="Times New Roman"/>
            <w:szCs w:val="22"/>
          </w:rPr>
          <w:t>create a unified view. The impact of this initiative will be across the entire org (5000+ heads) and there is currently no one in the team to do this on a end-end basis.</w:t>
        </w:r>
      </w:ins>
    </w:p>
    <w:p w14:paraId="4FE59383" w14:textId="34C52CB5" w:rsidR="00425439" w:rsidRPr="005E590D" w:rsidDel="00522C1C" w:rsidRDefault="006B683A" w:rsidP="0074634B">
      <w:pPr>
        <w:jc w:val="both"/>
        <w:rPr>
          <w:del w:id="158" w:author="Balgi, Sameer" w:date="2019-11-04T08:10:00Z"/>
          <w:rFonts w:ascii="Times New Roman" w:hAnsi="Times New Roman"/>
          <w:szCs w:val="22"/>
        </w:rPr>
      </w:pPr>
      <w:del w:id="159" w:author="Balgi, Sameer" w:date="2019-11-04T08:10:00Z">
        <w:r w:rsidRPr="005E590D" w:rsidDel="00522C1C">
          <w:rPr>
            <w:rFonts w:ascii="Times New Roman" w:hAnsi="Times New Roman"/>
            <w:szCs w:val="22"/>
          </w:rPr>
          <w:delText xml:space="preserve"> </w:delText>
        </w:r>
        <w:r w:rsidR="0074634B" w:rsidRPr="00B10841" w:rsidDel="00522C1C">
          <w:rPr>
            <w:rFonts w:ascii="Times New Roman" w:hAnsi="Times New Roman"/>
            <w:szCs w:val="22"/>
            <w:highlight w:val="yellow"/>
          </w:rPr>
          <w:delText xml:space="preserve">[explain in 1 sentence what </w:delText>
        </w:r>
        <w:r w:rsidR="00CE494F" w:rsidRPr="00B10841" w:rsidDel="00522C1C">
          <w:rPr>
            <w:rFonts w:ascii="Times New Roman" w:hAnsi="Times New Roman"/>
            <w:szCs w:val="22"/>
            <w:highlight w:val="yellow"/>
          </w:rPr>
          <w:delText xml:space="preserve">Sharath </w:delText>
        </w:r>
        <w:r w:rsidR="0074634B" w:rsidRPr="00B10841" w:rsidDel="00522C1C">
          <w:rPr>
            <w:rFonts w:ascii="Times New Roman" w:hAnsi="Times New Roman"/>
            <w:szCs w:val="22"/>
            <w:highlight w:val="yellow"/>
          </w:rPr>
          <w:delText>will lead]</w:delText>
        </w:r>
        <w:r w:rsidR="00156822" w:rsidRPr="00B10841" w:rsidDel="00522C1C">
          <w:rPr>
            <w:rFonts w:ascii="Times New Roman" w:hAnsi="Times New Roman"/>
            <w:szCs w:val="22"/>
            <w:highlight w:val="yellow"/>
          </w:rPr>
          <w:delText>.</w:delText>
        </w:r>
        <w:r w:rsidR="000B0D33" w:rsidRPr="00B10841" w:rsidDel="00522C1C">
          <w:rPr>
            <w:rFonts w:ascii="Times New Roman" w:hAnsi="Times New Roman"/>
            <w:szCs w:val="22"/>
            <w:highlight w:val="yellow"/>
          </w:rPr>
          <w:delText xml:space="preserve"> Currently, </w:delText>
        </w:r>
        <w:r w:rsidR="0074634B" w:rsidRPr="00B10841" w:rsidDel="00522C1C">
          <w:rPr>
            <w:rFonts w:ascii="Times New Roman" w:hAnsi="Times New Roman"/>
            <w:szCs w:val="22"/>
            <w:highlight w:val="yellow"/>
          </w:rPr>
          <w:delText xml:space="preserve">[explain in 1 sentence current state of the PRODUCT or PROJECT]. </w:delText>
        </w:r>
        <w:r w:rsidR="00B77593" w:rsidRPr="00B10841" w:rsidDel="00522C1C">
          <w:rPr>
            <w:rFonts w:ascii="Times New Roman" w:hAnsi="Times New Roman"/>
            <w:szCs w:val="22"/>
            <w:highlight w:val="yellow"/>
          </w:rPr>
          <w:delText>Mr. Byladakere Somashekaraiah</w:delText>
        </w:r>
        <w:r w:rsidR="00156822" w:rsidRPr="00B10841" w:rsidDel="00522C1C">
          <w:rPr>
            <w:rFonts w:ascii="Times New Roman" w:hAnsi="Times New Roman"/>
            <w:szCs w:val="22"/>
            <w:highlight w:val="yellow"/>
          </w:rPr>
          <w:delText xml:space="preserve"> will </w:delText>
        </w:r>
        <w:r w:rsidR="0074634B" w:rsidRPr="00B10841" w:rsidDel="00522C1C">
          <w:rPr>
            <w:rFonts w:ascii="Times New Roman" w:hAnsi="Times New Roman"/>
            <w:szCs w:val="22"/>
            <w:highlight w:val="yellow"/>
          </w:rPr>
          <w:delText xml:space="preserve">[explain in 2 sentences how </w:delText>
        </w:r>
        <w:r w:rsidR="00CE494F" w:rsidRPr="00B10841" w:rsidDel="00522C1C">
          <w:rPr>
            <w:rFonts w:ascii="Times New Roman" w:hAnsi="Times New Roman"/>
            <w:szCs w:val="22"/>
            <w:highlight w:val="yellow"/>
          </w:rPr>
          <w:delText xml:space="preserve">Sharath </w:delText>
        </w:r>
        <w:r w:rsidR="0074634B" w:rsidRPr="00B10841" w:rsidDel="00522C1C">
          <w:rPr>
            <w:rFonts w:ascii="Times New Roman" w:hAnsi="Times New Roman"/>
            <w:szCs w:val="22"/>
            <w:highlight w:val="yellow"/>
          </w:rPr>
          <w:delText>will improve the current state].</w:delText>
        </w:r>
        <w:r w:rsidR="0074634B" w:rsidRPr="005E590D" w:rsidDel="00522C1C">
          <w:rPr>
            <w:rFonts w:ascii="Times New Roman" w:hAnsi="Times New Roman"/>
            <w:szCs w:val="22"/>
          </w:rPr>
          <w:delText xml:space="preserve"> </w:delText>
        </w:r>
        <w:r w:rsidR="00763D43" w:rsidRPr="005E590D" w:rsidDel="00522C1C">
          <w:rPr>
            <w:rFonts w:ascii="Times New Roman" w:hAnsi="Times New Roman"/>
            <w:szCs w:val="22"/>
          </w:rPr>
          <w:delText xml:space="preserve">Others within the industry or even others within the Amazon family of companies </w:delText>
        </w:r>
        <w:r w:rsidR="00DE0FFB" w:rsidRPr="005E590D" w:rsidDel="00522C1C">
          <w:rPr>
            <w:rFonts w:ascii="Times New Roman" w:hAnsi="Times New Roman"/>
            <w:szCs w:val="22"/>
          </w:rPr>
          <w:delText xml:space="preserve">simply </w:delText>
        </w:r>
        <w:r w:rsidR="00763D43" w:rsidRPr="005E590D" w:rsidDel="00522C1C">
          <w:rPr>
            <w:rFonts w:ascii="Times New Roman" w:hAnsi="Times New Roman"/>
            <w:szCs w:val="22"/>
          </w:rPr>
          <w:delText>do</w:delText>
        </w:r>
        <w:r w:rsidR="00084204" w:rsidRPr="005E590D" w:rsidDel="00522C1C">
          <w:rPr>
            <w:rFonts w:ascii="Times New Roman" w:hAnsi="Times New Roman"/>
            <w:szCs w:val="22"/>
          </w:rPr>
          <w:delText xml:space="preserve"> </w:delText>
        </w:r>
        <w:r w:rsidR="00763D43" w:rsidRPr="005E590D" w:rsidDel="00522C1C">
          <w:rPr>
            <w:rFonts w:ascii="Times New Roman" w:hAnsi="Times New Roman"/>
            <w:szCs w:val="22"/>
          </w:rPr>
          <w:delText>n</w:delText>
        </w:r>
        <w:r w:rsidR="00084204" w:rsidRPr="005E590D" w:rsidDel="00522C1C">
          <w:rPr>
            <w:rFonts w:ascii="Times New Roman" w:hAnsi="Times New Roman"/>
            <w:szCs w:val="22"/>
          </w:rPr>
          <w:delText>o</w:delText>
        </w:r>
        <w:r w:rsidR="00763D43" w:rsidRPr="005E590D" w:rsidDel="00522C1C">
          <w:rPr>
            <w:rFonts w:ascii="Times New Roman" w:hAnsi="Times New Roman"/>
            <w:szCs w:val="22"/>
          </w:rPr>
          <w:delText>t have the specialized skillset required for the sponsored role</w:delText>
        </w:r>
        <w:r w:rsidR="00FB2D5E" w:rsidRPr="005E590D" w:rsidDel="00522C1C">
          <w:rPr>
            <w:rFonts w:ascii="Times New Roman" w:hAnsi="Times New Roman"/>
            <w:szCs w:val="22"/>
          </w:rPr>
          <w:delText xml:space="preserve">, and it would require an inordinate amount of time and resources to train another individual, resulting in </w:delText>
        </w:r>
        <w:r w:rsidR="008D0810" w:rsidRPr="005E590D" w:rsidDel="00522C1C">
          <w:rPr>
            <w:rFonts w:ascii="Times New Roman" w:hAnsi="Times New Roman"/>
            <w:szCs w:val="22"/>
          </w:rPr>
          <w:delText xml:space="preserve">critical </w:delText>
        </w:r>
        <w:r w:rsidR="00FB2D5E" w:rsidRPr="005E590D" w:rsidDel="00522C1C">
          <w:rPr>
            <w:rFonts w:ascii="Times New Roman" w:hAnsi="Times New Roman"/>
            <w:szCs w:val="22"/>
          </w:rPr>
          <w:delText>delay</w:delText>
        </w:r>
        <w:r w:rsidR="00E36B56" w:rsidRPr="005E590D" w:rsidDel="00522C1C">
          <w:rPr>
            <w:rFonts w:ascii="Times New Roman" w:hAnsi="Times New Roman"/>
            <w:szCs w:val="22"/>
          </w:rPr>
          <w:delText>s</w:delText>
        </w:r>
        <w:r w:rsidR="00FB2D5E" w:rsidRPr="005E590D" w:rsidDel="00522C1C">
          <w:rPr>
            <w:rFonts w:ascii="Times New Roman" w:hAnsi="Times New Roman"/>
            <w:szCs w:val="22"/>
          </w:rPr>
          <w:delText xml:space="preserve"> to our project deadlines</w:delText>
        </w:r>
        <w:r w:rsidR="00763D43" w:rsidRPr="005E590D" w:rsidDel="00522C1C">
          <w:rPr>
            <w:rFonts w:ascii="Times New Roman" w:hAnsi="Times New Roman"/>
            <w:szCs w:val="22"/>
          </w:rPr>
          <w:delText>.</w:delText>
        </w:r>
      </w:del>
    </w:p>
    <w:p w14:paraId="3558EBA5" w14:textId="77777777" w:rsidR="003D1B04" w:rsidRPr="005E590D" w:rsidRDefault="003D1B04" w:rsidP="003D1B0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p>
    <w:p w14:paraId="2F54F7BA" w14:textId="77777777" w:rsidR="003D1B04" w:rsidRPr="005E590D" w:rsidRDefault="00B77593" w:rsidP="008643F4">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r w:rsidRPr="005E590D">
        <w:rPr>
          <w:rFonts w:ascii="Times New Roman" w:eastAsia="Times New Roman" w:hAnsi="Times New Roman"/>
          <w:i/>
          <w:iCs/>
          <w:szCs w:val="22"/>
          <w:lang w:eastAsia="en-US"/>
        </w:rPr>
        <w:t>Mr. Byladakere Somashekaraiah</w:t>
      </w:r>
      <w:r w:rsidR="003D1B04" w:rsidRPr="005E590D">
        <w:rPr>
          <w:rFonts w:ascii="Times New Roman" w:eastAsia="Times New Roman" w:hAnsi="Times New Roman"/>
          <w:i/>
          <w:iCs/>
          <w:szCs w:val="22"/>
          <w:lang w:eastAsia="en-US"/>
        </w:rPr>
        <w:t xml:space="preserve"> possesses knowledge of </w:t>
      </w:r>
      <w:r w:rsidR="008643F4" w:rsidRPr="005E590D">
        <w:rPr>
          <w:rFonts w:ascii="Times New Roman" w:eastAsia="Times New Roman" w:hAnsi="Times New Roman"/>
          <w:i/>
          <w:iCs/>
          <w:szCs w:val="22"/>
          <w:lang w:eastAsia="en-US"/>
        </w:rPr>
        <w:t>Amazon’s tools and technologies</w:t>
      </w:r>
      <w:r w:rsidR="003D1B04" w:rsidRPr="005E590D">
        <w:rPr>
          <w:rFonts w:ascii="Times New Roman" w:eastAsia="Times New Roman" w:hAnsi="Times New Roman"/>
          <w:i/>
          <w:iCs/>
          <w:szCs w:val="22"/>
          <w:lang w:eastAsia="en-US"/>
        </w:rPr>
        <w:t xml:space="preserve"> that cannot be easily transferred or taught to another individual without significant economic cost or inconvenience.</w:t>
      </w:r>
    </w:p>
    <w:p w14:paraId="69B06BCA" w14:textId="77777777" w:rsidR="002A5866" w:rsidRPr="005E590D" w:rsidRDefault="002A5866" w:rsidP="002A5866">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imes New Roman" w:eastAsia="Times New Roman" w:hAnsi="Times New Roman"/>
          <w:i/>
          <w:iCs/>
          <w:szCs w:val="22"/>
          <w:lang w:eastAsia="en-US"/>
        </w:rPr>
      </w:pPr>
    </w:p>
    <w:p w14:paraId="302420B1" w14:textId="29DAE8B2" w:rsidR="003474B0" w:rsidRPr="005E590D" w:rsidRDefault="00B77593" w:rsidP="00761946">
      <w:pPr>
        <w:jc w:val="both"/>
        <w:rPr>
          <w:rFonts w:ascii="Times New Roman" w:hAnsi="Times New Roman"/>
          <w:bCs/>
          <w:iCs/>
          <w:szCs w:val="22"/>
        </w:rPr>
      </w:pPr>
      <w:r w:rsidRPr="005E590D">
        <w:rPr>
          <w:rFonts w:ascii="Times New Roman" w:eastAsia="Times New Roman" w:hAnsi="Times New Roman"/>
          <w:szCs w:val="22"/>
          <w:lang w:eastAsia="en-US"/>
        </w:rPr>
        <w:t>Mr. Byladakere Somashekaraiah</w:t>
      </w:r>
      <w:r w:rsidR="002A5866" w:rsidRPr="005E590D">
        <w:rPr>
          <w:rFonts w:ascii="Times New Roman" w:eastAsia="Times New Roman" w:hAnsi="Times New Roman"/>
          <w:szCs w:val="22"/>
          <w:lang w:eastAsia="en-US"/>
        </w:rPr>
        <w:t>’s position w</w:t>
      </w:r>
      <w:r w:rsidR="008D0810" w:rsidRPr="005E590D">
        <w:rPr>
          <w:rFonts w:ascii="Times New Roman" w:eastAsia="Times New Roman" w:hAnsi="Times New Roman"/>
          <w:szCs w:val="22"/>
          <w:lang w:eastAsia="en-US"/>
        </w:rPr>
        <w:t xml:space="preserve">ithin Amazon’s </w:t>
      </w:r>
      <w:r w:rsidR="00352733" w:rsidRPr="005E590D">
        <w:rPr>
          <w:rFonts w:ascii="Times New Roman" w:eastAsia="Times New Roman" w:hAnsi="Times New Roman"/>
          <w:szCs w:val="22"/>
          <w:lang w:eastAsia="en-US"/>
        </w:rPr>
        <w:t>Display Advertising Finance BI</w:t>
      </w:r>
      <w:r w:rsidR="002A5866" w:rsidRPr="005E590D">
        <w:rPr>
          <w:rFonts w:ascii="Times New Roman" w:eastAsia="Times New Roman" w:hAnsi="Times New Roman"/>
          <w:szCs w:val="22"/>
          <w:lang w:eastAsia="en-US"/>
        </w:rPr>
        <w:t xml:space="preserve"> Team </w:t>
      </w:r>
      <w:r w:rsidR="00C80F08" w:rsidRPr="005E590D">
        <w:rPr>
          <w:rFonts w:ascii="Times New Roman" w:eastAsia="Times New Roman" w:hAnsi="Times New Roman"/>
          <w:szCs w:val="22"/>
          <w:lang w:eastAsia="en-US"/>
        </w:rPr>
        <w:t>requires</w:t>
      </w:r>
      <w:r w:rsidR="002A5866" w:rsidRPr="005E590D">
        <w:rPr>
          <w:rFonts w:ascii="Times New Roman" w:eastAsia="Times New Roman" w:hAnsi="Times New Roman"/>
          <w:szCs w:val="22"/>
          <w:lang w:eastAsia="en-US"/>
        </w:rPr>
        <w:t xml:space="preserve"> </w:t>
      </w:r>
      <w:r w:rsidR="00C80F08" w:rsidRPr="005E590D">
        <w:rPr>
          <w:rFonts w:ascii="Times New Roman" w:eastAsia="Times New Roman" w:hAnsi="Times New Roman"/>
          <w:szCs w:val="22"/>
          <w:lang w:eastAsia="en-US"/>
        </w:rPr>
        <w:t xml:space="preserve">exceptional expertise in </w:t>
      </w:r>
      <w:r w:rsidR="002A5866" w:rsidRPr="005E590D">
        <w:rPr>
          <w:rFonts w:ascii="Times New Roman" w:eastAsia="Times New Roman" w:hAnsi="Times New Roman"/>
          <w:szCs w:val="22"/>
          <w:lang w:eastAsia="en-US"/>
        </w:rPr>
        <w:t xml:space="preserve">Amazon’s proprietary tools and technologies. </w:t>
      </w:r>
      <w:r w:rsidR="00C80F08" w:rsidRPr="005E590D">
        <w:rPr>
          <w:rFonts w:ascii="Times New Roman" w:eastAsia="Times New Roman" w:hAnsi="Times New Roman"/>
          <w:szCs w:val="22"/>
          <w:lang w:eastAsia="en-US"/>
        </w:rPr>
        <w:t xml:space="preserve"> </w:t>
      </w:r>
      <w:r w:rsidR="002A5866" w:rsidRPr="005E590D">
        <w:rPr>
          <w:rFonts w:ascii="Times New Roman" w:hAnsi="Times New Roman"/>
          <w:b/>
          <w:iCs/>
          <w:szCs w:val="22"/>
        </w:rPr>
        <w:t xml:space="preserve">It would </w:t>
      </w:r>
      <w:r w:rsidR="00FF079E" w:rsidRPr="005E590D">
        <w:rPr>
          <w:rFonts w:ascii="Times New Roman" w:hAnsi="Times New Roman"/>
          <w:b/>
          <w:iCs/>
          <w:szCs w:val="22"/>
        </w:rPr>
        <w:t>consume an extensive period of time</w:t>
      </w:r>
      <w:r w:rsidR="002A5866" w:rsidRPr="005E590D">
        <w:rPr>
          <w:rFonts w:ascii="Times New Roman" w:hAnsi="Times New Roman"/>
          <w:b/>
          <w:iCs/>
          <w:szCs w:val="22"/>
        </w:rPr>
        <w:t xml:space="preserve"> </w:t>
      </w:r>
      <w:r w:rsidR="00CE494F" w:rsidRPr="005E590D">
        <w:rPr>
          <w:rFonts w:ascii="Times New Roman" w:hAnsi="Times New Roman"/>
          <w:b/>
          <w:iCs/>
          <w:szCs w:val="22"/>
        </w:rPr>
        <w:t>(</w:t>
      </w:r>
      <w:del w:id="160" w:author="Balgi, Sameer" w:date="2019-11-04T08:01:00Z">
        <w:r w:rsidR="00CA6F11" w:rsidDel="007600C5">
          <w:rPr>
            <w:rFonts w:ascii="Times New Roman" w:hAnsi="Times New Roman"/>
            <w:b/>
            <w:iCs/>
            <w:szCs w:val="22"/>
            <w:highlight w:val="green"/>
          </w:rPr>
          <w:delText>a minimum of 2</w:delText>
        </w:r>
      </w:del>
      <w:ins w:id="161" w:author="Balgi, Sameer" w:date="2019-11-04T08:01:00Z">
        <w:r w:rsidR="007600C5">
          <w:rPr>
            <w:rFonts w:ascii="Times New Roman" w:hAnsi="Times New Roman"/>
            <w:b/>
            <w:iCs/>
            <w:szCs w:val="22"/>
            <w:highlight w:val="green"/>
          </w:rPr>
          <w:t>6 months to 1 year</w:t>
        </w:r>
      </w:ins>
      <w:del w:id="162" w:author="Balgi, Sameer" w:date="2019-11-04T08:01:00Z">
        <w:r w:rsidR="00DE162E" w:rsidRPr="005E590D" w:rsidDel="007600C5">
          <w:rPr>
            <w:rFonts w:ascii="Times New Roman" w:hAnsi="Times New Roman"/>
            <w:b/>
            <w:iCs/>
            <w:szCs w:val="22"/>
            <w:highlight w:val="green"/>
          </w:rPr>
          <w:delText xml:space="preserve"> year</w:delText>
        </w:r>
      </w:del>
      <w:r w:rsidR="00DE162E" w:rsidRPr="005E590D">
        <w:rPr>
          <w:rFonts w:ascii="Times New Roman" w:hAnsi="Times New Roman"/>
          <w:b/>
          <w:iCs/>
          <w:szCs w:val="22"/>
          <w:highlight w:val="green"/>
        </w:rPr>
        <w:t>s</w:t>
      </w:r>
      <w:r w:rsidR="00CE494F" w:rsidRPr="005E590D">
        <w:rPr>
          <w:rFonts w:ascii="Times New Roman" w:hAnsi="Times New Roman"/>
          <w:b/>
          <w:iCs/>
          <w:szCs w:val="22"/>
        </w:rPr>
        <w:t>)</w:t>
      </w:r>
      <w:r w:rsidR="00DE162E" w:rsidRPr="005E590D">
        <w:rPr>
          <w:rFonts w:ascii="Times New Roman" w:hAnsi="Times New Roman"/>
          <w:b/>
          <w:iCs/>
          <w:szCs w:val="22"/>
        </w:rPr>
        <w:t xml:space="preserve"> </w:t>
      </w:r>
      <w:r w:rsidR="002A5866" w:rsidRPr="005E590D">
        <w:rPr>
          <w:rFonts w:ascii="Times New Roman" w:hAnsi="Times New Roman"/>
          <w:b/>
          <w:iCs/>
          <w:szCs w:val="22"/>
        </w:rPr>
        <w:t>to train a</w:t>
      </w:r>
      <w:r w:rsidR="007853C0" w:rsidRPr="005E590D">
        <w:rPr>
          <w:rFonts w:ascii="Times New Roman" w:hAnsi="Times New Roman"/>
          <w:b/>
          <w:iCs/>
          <w:szCs w:val="22"/>
        </w:rPr>
        <w:t>nother individual—whether from within or outside of the Amazon family of companies--</w:t>
      </w:r>
      <w:r w:rsidR="002A5866" w:rsidRPr="005E590D">
        <w:rPr>
          <w:rFonts w:ascii="Times New Roman" w:hAnsi="Times New Roman"/>
          <w:b/>
          <w:iCs/>
          <w:szCs w:val="22"/>
        </w:rPr>
        <w:t>to the level of special</w:t>
      </w:r>
      <w:r w:rsidR="007853C0" w:rsidRPr="005E590D">
        <w:rPr>
          <w:rFonts w:ascii="Times New Roman" w:hAnsi="Times New Roman"/>
          <w:b/>
          <w:iCs/>
          <w:szCs w:val="22"/>
        </w:rPr>
        <w:t>ized</w:t>
      </w:r>
      <w:r w:rsidR="006A45C3" w:rsidRPr="005E590D">
        <w:rPr>
          <w:rFonts w:ascii="Times New Roman" w:hAnsi="Times New Roman"/>
          <w:b/>
          <w:iCs/>
          <w:szCs w:val="22"/>
        </w:rPr>
        <w:t xml:space="preserve"> knowledge </w:t>
      </w:r>
      <w:r w:rsidR="00761946" w:rsidRPr="005E590D">
        <w:rPr>
          <w:rFonts w:ascii="Times New Roman" w:hAnsi="Times New Roman"/>
          <w:b/>
          <w:iCs/>
          <w:szCs w:val="22"/>
        </w:rPr>
        <w:t xml:space="preserve">that </w:t>
      </w:r>
      <w:r w:rsidRPr="005E590D">
        <w:rPr>
          <w:rFonts w:ascii="Times New Roman" w:hAnsi="Times New Roman"/>
          <w:b/>
          <w:iCs/>
          <w:szCs w:val="22"/>
        </w:rPr>
        <w:t>Mr. Byladakere Somashekaraiah</w:t>
      </w:r>
      <w:r w:rsidR="002A5866" w:rsidRPr="005E590D">
        <w:rPr>
          <w:rFonts w:ascii="Times New Roman" w:hAnsi="Times New Roman"/>
          <w:b/>
          <w:iCs/>
          <w:szCs w:val="22"/>
        </w:rPr>
        <w:t xml:space="preserve"> already possesses</w:t>
      </w:r>
      <w:r w:rsidR="002A5866" w:rsidRPr="005E590D">
        <w:rPr>
          <w:rFonts w:ascii="Times New Roman" w:hAnsi="Times New Roman"/>
          <w:bCs/>
          <w:iCs/>
          <w:szCs w:val="22"/>
        </w:rPr>
        <w:t>.</w:t>
      </w:r>
      <w:r w:rsidR="007853C0" w:rsidRPr="005E590D">
        <w:rPr>
          <w:rFonts w:ascii="Times New Roman" w:hAnsi="Times New Roman"/>
          <w:bCs/>
          <w:iCs/>
          <w:szCs w:val="22"/>
        </w:rPr>
        <w:t xml:space="preserve"> </w:t>
      </w:r>
      <w:r w:rsidR="002A5866" w:rsidRPr="005E590D">
        <w:rPr>
          <w:rFonts w:ascii="Times New Roman" w:hAnsi="Times New Roman"/>
          <w:bCs/>
          <w:iCs/>
          <w:szCs w:val="22"/>
        </w:rPr>
        <w:t xml:space="preserve"> The </w:t>
      </w:r>
      <w:r w:rsidR="00FF338A" w:rsidRPr="005E590D">
        <w:rPr>
          <w:rFonts w:ascii="Times New Roman" w:hAnsi="Times New Roman"/>
          <w:bCs/>
          <w:iCs/>
          <w:szCs w:val="22"/>
        </w:rPr>
        <w:t xml:space="preserve">delay caused by </w:t>
      </w:r>
      <w:r w:rsidR="002A5866" w:rsidRPr="005E590D">
        <w:rPr>
          <w:rFonts w:ascii="Times New Roman" w:hAnsi="Times New Roman"/>
          <w:bCs/>
          <w:iCs/>
          <w:szCs w:val="22"/>
        </w:rPr>
        <w:t xml:space="preserve">training </w:t>
      </w:r>
      <w:r w:rsidR="00FF338A" w:rsidRPr="005E590D">
        <w:rPr>
          <w:rFonts w:ascii="Times New Roman" w:hAnsi="Times New Roman"/>
          <w:bCs/>
          <w:iCs/>
          <w:szCs w:val="22"/>
        </w:rPr>
        <w:t xml:space="preserve">individual that do not meet the requisite technical skill in Amazon’s unique methods </w:t>
      </w:r>
      <w:r w:rsidR="002A5866" w:rsidRPr="005E590D">
        <w:rPr>
          <w:rFonts w:ascii="Times New Roman" w:hAnsi="Times New Roman"/>
          <w:bCs/>
          <w:iCs/>
          <w:szCs w:val="22"/>
        </w:rPr>
        <w:t xml:space="preserve">would result in Amazon losing its competitive edge in the marketplace. </w:t>
      </w:r>
      <w:r w:rsidR="007853C0" w:rsidRPr="005E590D">
        <w:rPr>
          <w:rFonts w:ascii="Times New Roman" w:hAnsi="Times New Roman"/>
          <w:bCs/>
          <w:iCs/>
          <w:szCs w:val="22"/>
        </w:rPr>
        <w:t xml:space="preserve"> </w:t>
      </w:r>
      <w:r w:rsidR="002A5866" w:rsidRPr="005E590D">
        <w:rPr>
          <w:rFonts w:ascii="Times New Roman" w:hAnsi="Times New Roman"/>
          <w:bCs/>
          <w:iCs/>
          <w:szCs w:val="22"/>
        </w:rPr>
        <w:t xml:space="preserve">The type of industry in which Amazon is situated </w:t>
      </w:r>
      <w:r w:rsidR="002A5866" w:rsidRPr="005E590D">
        <w:rPr>
          <w:rFonts w:ascii="Times New Roman" w:hAnsi="Times New Roman"/>
          <w:bCs/>
          <w:iCs/>
          <w:szCs w:val="22"/>
        </w:rPr>
        <w:lastRenderedPageBreak/>
        <w:t xml:space="preserve">is a fast-paced, competitive arena where companies must constantly adapt and change as technological developments occur. </w:t>
      </w:r>
      <w:r w:rsidR="00FE3B57" w:rsidRPr="005E590D">
        <w:rPr>
          <w:rFonts w:ascii="Times New Roman" w:hAnsi="Times New Roman"/>
          <w:bCs/>
          <w:iCs/>
          <w:szCs w:val="22"/>
        </w:rPr>
        <w:t xml:space="preserve">Amazon needs to onboard individuals who already possess the </w:t>
      </w:r>
      <w:r w:rsidR="007853C0" w:rsidRPr="005E590D">
        <w:rPr>
          <w:rFonts w:ascii="Times New Roman" w:hAnsi="Times New Roman"/>
          <w:bCs/>
          <w:iCs/>
          <w:szCs w:val="22"/>
        </w:rPr>
        <w:t xml:space="preserve">requisite </w:t>
      </w:r>
      <w:r w:rsidR="00FE3B57" w:rsidRPr="005E590D">
        <w:rPr>
          <w:rFonts w:ascii="Times New Roman" w:hAnsi="Times New Roman"/>
          <w:bCs/>
          <w:iCs/>
          <w:szCs w:val="22"/>
        </w:rPr>
        <w:t xml:space="preserve">knowledge </w:t>
      </w:r>
      <w:r w:rsidR="007853C0" w:rsidRPr="005E590D">
        <w:rPr>
          <w:rFonts w:ascii="Times New Roman" w:hAnsi="Times New Roman"/>
          <w:bCs/>
          <w:iCs/>
          <w:szCs w:val="22"/>
        </w:rPr>
        <w:t>for this role</w:t>
      </w:r>
      <w:r w:rsidR="00761946" w:rsidRPr="005E590D">
        <w:rPr>
          <w:rFonts w:ascii="Times New Roman" w:hAnsi="Times New Roman"/>
          <w:bCs/>
          <w:iCs/>
          <w:szCs w:val="22"/>
        </w:rPr>
        <w:t xml:space="preserve"> in order </w:t>
      </w:r>
      <w:r w:rsidR="00FE3B57" w:rsidRPr="005E590D">
        <w:rPr>
          <w:rFonts w:ascii="Times New Roman" w:hAnsi="Times New Roman"/>
          <w:bCs/>
          <w:iCs/>
          <w:szCs w:val="22"/>
        </w:rPr>
        <w:t xml:space="preserve">to advance </w:t>
      </w:r>
      <w:r w:rsidR="007853C0" w:rsidRPr="005E590D">
        <w:rPr>
          <w:rFonts w:ascii="Times New Roman" w:hAnsi="Times New Roman"/>
          <w:bCs/>
          <w:iCs/>
          <w:szCs w:val="22"/>
        </w:rPr>
        <w:t xml:space="preserve">the company’s </w:t>
      </w:r>
      <w:r w:rsidR="00FE3B57" w:rsidRPr="005E590D">
        <w:rPr>
          <w:rFonts w:ascii="Times New Roman" w:hAnsi="Times New Roman"/>
          <w:bCs/>
          <w:iCs/>
          <w:szCs w:val="22"/>
        </w:rPr>
        <w:t xml:space="preserve">initiative. </w:t>
      </w:r>
      <w:r w:rsidR="007853C0" w:rsidRPr="005E590D">
        <w:rPr>
          <w:rFonts w:ascii="Times New Roman" w:hAnsi="Times New Roman"/>
          <w:bCs/>
          <w:iCs/>
          <w:szCs w:val="22"/>
        </w:rPr>
        <w:t xml:space="preserve"> Without this transfer, Amazon’s business will be at risk of faltering behind global competition.</w:t>
      </w:r>
      <w:r w:rsidR="008D0810" w:rsidRPr="005E590D">
        <w:rPr>
          <w:rFonts w:ascii="Times New Roman" w:hAnsi="Times New Roman"/>
          <w:bCs/>
          <w:iCs/>
          <w:szCs w:val="22"/>
        </w:rPr>
        <w:t xml:space="preserve"> </w:t>
      </w:r>
      <w:r w:rsidRPr="005E590D">
        <w:rPr>
          <w:rFonts w:ascii="Times New Roman" w:hAnsi="Times New Roman"/>
          <w:bCs/>
          <w:iCs/>
          <w:szCs w:val="22"/>
        </w:rPr>
        <w:t>Mr. Byladakere Somashekaraiah</w:t>
      </w:r>
      <w:r w:rsidR="00B3435F" w:rsidRPr="005E590D">
        <w:rPr>
          <w:rFonts w:ascii="Times New Roman" w:hAnsi="Times New Roman"/>
          <w:bCs/>
          <w:iCs/>
          <w:szCs w:val="22"/>
        </w:rPr>
        <w:t xml:space="preserve"> is a uniquely qualified candidate for the position of</w:t>
      </w:r>
      <w:r w:rsidR="0005224B" w:rsidRPr="005E590D">
        <w:rPr>
          <w:rFonts w:ascii="Times New Roman" w:hAnsi="Times New Roman"/>
          <w:bCs/>
          <w:iCs/>
          <w:szCs w:val="22"/>
        </w:rPr>
        <w:t xml:space="preserve"> </w:t>
      </w:r>
      <w:r w:rsidR="00CE494F" w:rsidRPr="005E590D">
        <w:rPr>
          <w:rFonts w:ascii="Times New Roman" w:hAnsi="Times New Roman"/>
          <w:bCs/>
          <w:iCs/>
          <w:szCs w:val="22"/>
        </w:rPr>
        <w:t xml:space="preserve">Business Intelligence Engineer II </w:t>
      </w:r>
      <w:r w:rsidR="00B3435F" w:rsidRPr="005E590D">
        <w:rPr>
          <w:rFonts w:ascii="Times New Roman" w:hAnsi="Times New Roman"/>
          <w:bCs/>
          <w:iCs/>
          <w:szCs w:val="22"/>
        </w:rPr>
        <w:t>with</w:t>
      </w:r>
      <w:r w:rsidR="00AE19D5" w:rsidRPr="005E590D">
        <w:rPr>
          <w:rFonts w:ascii="Times New Roman" w:hAnsi="Times New Roman"/>
          <w:bCs/>
          <w:iCs/>
          <w:szCs w:val="22"/>
        </w:rPr>
        <w:t>in</w:t>
      </w:r>
      <w:r w:rsidR="00B3435F" w:rsidRPr="005E590D">
        <w:rPr>
          <w:rFonts w:ascii="Times New Roman" w:hAnsi="Times New Roman"/>
          <w:bCs/>
          <w:iCs/>
          <w:szCs w:val="22"/>
        </w:rPr>
        <w:t xml:space="preserve"> the </w:t>
      </w:r>
      <w:r w:rsidR="00352733" w:rsidRPr="005E590D">
        <w:rPr>
          <w:rFonts w:ascii="Times New Roman" w:hAnsi="Times New Roman"/>
          <w:bCs/>
          <w:iCs/>
          <w:szCs w:val="22"/>
        </w:rPr>
        <w:t>Display Advertising Finance BI</w:t>
      </w:r>
      <w:r w:rsidR="0005224B" w:rsidRPr="005E590D">
        <w:rPr>
          <w:rFonts w:ascii="Times New Roman" w:hAnsi="Times New Roman"/>
          <w:bCs/>
          <w:iCs/>
          <w:szCs w:val="22"/>
        </w:rPr>
        <w:t xml:space="preserve"> </w:t>
      </w:r>
      <w:r w:rsidR="00301F63" w:rsidRPr="005E590D">
        <w:rPr>
          <w:rFonts w:ascii="Times New Roman" w:hAnsi="Times New Roman"/>
          <w:bCs/>
          <w:iCs/>
          <w:szCs w:val="22"/>
        </w:rPr>
        <w:t>te</w:t>
      </w:r>
      <w:r w:rsidR="008D0810" w:rsidRPr="005E590D">
        <w:rPr>
          <w:rFonts w:ascii="Times New Roman" w:hAnsi="Times New Roman"/>
          <w:bCs/>
          <w:iCs/>
          <w:szCs w:val="22"/>
        </w:rPr>
        <w:t>am</w:t>
      </w:r>
      <w:r w:rsidR="00B3435F" w:rsidRPr="005E590D">
        <w:rPr>
          <w:rFonts w:ascii="Times New Roman" w:hAnsi="Times New Roman"/>
          <w:bCs/>
          <w:iCs/>
          <w:szCs w:val="22"/>
        </w:rPr>
        <w:t xml:space="preserve"> due to </w:t>
      </w:r>
      <w:r w:rsidR="00352733" w:rsidRPr="005E590D">
        <w:rPr>
          <w:rFonts w:ascii="Times New Roman" w:hAnsi="Times New Roman"/>
          <w:bCs/>
          <w:iCs/>
          <w:szCs w:val="22"/>
        </w:rPr>
        <w:t>his</w:t>
      </w:r>
      <w:r w:rsidR="00B3435F" w:rsidRPr="005E590D">
        <w:rPr>
          <w:rFonts w:ascii="Times New Roman" w:hAnsi="Times New Roman"/>
          <w:bCs/>
          <w:iCs/>
          <w:szCs w:val="22"/>
        </w:rPr>
        <w:t xml:space="preserve"> extensive experience with the Amazon proprietary tool</w:t>
      </w:r>
      <w:r w:rsidR="00AE19D5" w:rsidRPr="005E590D">
        <w:rPr>
          <w:rFonts w:ascii="Times New Roman" w:hAnsi="Times New Roman"/>
          <w:bCs/>
          <w:iCs/>
          <w:szCs w:val="22"/>
        </w:rPr>
        <w:t>s</w:t>
      </w:r>
      <w:r w:rsidR="00B3435F" w:rsidRPr="005E590D">
        <w:rPr>
          <w:rFonts w:ascii="Times New Roman" w:hAnsi="Times New Roman"/>
          <w:bCs/>
          <w:iCs/>
          <w:szCs w:val="22"/>
        </w:rPr>
        <w:t xml:space="preserve"> during </w:t>
      </w:r>
      <w:r w:rsidR="00352733" w:rsidRPr="005E590D">
        <w:rPr>
          <w:rFonts w:ascii="Times New Roman" w:hAnsi="Times New Roman"/>
          <w:bCs/>
          <w:iCs/>
          <w:szCs w:val="22"/>
        </w:rPr>
        <w:t>his</w:t>
      </w:r>
      <w:r w:rsidR="00B3435F" w:rsidRPr="005E590D">
        <w:rPr>
          <w:rFonts w:ascii="Times New Roman" w:hAnsi="Times New Roman"/>
          <w:bCs/>
          <w:iCs/>
          <w:szCs w:val="22"/>
        </w:rPr>
        <w:t xml:space="preserve"> tenure at Amazon-</w:t>
      </w:r>
      <w:r w:rsidRPr="005E590D">
        <w:rPr>
          <w:rFonts w:ascii="Times New Roman" w:hAnsi="Times New Roman"/>
          <w:bCs/>
          <w:iCs/>
          <w:szCs w:val="22"/>
        </w:rPr>
        <w:t>India</w:t>
      </w:r>
      <w:r w:rsidR="00B3435F" w:rsidRPr="005E590D">
        <w:rPr>
          <w:rFonts w:ascii="Times New Roman" w:hAnsi="Times New Roman"/>
          <w:bCs/>
          <w:iCs/>
          <w:szCs w:val="22"/>
        </w:rPr>
        <w:t xml:space="preserve">, which will be directly transferable to </w:t>
      </w:r>
      <w:r w:rsidR="00352733" w:rsidRPr="005E590D">
        <w:rPr>
          <w:rFonts w:ascii="Times New Roman" w:hAnsi="Times New Roman"/>
          <w:bCs/>
          <w:iCs/>
          <w:szCs w:val="22"/>
        </w:rPr>
        <w:t>his</w:t>
      </w:r>
      <w:r w:rsidR="00B3435F" w:rsidRPr="005E590D">
        <w:rPr>
          <w:rFonts w:ascii="Times New Roman" w:hAnsi="Times New Roman"/>
          <w:bCs/>
          <w:iCs/>
          <w:szCs w:val="22"/>
        </w:rPr>
        <w:t xml:space="preserve"> duties while at </w:t>
      </w:r>
      <w:r w:rsidR="00AE29B8" w:rsidRPr="005E590D">
        <w:rPr>
          <w:rFonts w:ascii="Times New Roman" w:hAnsi="Times New Roman"/>
          <w:bCs/>
          <w:iCs/>
          <w:szCs w:val="22"/>
        </w:rPr>
        <w:t>Amazon in the U.S.</w:t>
      </w:r>
      <w:r w:rsidR="00CA6F11">
        <w:rPr>
          <w:rFonts w:ascii="Times New Roman" w:hAnsi="Times New Roman"/>
          <w:bCs/>
          <w:iCs/>
          <w:szCs w:val="22"/>
        </w:rPr>
        <w:t xml:space="preserve"> </w:t>
      </w:r>
      <w:r w:rsidR="00CA6F11" w:rsidRPr="00CA6F11">
        <w:rPr>
          <w:rFonts w:ascii="Times New Roman" w:hAnsi="Times New Roman"/>
          <w:szCs w:val="22"/>
          <w:highlight w:val="green"/>
        </w:rPr>
        <w:t>The tools in question are massively complex and contain thousands of features. Fluency in their application is not acquired over the course of a few training sessions, but over many months of daily use. At present, Mr. Byladakere Somashekaraiah is the only engineer on the team in possession of the requisite level of skill on the suite of necessary tools to begin building and delivering the team’s projects</w:t>
      </w:r>
    </w:p>
    <w:p w14:paraId="7506E6E3" w14:textId="77777777" w:rsidR="005E48AB" w:rsidRPr="005E590D" w:rsidRDefault="005E48AB" w:rsidP="00761946">
      <w:pPr>
        <w:jc w:val="both"/>
        <w:rPr>
          <w:rFonts w:ascii="Times New Roman" w:hAnsi="Times New Roman"/>
          <w:bCs/>
          <w:iCs/>
          <w:szCs w:val="22"/>
        </w:rPr>
      </w:pPr>
    </w:p>
    <w:p w14:paraId="24D48256" w14:textId="77777777" w:rsidR="005E48AB" w:rsidRPr="00B10841" w:rsidRDefault="005E48AB" w:rsidP="00CE494F">
      <w:pPr>
        <w:jc w:val="both"/>
        <w:rPr>
          <w:rFonts w:ascii="Times New Roman" w:hAnsi="Times New Roman"/>
          <w:bCs/>
          <w:caps/>
          <w:szCs w:val="22"/>
          <w:highlight w:val="magenta"/>
        </w:rPr>
      </w:pPr>
      <w:r w:rsidRPr="00B10841">
        <w:rPr>
          <w:rFonts w:ascii="Times New Roman" w:hAnsi="Times New Roman"/>
          <w:b/>
          <w:bCs/>
          <w:szCs w:val="22"/>
          <w:highlight w:val="magenta"/>
        </w:rPr>
        <w:t>[</w:t>
      </w:r>
      <w:r w:rsidRPr="00B10841">
        <w:rPr>
          <w:rFonts w:ascii="Times New Roman" w:hAnsi="Times New Roman"/>
          <w:bCs/>
          <w:caps/>
          <w:szCs w:val="22"/>
          <w:highlight w:val="magenta"/>
        </w:rPr>
        <w:t xml:space="preserve">Explain why it would be impossible for you to hire someone to the team that has never worked for Amazon before. Use specific examples from projects </w:t>
      </w:r>
      <w:r w:rsidR="00CE494F" w:rsidRPr="00B10841">
        <w:rPr>
          <w:rFonts w:ascii="Times New Roman" w:hAnsi="Times New Roman"/>
          <w:bCs/>
          <w:caps/>
          <w:szCs w:val="22"/>
          <w:highlight w:val="magenta"/>
        </w:rPr>
        <w:t>Sharath</w:t>
      </w:r>
      <w:r w:rsidRPr="00B10841">
        <w:rPr>
          <w:rFonts w:ascii="Times New Roman" w:hAnsi="Times New Roman"/>
          <w:bCs/>
          <w:caps/>
          <w:szCs w:val="22"/>
          <w:highlight w:val="magenta"/>
        </w:rPr>
        <w:t xml:space="preserve"> HAS worked on to show how he formed the foundation of specialized knowledge that will be required to perform the proposed role in the U.S. ALTERNATIVELY, USE EXAMPLES OF SPECIFIC PROJECTS THAT WILL REQUIRE HIS SPECIALIZED KNOWLEDGE IN ORDER TO MOVE FORWARD SUCCESSFULLY.] </w:t>
      </w:r>
    </w:p>
    <w:p w14:paraId="0798D811" w14:textId="77777777" w:rsidR="00CC1227" w:rsidRPr="00B10841" w:rsidRDefault="00CC1227" w:rsidP="00084204">
      <w:pPr>
        <w:jc w:val="both"/>
        <w:rPr>
          <w:rFonts w:ascii="Times New Roman" w:hAnsi="Times New Roman"/>
          <w:b/>
          <w:bCs/>
          <w:szCs w:val="22"/>
          <w:highlight w:val="magenta"/>
        </w:rPr>
      </w:pPr>
    </w:p>
    <w:p w14:paraId="0DA5A7D8" w14:textId="77777777" w:rsidR="005E48AB" w:rsidRPr="00B10841" w:rsidRDefault="00CC1227" w:rsidP="00CE494F">
      <w:pPr>
        <w:jc w:val="both"/>
        <w:rPr>
          <w:rFonts w:ascii="Times New Roman" w:hAnsi="Times New Roman"/>
          <w:bCs/>
          <w:caps/>
          <w:szCs w:val="22"/>
          <w:highlight w:val="magenta"/>
        </w:rPr>
      </w:pPr>
      <w:r w:rsidRPr="00B10841">
        <w:rPr>
          <w:rFonts w:ascii="Times New Roman" w:hAnsi="Times New Roman"/>
          <w:b/>
          <w:bCs/>
          <w:szCs w:val="22"/>
          <w:highlight w:val="magenta"/>
        </w:rPr>
        <w:t>[</w:t>
      </w:r>
      <w:r w:rsidRPr="00B10841">
        <w:rPr>
          <w:rFonts w:ascii="Times New Roman" w:hAnsi="Times New Roman"/>
          <w:bCs/>
          <w:caps/>
          <w:szCs w:val="22"/>
          <w:highlight w:val="magenta"/>
        </w:rPr>
        <w:t xml:space="preserve">Please discuss why </w:t>
      </w:r>
      <w:r w:rsidR="00CE494F" w:rsidRPr="00B10841">
        <w:rPr>
          <w:rFonts w:ascii="Times New Roman" w:hAnsi="Times New Roman"/>
          <w:bCs/>
          <w:caps/>
          <w:szCs w:val="22"/>
          <w:highlight w:val="magenta"/>
        </w:rPr>
        <w:t>Sharath</w:t>
      </w:r>
      <w:r w:rsidRPr="00B10841">
        <w:rPr>
          <w:rFonts w:ascii="Times New Roman" w:hAnsi="Times New Roman"/>
          <w:bCs/>
          <w:caps/>
          <w:szCs w:val="22"/>
          <w:highlight w:val="magenta"/>
        </w:rPr>
        <w:t>’s knowledge cannot easily be transferred to another person.</w:t>
      </w:r>
      <w:r w:rsidR="00CE494F" w:rsidRPr="00B10841">
        <w:rPr>
          <w:rFonts w:ascii="Times New Roman" w:hAnsi="Times New Roman"/>
          <w:bCs/>
          <w:caps/>
          <w:szCs w:val="22"/>
          <w:highlight w:val="magenta"/>
        </w:rPr>
        <w:t xml:space="preserve"> </w:t>
      </w:r>
      <w:r w:rsidRPr="00B10841">
        <w:rPr>
          <w:rFonts w:ascii="Times New Roman" w:hAnsi="Times New Roman"/>
          <w:bCs/>
          <w:caps/>
          <w:szCs w:val="22"/>
          <w:highlight w:val="magenta"/>
        </w:rPr>
        <w:t>What is it about his/her expertise (whether it is with Amazon proprietary tools such as those mentioned above</w:t>
      </w:r>
      <w:r w:rsidR="002218CF" w:rsidRPr="00B10841">
        <w:rPr>
          <w:rFonts w:ascii="Times New Roman" w:hAnsi="Times New Roman"/>
          <w:bCs/>
          <w:caps/>
          <w:szCs w:val="22"/>
          <w:highlight w:val="magenta"/>
        </w:rPr>
        <w:t xml:space="preserve"> </w:t>
      </w:r>
      <w:r w:rsidRPr="00B10841">
        <w:rPr>
          <w:rFonts w:ascii="Times New Roman" w:hAnsi="Times New Roman"/>
          <w:bCs/>
          <w:caps/>
          <w:szCs w:val="22"/>
          <w:highlight w:val="magenta"/>
        </w:rPr>
        <w:t>or the expertise gained while completing specific projects) that does not lend itself to knowledge transfer? ]</w:t>
      </w:r>
    </w:p>
    <w:p w14:paraId="2724CEA1" w14:textId="77777777" w:rsidR="00CC1227" w:rsidRPr="00B10841" w:rsidRDefault="00CC1227" w:rsidP="00CC1227">
      <w:pPr>
        <w:jc w:val="both"/>
        <w:rPr>
          <w:rFonts w:ascii="Times New Roman" w:hAnsi="Times New Roman"/>
          <w:bCs/>
          <w:iCs/>
          <w:caps/>
          <w:szCs w:val="22"/>
          <w:highlight w:val="magenta"/>
        </w:rPr>
      </w:pPr>
    </w:p>
    <w:p w14:paraId="4A17C311" w14:textId="77777777" w:rsidR="00CC1227" w:rsidRPr="00B10841" w:rsidRDefault="00CC1227" w:rsidP="00CC1227">
      <w:pPr>
        <w:jc w:val="both"/>
        <w:rPr>
          <w:rFonts w:ascii="Times New Roman" w:hAnsi="Times New Roman"/>
          <w:bCs/>
          <w:caps/>
          <w:szCs w:val="22"/>
          <w:highlight w:val="magenta"/>
        </w:rPr>
      </w:pPr>
      <w:r w:rsidRPr="00B10841">
        <w:rPr>
          <w:rFonts w:ascii="Times New Roman" w:hAnsi="Times New Roman"/>
          <w:bCs/>
          <w:caps/>
          <w:szCs w:val="22"/>
          <w:highlight w:val="magenta"/>
        </w:rPr>
        <w:t xml:space="preserve">[Discuss how much time and money it would take to find someone else to fill </w:t>
      </w:r>
      <w:r w:rsidR="00B77593" w:rsidRPr="00B10841">
        <w:rPr>
          <w:rFonts w:ascii="Times New Roman" w:hAnsi="Times New Roman"/>
          <w:bCs/>
          <w:iCs/>
          <w:caps/>
          <w:szCs w:val="22"/>
          <w:highlight w:val="magenta"/>
        </w:rPr>
        <w:t>Mr. Byladakere Somashekaraiah</w:t>
      </w:r>
      <w:r w:rsidRPr="00B10841">
        <w:rPr>
          <w:rFonts w:ascii="Times New Roman" w:hAnsi="Times New Roman"/>
          <w:bCs/>
          <w:caps/>
          <w:szCs w:val="22"/>
          <w:highlight w:val="magenta"/>
        </w:rPr>
        <w:t>’s role with the same level of specialized knowledge and aptitude for Amazon proprietary tools and technology.</w:t>
      </w:r>
      <w:r w:rsidR="00CE494F" w:rsidRPr="00B10841">
        <w:rPr>
          <w:rFonts w:ascii="Times New Roman" w:hAnsi="Times New Roman"/>
          <w:bCs/>
          <w:caps/>
          <w:szCs w:val="22"/>
          <w:highlight w:val="magenta"/>
        </w:rPr>
        <w:t xml:space="preserve"> </w:t>
      </w:r>
      <w:r w:rsidRPr="00B10841">
        <w:rPr>
          <w:rFonts w:ascii="Times New Roman" w:hAnsi="Times New Roman"/>
          <w:bCs/>
          <w:caps/>
          <w:szCs w:val="22"/>
          <w:highlight w:val="magenta"/>
        </w:rPr>
        <w:t xml:space="preserve">Use specific examples of how much time you think it would take to train someone to successfully perform the job duties.  </w:t>
      </w:r>
    </w:p>
    <w:p w14:paraId="0CA32F15" w14:textId="77777777" w:rsidR="00CE494F" w:rsidRPr="00B10841" w:rsidRDefault="00CE494F" w:rsidP="00CC1227">
      <w:pPr>
        <w:jc w:val="both"/>
        <w:rPr>
          <w:rFonts w:ascii="Times New Roman" w:hAnsi="Times New Roman"/>
          <w:bCs/>
          <w:caps/>
          <w:szCs w:val="22"/>
          <w:highlight w:val="magenta"/>
        </w:rPr>
      </w:pPr>
    </w:p>
    <w:p w14:paraId="6B51EC2D" w14:textId="77777777" w:rsidR="00CC1227" w:rsidRPr="00B10841" w:rsidRDefault="00CC1227" w:rsidP="00CC1227">
      <w:pPr>
        <w:jc w:val="both"/>
        <w:rPr>
          <w:rFonts w:ascii="Times New Roman" w:hAnsi="Times New Roman"/>
          <w:bCs/>
          <w:caps/>
          <w:szCs w:val="22"/>
          <w:highlight w:val="magenta"/>
        </w:rPr>
      </w:pPr>
      <w:r w:rsidRPr="00B10841">
        <w:rPr>
          <w:rFonts w:ascii="Times New Roman" w:hAnsi="Times New Roman"/>
          <w:bCs/>
          <w:caps/>
          <w:szCs w:val="22"/>
          <w:highlight w:val="magenta"/>
        </w:rPr>
        <w:t>If it would take 2 years, then discuss specifically how far behind the Amazon team would be without his</w:t>
      </w:r>
      <w:r w:rsidR="002218CF" w:rsidRPr="00B10841">
        <w:rPr>
          <w:rFonts w:ascii="Times New Roman" w:hAnsi="Times New Roman"/>
          <w:bCs/>
          <w:caps/>
          <w:szCs w:val="22"/>
          <w:highlight w:val="magenta"/>
        </w:rPr>
        <w:t>/her</w:t>
      </w:r>
      <w:r w:rsidRPr="00B10841">
        <w:rPr>
          <w:rFonts w:ascii="Times New Roman" w:hAnsi="Times New Roman"/>
          <w:bCs/>
          <w:caps/>
          <w:szCs w:val="22"/>
          <w:highlight w:val="magenta"/>
        </w:rPr>
        <w:t xml:space="preserve"> contributions for 2 years. Would it still be possible to meet your team's goals?  Would the company suffer a financial loss?  If so, how much?  </w:t>
      </w:r>
    </w:p>
    <w:p w14:paraId="40DE795A" w14:textId="77777777" w:rsidR="007D4A51" w:rsidRPr="005E590D" w:rsidRDefault="007D4A51" w:rsidP="00FF079E">
      <w:pPr>
        <w:jc w:val="both"/>
        <w:rPr>
          <w:rFonts w:ascii="Times New Roman" w:hAnsi="Times New Roman"/>
          <w:szCs w:val="22"/>
        </w:rPr>
      </w:pPr>
    </w:p>
    <w:p w14:paraId="31E2470A" w14:textId="77777777" w:rsidR="00210CDE" w:rsidRPr="005E590D" w:rsidRDefault="00B77593" w:rsidP="006F7D81">
      <w:pPr>
        <w:numPr>
          <w:ilvl w:val="0"/>
          <w:numId w:val="25"/>
        </w:numPr>
        <w:ind w:left="540" w:hanging="540"/>
        <w:jc w:val="both"/>
        <w:rPr>
          <w:rFonts w:ascii="Times New Roman" w:hAnsi="Times New Roman"/>
          <w:b/>
          <w:bCs/>
          <w:szCs w:val="22"/>
          <w:u w:val="single"/>
        </w:rPr>
      </w:pPr>
      <w:r w:rsidRPr="005E590D">
        <w:rPr>
          <w:rFonts w:ascii="Times New Roman" w:hAnsi="Times New Roman"/>
          <w:b/>
          <w:bCs/>
          <w:szCs w:val="22"/>
          <w:u w:val="single"/>
        </w:rPr>
        <w:t>Mr. Byladakere Somashekaraiah</w:t>
      </w:r>
      <w:r w:rsidR="00EA54DD" w:rsidRPr="005E590D">
        <w:rPr>
          <w:rFonts w:ascii="Times New Roman" w:hAnsi="Times New Roman"/>
          <w:b/>
          <w:bCs/>
          <w:szCs w:val="22"/>
          <w:u w:val="single"/>
        </w:rPr>
        <w:t xml:space="preserve">’s L-1B petition should be approved. </w:t>
      </w:r>
    </w:p>
    <w:p w14:paraId="50CC2033" w14:textId="77777777" w:rsidR="002F6F5E" w:rsidRPr="005E590D" w:rsidRDefault="002F6F5E" w:rsidP="009E6F36">
      <w:pPr>
        <w:jc w:val="both"/>
        <w:rPr>
          <w:rFonts w:ascii="Times New Roman" w:hAnsi="Times New Roman"/>
          <w:szCs w:val="22"/>
        </w:rPr>
      </w:pPr>
    </w:p>
    <w:p w14:paraId="41FC2F00" w14:textId="77777777" w:rsidR="002118AC" w:rsidRPr="005E590D" w:rsidRDefault="00B77593" w:rsidP="002118AC">
      <w:pPr>
        <w:jc w:val="both"/>
        <w:rPr>
          <w:rFonts w:ascii="Times New Roman" w:hAnsi="Times New Roman"/>
          <w:szCs w:val="22"/>
        </w:rPr>
      </w:pPr>
      <w:r w:rsidRPr="005E590D">
        <w:rPr>
          <w:rFonts w:ascii="Times New Roman" w:hAnsi="Times New Roman"/>
          <w:szCs w:val="22"/>
        </w:rPr>
        <w:t>Mr. Byladakere Somashekaraiah</w:t>
      </w:r>
      <w:r w:rsidR="002118AC" w:rsidRPr="005E590D">
        <w:rPr>
          <w:rFonts w:ascii="Times New Roman" w:hAnsi="Times New Roman"/>
          <w:szCs w:val="22"/>
        </w:rPr>
        <w:t xml:space="preserve"> was chosen for transfer to the U.S. because of </w:t>
      </w:r>
      <w:r w:rsidR="00352733" w:rsidRPr="005E590D">
        <w:rPr>
          <w:rFonts w:ascii="Times New Roman" w:hAnsi="Times New Roman"/>
          <w:szCs w:val="22"/>
        </w:rPr>
        <w:t>his</w:t>
      </w:r>
      <w:r w:rsidR="002118AC" w:rsidRPr="005E590D">
        <w:rPr>
          <w:rFonts w:ascii="Times New Roman" w:hAnsi="Times New Roman"/>
          <w:szCs w:val="22"/>
        </w:rPr>
        <w:t xml:space="preserve"> extensive specialized knowledge of Amazon proprietary tools. At Amazon in the U.S., </w:t>
      </w:r>
      <w:r w:rsidRPr="005E590D">
        <w:rPr>
          <w:rFonts w:ascii="Times New Roman" w:hAnsi="Times New Roman"/>
          <w:b/>
          <w:bCs/>
          <w:szCs w:val="22"/>
        </w:rPr>
        <w:t>Mr. Byladakere Somashekaraiah</w:t>
      </w:r>
      <w:r w:rsidR="002118AC" w:rsidRPr="005E590D">
        <w:rPr>
          <w:rFonts w:ascii="Times New Roman" w:hAnsi="Times New Roman"/>
          <w:b/>
          <w:bCs/>
          <w:szCs w:val="22"/>
        </w:rPr>
        <w:t xml:space="preserve"> will lead the </w:t>
      </w:r>
      <w:r w:rsidR="00352733" w:rsidRPr="005E590D">
        <w:rPr>
          <w:rFonts w:ascii="Times New Roman" w:hAnsi="Times New Roman"/>
          <w:b/>
          <w:bCs/>
          <w:szCs w:val="22"/>
        </w:rPr>
        <w:t>Display Advertising Finance BI</w:t>
      </w:r>
      <w:r w:rsidR="002118AC" w:rsidRPr="005E590D">
        <w:rPr>
          <w:rFonts w:ascii="Times New Roman" w:hAnsi="Times New Roman"/>
          <w:b/>
          <w:bCs/>
          <w:szCs w:val="22"/>
        </w:rPr>
        <w:t xml:space="preserve"> </w:t>
      </w:r>
      <w:r w:rsidR="00CE494F" w:rsidRPr="005E590D">
        <w:rPr>
          <w:rFonts w:ascii="Times New Roman" w:hAnsi="Times New Roman"/>
          <w:b/>
          <w:bCs/>
          <w:szCs w:val="22"/>
        </w:rPr>
        <w:t>team</w:t>
      </w:r>
      <w:r w:rsidR="002118AC" w:rsidRPr="005E590D">
        <w:rPr>
          <w:rFonts w:ascii="Times New Roman" w:hAnsi="Times New Roman"/>
          <w:b/>
          <w:bCs/>
          <w:szCs w:val="22"/>
        </w:rPr>
        <w:t xml:space="preserve"> with </w:t>
      </w:r>
      <w:r w:rsidR="00352733" w:rsidRPr="005E590D">
        <w:rPr>
          <w:rFonts w:ascii="Times New Roman" w:hAnsi="Times New Roman"/>
          <w:b/>
          <w:bCs/>
          <w:szCs w:val="22"/>
        </w:rPr>
        <w:t>his</w:t>
      </w:r>
      <w:r w:rsidR="002118AC" w:rsidRPr="005E590D">
        <w:rPr>
          <w:rFonts w:ascii="Times New Roman" w:hAnsi="Times New Roman"/>
          <w:b/>
          <w:bCs/>
          <w:szCs w:val="22"/>
        </w:rPr>
        <w:t xml:space="preserve"> expertise.</w:t>
      </w:r>
      <w:r w:rsidR="002118AC" w:rsidRPr="005E590D">
        <w:rPr>
          <w:rFonts w:ascii="Times New Roman" w:hAnsi="Times New Roman"/>
          <w:szCs w:val="22"/>
        </w:rPr>
        <w:t xml:space="preserve"> </w:t>
      </w:r>
      <w:r w:rsidR="002118AC" w:rsidRPr="005E590D">
        <w:rPr>
          <w:rFonts w:ascii="Times New Roman" w:hAnsi="Times New Roman"/>
          <w:b/>
          <w:i/>
          <w:szCs w:val="22"/>
        </w:rPr>
        <w:t xml:space="preserve">The experience and knowledge acquired by </w:t>
      </w:r>
      <w:r w:rsidRPr="005E590D">
        <w:rPr>
          <w:rFonts w:ascii="Times New Roman" w:hAnsi="Times New Roman"/>
          <w:b/>
          <w:i/>
          <w:szCs w:val="22"/>
        </w:rPr>
        <w:t>Mr. Byladakere Somashekaraiah</w:t>
      </w:r>
      <w:r w:rsidR="002118AC" w:rsidRPr="005E590D">
        <w:rPr>
          <w:rFonts w:ascii="Times New Roman" w:hAnsi="Times New Roman"/>
          <w:b/>
          <w:i/>
          <w:szCs w:val="22"/>
        </w:rPr>
        <w:t xml:space="preserve"> at Amazon cannot be replicated, and as a result, </w:t>
      </w:r>
      <w:r w:rsidR="00352733" w:rsidRPr="005E590D">
        <w:rPr>
          <w:rFonts w:ascii="Times New Roman" w:hAnsi="Times New Roman"/>
          <w:b/>
          <w:i/>
          <w:szCs w:val="22"/>
        </w:rPr>
        <w:t>he</w:t>
      </w:r>
      <w:r w:rsidR="002118AC" w:rsidRPr="005E590D">
        <w:rPr>
          <w:rFonts w:ascii="Times New Roman" w:hAnsi="Times New Roman"/>
          <w:b/>
          <w:i/>
          <w:szCs w:val="22"/>
        </w:rPr>
        <w:t xml:space="preserve"> is considered a critical asset to the company. It would take an inordinate period to train a new hire to perform at </w:t>
      </w:r>
      <w:r w:rsidRPr="005E590D">
        <w:rPr>
          <w:rFonts w:ascii="Times New Roman" w:hAnsi="Times New Roman"/>
          <w:b/>
          <w:i/>
          <w:szCs w:val="22"/>
        </w:rPr>
        <w:t>Mr. Byladakere Somashekaraiah</w:t>
      </w:r>
      <w:r w:rsidR="002118AC" w:rsidRPr="005E590D">
        <w:rPr>
          <w:rFonts w:ascii="Times New Roman" w:hAnsi="Times New Roman"/>
          <w:b/>
          <w:i/>
          <w:szCs w:val="22"/>
        </w:rPr>
        <w:t xml:space="preserve">’s level. </w:t>
      </w:r>
    </w:p>
    <w:p w14:paraId="02A3F11D" w14:textId="77777777" w:rsidR="002118AC" w:rsidRPr="005E590D" w:rsidRDefault="002118AC" w:rsidP="002118AC">
      <w:pPr>
        <w:jc w:val="both"/>
        <w:rPr>
          <w:rFonts w:ascii="Times New Roman" w:hAnsi="Times New Roman"/>
          <w:szCs w:val="22"/>
        </w:rPr>
      </w:pPr>
    </w:p>
    <w:p w14:paraId="66659E67" w14:textId="77777777" w:rsidR="002118AC" w:rsidRPr="005E590D" w:rsidRDefault="002118AC" w:rsidP="002118AC">
      <w:pPr>
        <w:widowControl w:val="0"/>
        <w:jc w:val="both"/>
        <w:rPr>
          <w:rFonts w:ascii="Times New Roman" w:hAnsi="Times New Roman"/>
          <w:szCs w:val="22"/>
        </w:rPr>
      </w:pPr>
      <w:r w:rsidRPr="005E590D">
        <w:rPr>
          <w:rFonts w:ascii="Times New Roman" w:hAnsi="Times New Roman"/>
          <w:szCs w:val="22"/>
        </w:rPr>
        <w:t xml:space="preserve">Throughout </w:t>
      </w:r>
      <w:r w:rsidR="00352733" w:rsidRPr="005E590D">
        <w:rPr>
          <w:rFonts w:ascii="Times New Roman" w:hAnsi="Times New Roman"/>
          <w:szCs w:val="22"/>
        </w:rPr>
        <w:t>his</w:t>
      </w:r>
      <w:r w:rsidRPr="005E590D">
        <w:rPr>
          <w:rFonts w:ascii="Times New Roman" w:hAnsi="Times New Roman"/>
          <w:szCs w:val="22"/>
        </w:rPr>
        <w:t xml:space="preserve"> employment with Amazon-</w:t>
      </w:r>
      <w:r w:rsidR="00B77593" w:rsidRPr="005E590D">
        <w:rPr>
          <w:rFonts w:ascii="Times New Roman" w:hAnsi="Times New Roman"/>
          <w:szCs w:val="22"/>
        </w:rPr>
        <w:t>India</w:t>
      </w:r>
      <w:r w:rsidRPr="005E590D">
        <w:rPr>
          <w:rFonts w:ascii="Times New Roman" w:hAnsi="Times New Roman"/>
          <w:szCs w:val="22"/>
        </w:rPr>
        <w:t>,</w:t>
      </w:r>
      <w:r w:rsidR="00DE162E" w:rsidRPr="005E590D">
        <w:rPr>
          <w:rFonts w:ascii="Times New Roman" w:hAnsi="Times New Roman"/>
          <w:szCs w:val="22"/>
        </w:rPr>
        <w:t xml:space="preserve"> </w:t>
      </w:r>
      <w:r w:rsidR="00B77593" w:rsidRPr="005E590D">
        <w:rPr>
          <w:rFonts w:ascii="Times New Roman" w:hAnsi="Times New Roman"/>
          <w:szCs w:val="22"/>
        </w:rPr>
        <w:t>Mr. Byladakere Somashekaraiah</w:t>
      </w:r>
      <w:r w:rsidRPr="005E590D">
        <w:rPr>
          <w:rFonts w:ascii="Times New Roman" w:hAnsi="Times New Roman"/>
          <w:szCs w:val="22"/>
        </w:rPr>
        <w:t xml:space="preserve"> was immersed in Amazon-specific and specialized proprietary tools, methodologies and processes. </w:t>
      </w:r>
      <w:r w:rsidR="00CE494F" w:rsidRPr="005E590D">
        <w:rPr>
          <w:rFonts w:ascii="Times New Roman" w:hAnsi="Times New Roman"/>
          <w:szCs w:val="22"/>
        </w:rPr>
        <w:t>H</w:t>
      </w:r>
      <w:r w:rsidR="00352733" w:rsidRPr="005E590D">
        <w:rPr>
          <w:rFonts w:ascii="Times New Roman" w:hAnsi="Times New Roman"/>
          <w:szCs w:val="22"/>
        </w:rPr>
        <w:t>e</w:t>
      </w:r>
      <w:r w:rsidRPr="005E590D">
        <w:rPr>
          <w:rFonts w:ascii="Times New Roman" w:hAnsi="Times New Roman"/>
          <w:szCs w:val="22"/>
        </w:rPr>
        <w:t xml:space="preserve"> has unique and considerable knowledge of Amazon proprietary frameworks. As described above, </w:t>
      </w:r>
      <w:r w:rsidR="00B77593" w:rsidRPr="005E590D">
        <w:rPr>
          <w:rFonts w:ascii="Times New Roman" w:hAnsi="Times New Roman"/>
          <w:szCs w:val="22"/>
        </w:rPr>
        <w:t>Mr. Byladakere Somashekaraiah</w:t>
      </w:r>
      <w:r w:rsidRPr="005E590D">
        <w:rPr>
          <w:rFonts w:ascii="Times New Roman" w:hAnsi="Times New Roman"/>
          <w:szCs w:val="22"/>
        </w:rPr>
        <w:t xml:space="preserve"> dedicated </w:t>
      </w:r>
      <w:r w:rsidR="00352733" w:rsidRPr="005E590D">
        <w:rPr>
          <w:rFonts w:ascii="Times New Roman" w:hAnsi="Times New Roman"/>
          <w:szCs w:val="22"/>
        </w:rPr>
        <w:t>his</w:t>
      </w:r>
      <w:r w:rsidRPr="005E590D">
        <w:rPr>
          <w:rFonts w:ascii="Times New Roman" w:hAnsi="Times New Roman"/>
          <w:szCs w:val="22"/>
        </w:rPr>
        <w:t xml:space="preserve"> duties abroad to developing and utilizing Amazon proprietary tools. Indeed, very few of our employees possess </w:t>
      </w:r>
      <w:r w:rsidR="00B77593" w:rsidRPr="005E590D">
        <w:rPr>
          <w:rFonts w:ascii="Times New Roman" w:hAnsi="Times New Roman"/>
          <w:szCs w:val="22"/>
        </w:rPr>
        <w:t>Mr. Byladakere Somashekaraiah</w:t>
      </w:r>
      <w:r w:rsidRPr="005E590D">
        <w:rPr>
          <w:rFonts w:ascii="Times New Roman" w:hAnsi="Times New Roman"/>
          <w:szCs w:val="22"/>
        </w:rPr>
        <w:t>’s depth and breadth of superior and specialized knowledge. This specialized knowledge and experience will be invaluable to Amazon in the U.S.</w:t>
      </w:r>
    </w:p>
    <w:p w14:paraId="637AD073" w14:textId="77777777" w:rsidR="00944E6F" w:rsidRPr="005E590D" w:rsidRDefault="00944E6F" w:rsidP="00944E6F">
      <w:pPr>
        <w:jc w:val="both"/>
        <w:rPr>
          <w:rFonts w:ascii="Times New Roman" w:hAnsi="Times New Roman"/>
          <w:szCs w:val="22"/>
        </w:rPr>
      </w:pPr>
    </w:p>
    <w:p w14:paraId="799BC65B" w14:textId="77777777" w:rsidR="000E5889" w:rsidRPr="005E590D" w:rsidRDefault="000E5889" w:rsidP="000E5889">
      <w:pPr>
        <w:jc w:val="both"/>
        <w:rPr>
          <w:rFonts w:ascii="Times New Roman" w:hAnsi="Times New Roman"/>
          <w:szCs w:val="22"/>
        </w:rPr>
      </w:pPr>
      <w:r w:rsidRPr="005E590D">
        <w:rPr>
          <w:rFonts w:ascii="Times New Roman" w:hAnsi="Times New Roman"/>
          <w:szCs w:val="22"/>
        </w:rPr>
        <w:t>Thank you for your kind consideration.</w:t>
      </w:r>
    </w:p>
    <w:p w14:paraId="6815978E" w14:textId="77777777" w:rsidR="002F6F5E" w:rsidRPr="005E590D" w:rsidRDefault="002F6F5E" w:rsidP="000E5889">
      <w:pPr>
        <w:jc w:val="both"/>
        <w:rPr>
          <w:rFonts w:ascii="Times New Roman" w:hAnsi="Times New Roman"/>
          <w:szCs w:val="22"/>
        </w:rPr>
      </w:pPr>
    </w:p>
    <w:p w14:paraId="1F63FE3A" w14:textId="77777777" w:rsidR="000E5889" w:rsidRPr="005E590D" w:rsidRDefault="000E5889" w:rsidP="000E5889">
      <w:pPr>
        <w:pStyle w:val="Arbtext"/>
        <w:jc w:val="both"/>
        <w:rPr>
          <w:szCs w:val="22"/>
        </w:rPr>
      </w:pPr>
    </w:p>
    <w:p w14:paraId="5A1CB02A" w14:textId="77777777" w:rsidR="000E5889" w:rsidRPr="005E590D" w:rsidRDefault="000E5889" w:rsidP="000E5889">
      <w:pPr>
        <w:jc w:val="both"/>
        <w:rPr>
          <w:rFonts w:ascii="Times New Roman" w:hAnsi="Times New Roman"/>
          <w:noProof/>
          <w:szCs w:val="22"/>
        </w:rPr>
      </w:pPr>
      <w:r w:rsidRPr="005E590D">
        <w:rPr>
          <w:rFonts w:ascii="Times New Roman" w:hAnsi="Times New Roman"/>
          <w:noProof/>
          <w:szCs w:val="22"/>
        </w:rPr>
        <w:t>Best Regards,</w:t>
      </w:r>
    </w:p>
    <w:p w14:paraId="199F24D6" w14:textId="77777777" w:rsidR="00E76019" w:rsidRPr="005E590D" w:rsidRDefault="00E76019" w:rsidP="000E5889">
      <w:pPr>
        <w:jc w:val="both"/>
        <w:rPr>
          <w:rFonts w:ascii="Times New Roman" w:hAnsi="Times New Roman"/>
          <w:szCs w:val="22"/>
        </w:rPr>
      </w:pPr>
    </w:p>
    <w:p w14:paraId="0954D699" w14:textId="77777777" w:rsidR="009E6F36" w:rsidRPr="005E590D" w:rsidRDefault="009E6F36" w:rsidP="000E5889">
      <w:pPr>
        <w:jc w:val="both"/>
        <w:rPr>
          <w:rFonts w:ascii="Times New Roman" w:hAnsi="Times New Roman"/>
          <w:szCs w:val="22"/>
        </w:rPr>
      </w:pPr>
    </w:p>
    <w:p w14:paraId="16B96F8B" w14:textId="77777777" w:rsidR="00DE162E" w:rsidRPr="005E590D" w:rsidRDefault="00DE162E" w:rsidP="00DE162E">
      <w:pPr>
        <w:jc w:val="both"/>
        <w:rPr>
          <w:rFonts w:ascii="Times New Roman" w:hAnsi="Times New Roman"/>
          <w:b/>
          <w:bCs/>
          <w:noProof/>
          <w:szCs w:val="22"/>
          <w:highlight w:val="green"/>
        </w:rPr>
      </w:pPr>
      <w:r w:rsidRPr="005E590D">
        <w:rPr>
          <w:rFonts w:ascii="Times New Roman" w:hAnsi="Times New Roman"/>
          <w:b/>
          <w:bCs/>
          <w:szCs w:val="22"/>
          <w:highlight w:val="green"/>
        </w:rPr>
        <w:t>[MANAGER NAME]</w:t>
      </w:r>
    </w:p>
    <w:p w14:paraId="62F8F7AB" w14:textId="77777777" w:rsidR="00DE162E" w:rsidRPr="005E590D" w:rsidRDefault="00DE162E" w:rsidP="00DE162E">
      <w:pPr>
        <w:jc w:val="both"/>
        <w:rPr>
          <w:rFonts w:ascii="Times New Roman" w:hAnsi="Times New Roman"/>
          <w:b/>
          <w:bCs/>
          <w:noProof/>
          <w:szCs w:val="22"/>
          <w:highlight w:val="green"/>
        </w:rPr>
      </w:pPr>
      <w:r w:rsidRPr="005E590D">
        <w:rPr>
          <w:rFonts w:ascii="Times New Roman" w:hAnsi="Times New Roman"/>
          <w:b/>
          <w:bCs/>
          <w:noProof/>
          <w:szCs w:val="22"/>
          <w:highlight w:val="green"/>
        </w:rPr>
        <w:t>[MANAGER TITLE]</w:t>
      </w:r>
    </w:p>
    <w:p w14:paraId="0442429A" w14:textId="77777777" w:rsidR="00DE162E" w:rsidRPr="005E590D" w:rsidRDefault="00DE162E" w:rsidP="00DE162E">
      <w:pPr>
        <w:jc w:val="both"/>
        <w:rPr>
          <w:rFonts w:ascii="Times New Roman" w:hAnsi="Times New Roman"/>
          <w:b/>
          <w:bCs/>
          <w:noProof/>
          <w:szCs w:val="22"/>
        </w:rPr>
      </w:pPr>
      <w:r w:rsidRPr="005E590D">
        <w:rPr>
          <w:rFonts w:ascii="Times New Roman" w:hAnsi="Times New Roman"/>
          <w:b/>
          <w:bCs/>
          <w:noProof/>
          <w:szCs w:val="22"/>
          <w:highlight w:val="green"/>
        </w:rPr>
        <w:t>[MANAGER EMAIL]</w:t>
      </w:r>
    </w:p>
    <w:p w14:paraId="7D01BB80" w14:textId="77777777" w:rsidR="009375BF" w:rsidRPr="005E590D" w:rsidRDefault="009375BF" w:rsidP="00DE162E">
      <w:pPr>
        <w:jc w:val="both"/>
        <w:rPr>
          <w:rFonts w:ascii="Times New Roman" w:hAnsi="Times New Roman"/>
          <w:szCs w:val="22"/>
        </w:rPr>
      </w:pPr>
    </w:p>
    <w:sectPr w:rsidR="009375BF" w:rsidRPr="005E590D" w:rsidSect="007D4A51">
      <w:headerReference w:type="default" r:id="rId10"/>
      <w:headerReference w:type="first" r:id="rId11"/>
      <w:footerReference w:type="first" r:id="rId12"/>
      <w:pgSz w:w="12240" w:h="15840" w:code="1"/>
      <w:pgMar w:top="1440" w:right="1440" w:bottom="990" w:left="1440" w:header="720" w:footer="432"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8" w:author="Balgi, Sameer" w:date="2019-11-03T17:22:00Z" w:initials="BS">
    <w:p w14:paraId="5BE5E2A6" w14:textId="77777777" w:rsidR="007866EB" w:rsidRDefault="007866EB">
      <w:pPr>
        <w:pStyle w:val="CommentText"/>
      </w:pPr>
      <w:r>
        <w:rPr>
          <w:rStyle w:val="CommentReference"/>
        </w:rPr>
        <w:annotationRef/>
      </w:r>
      <w:r>
        <w:t>Sharath: is the outside counsel writing this part? Do we have any data to substantiate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E5E2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68F55" w14:textId="77777777" w:rsidR="005D1E74" w:rsidRDefault="005D1E74">
      <w:r>
        <w:separator/>
      </w:r>
    </w:p>
  </w:endnote>
  <w:endnote w:type="continuationSeparator" w:id="0">
    <w:p w14:paraId="7D1EBB9E" w14:textId="77777777" w:rsidR="005D1E74" w:rsidRDefault="005D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DDE9" w14:textId="77777777" w:rsidR="00991AB9" w:rsidRDefault="00E82631">
    <w:pPr>
      <w:pStyle w:val="Footer"/>
      <w:jc w:val="center"/>
    </w:pPr>
    <w:r>
      <w:rPr>
        <w:noProof/>
        <w:lang w:eastAsia="en-US"/>
      </w:rPr>
      <w:drawing>
        <wp:inline distT="0" distB="0" distL="0" distR="0" wp14:anchorId="5122BF86" wp14:editId="3D1A59FC">
          <wp:extent cx="2286000" cy="23812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23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E6BA5" w14:textId="77777777" w:rsidR="005D1E74" w:rsidRDefault="005D1E74">
      <w:r>
        <w:separator/>
      </w:r>
    </w:p>
  </w:footnote>
  <w:footnote w:type="continuationSeparator" w:id="0">
    <w:p w14:paraId="59DE4F3A" w14:textId="77777777" w:rsidR="005D1E74" w:rsidRDefault="005D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398F" w14:textId="77777777" w:rsidR="00991AB9" w:rsidRPr="004A4C73" w:rsidRDefault="00991AB9" w:rsidP="00714528">
    <w:pPr>
      <w:pStyle w:val="Header"/>
      <w:rPr>
        <w:rFonts w:ascii="Times New Roman" w:hAnsi="Times New Roman"/>
        <w:sz w:val="20"/>
      </w:rPr>
    </w:pPr>
    <w:r w:rsidRPr="004A4C73">
      <w:rPr>
        <w:rFonts w:ascii="Times New Roman" w:hAnsi="Times New Roman"/>
        <w:sz w:val="20"/>
      </w:rPr>
      <w:t>U</w:t>
    </w:r>
    <w:r w:rsidR="001A2145">
      <w:rPr>
        <w:rFonts w:ascii="Times New Roman" w:hAnsi="Times New Roman"/>
        <w:sz w:val="20"/>
      </w:rPr>
      <w:t>SCIS</w:t>
    </w:r>
  </w:p>
  <w:p w14:paraId="3F461D4F" w14:textId="77777777" w:rsidR="00991AB9" w:rsidRPr="00B16BFD" w:rsidRDefault="00991AB9" w:rsidP="00293AE3">
    <w:pPr>
      <w:pStyle w:val="Header"/>
      <w:rPr>
        <w:rFonts w:ascii="Times New Roman" w:hAnsi="Times New Roman"/>
        <w:sz w:val="20"/>
      </w:rPr>
    </w:pPr>
    <w:r w:rsidRPr="00B16BFD">
      <w:rPr>
        <w:rFonts w:ascii="Times New Roman" w:hAnsi="Times New Roman"/>
        <w:sz w:val="20"/>
      </w:rPr>
      <w:t xml:space="preserve">RE: </w:t>
    </w:r>
    <w:r w:rsidR="00352733">
      <w:rPr>
        <w:rFonts w:ascii="Times New Roman" w:hAnsi="Times New Roman"/>
        <w:b/>
        <w:bCs/>
        <w:sz w:val="20"/>
      </w:rPr>
      <w:t>Mr. Sharath BYLADAKERE SOMASHEKARAIAH</w:t>
    </w:r>
  </w:p>
  <w:p w14:paraId="7FDF2B00" w14:textId="74814962" w:rsidR="00991AB9" w:rsidRPr="004A4C73" w:rsidRDefault="00991AB9" w:rsidP="00714528">
    <w:pPr>
      <w:pStyle w:val="Header"/>
      <w:rPr>
        <w:rFonts w:ascii="Times New Roman" w:hAnsi="Times New Roman"/>
        <w:sz w:val="20"/>
      </w:rPr>
    </w:pPr>
    <w:r w:rsidRPr="004A4C73">
      <w:rPr>
        <w:rFonts w:ascii="Times New Roman" w:hAnsi="Times New Roman"/>
        <w:sz w:val="20"/>
      </w:rPr>
      <w:t xml:space="preserve">Page </w:t>
    </w:r>
    <w:r w:rsidRPr="004A4C73">
      <w:rPr>
        <w:rFonts w:ascii="Times New Roman" w:hAnsi="Times New Roman"/>
        <w:sz w:val="20"/>
      </w:rPr>
      <w:fldChar w:fldCharType="begin"/>
    </w:r>
    <w:r w:rsidRPr="004A4C73">
      <w:rPr>
        <w:rFonts w:ascii="Times New Roman" w:hAnsi="Times New Roman"/>
        <w:sz w:val="20"/>
      </w:rPr>
      <w:instrText xml:space="preserve"> PAGE </w:instrText>
    </w:r>
    <w:r w:rsidRPr="004A4C73">
      <w:rPr>
        <w:rFonts w:ascii="Times New Roman" w:hAnsi="Times New Roman"/>
        <w:sz w:val="20"/>
      </w:rPr>
      <w:fldChar w:fldCharType="separate"/>
    </w:r>
    <w:r w:rsidR="00EC2F02">
      <w:rPr>
        <w:rFonts w:ascii="Times New Roman" w:hAnsi="Times New Roman"/>
        <w:noProof/>
        <w:sz w:val="20"/>
      </w:rPr>
      <w:t>12</w:t>
    </w:r>
    <w:r w:rsidRPr="004A4C73">
      <w:rPr>
        <w:rFonts w:ascii="Times New Roman" w:hAnsi="Times New Roman"/>
        <w:sz w:val="20"/>
      </w:rPr>
      <w:fldChar w:fldCharType="end"/>
    </w:r>
    <w:r w:rsidRPr="004A4C73">
      <w:rPr>
        <w:rFonts w:ascii="Times New Roman" w:hAnsi="Times New Roman"/>
        <w:sz w:val="20"/>
      </w:rPr>
      <w:t xml:space="preserve"> of </w:t>
    </w:r>
    <w:r w:rsidRPr="004A4C73">
      <w:rPr>
        <w:rFonts w:ascii="Times New Roman" w:hAnsi="Times New Roman"/>
        <w:sz w:val="20"/>
      </w:rPr>
      <w:fldChar w:fldCharType="begin"/>
    </w:r>
    <w:r w:rsidRPr="004A4C73">
      <w:rPr>
        <w:rFonts w:ascii="Times New Roman" w:hAnsi="Times New Roman"/>
        <w:sz w:val="20"/>
      </w:rPr>
      <w:instrText xml:space="preserve"> NUMPAGES </w:instrText>
    </w:r>
    <w:r w:rsidRPr="004A4C73">
      <w:rPr>
        <w:rFonts w:ascii="Times New Roman" w:hAnsi="Times New Roman"/>
        <w:sz w:val="20"/>
      </w:rPr>
      <w:fldChar w:fldCharType="separate"/>
    </w:r>
    <w:r w:rsidR="00EC2F02">
      <w:rPr>
        <w:rFonts w:ascii="Times New Roman" w:hAnsi="Times New Roman"/>
        <w:noProof/>
        <w:sz w:val="20"/>
      </w:rPr>
      <w:t>12</w:t>
    </w:r>
    <w:r w:rsidRPr="004A4C73">
      <w:rPr>
        <w:rFonts w:ascii="Times New Roman" w:hAnsi="Times New Roman"/>
        <w:sz w:val="20"/>
      </w:rPr>
      <w:fldChar w:fldCharType="end"/>
    </w:r>
  </w:p>
  <w:p w14:paraId="2F818DE5" w14:textId="77777777" w:rsidR="00991AB9" w:rsidRDefault="00991AB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663F6" w14:textId="77777777" w:rsidR="00991AB9" w:rsidRDefault="00E82631" w:rsidP="000B7453">
    <w:pPr>
      <w:pStyle w:val="Header"/>
      <w:jc w:val="center"/>
    </w:pPr>
    <w:r>
      <w:rPr>
        <w:noProof/>
        <w:lang w:eastAsia="en-US"/>
      </w:rPr>
      <w:drawing>
        <wp:inline distT="0" distB="0" distL="0" distR="0" wp14:anchorId="72911F4D" wp14:editId="446AD2B8">
          <wp:extent cx="178117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B35"/>
    <w:multiLevelType w:val="hybridMultilevel"/>
    <w:tmpl w:val="90464A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44E86"/>
    <w:multiLevelType w:val="hybridMultilevel"/>
    <w:tmpl w:val="55AC1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E53D4"/>
    <w:multiLevelType w:val="hybridMultilevel"/>
    <w:tmpl w:val="6C3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046F4"/>
    <w:multiLevelType w:val="hybridMultilevel"/>
    <w:tmpl w:val="43E8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9547E"/>
    <w:multiLevelType w:val="hybridMultilevel"/>
    <w:tmpl w:val="6226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C97DD8"/>
    <w:multiLevelType w:val="hybridMultilevel"/>
    <w:tmpl w:val="22E288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64CD4"/>
    <w:multiLevelType w:val="hybridMultilevel"/>
    <w:tmpl w:val="DEC00E1C"/>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6168AD"/>
    <w:multiLevelType w:val="hybridMultilevel"/>
    <w:tmpl w:val="0FA2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0778F"/>
    <w:multiLevelType w:val="hybridMultilevel"/>
    <w:tmpl w:val="73F02D48"/>
    <w:lvl w:ilvl="0" w:tplc="4462D690">
      <w:start w:val="1"/>
      <w:numFmt w:val="upperRoman"/>
      <w:lvlText w:val="%1."/>
      <w:lvlJc w:val="righ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67E9A"/>
    <w:multiLevelType w:val="hybridMultilevel"/>
    <w:tmpl w:val="745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35279"/>
    <w:multiLevelType w:val="hybridMultilevel"/>
    <w:tmpl w:val="73DA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4759D"/>
    <w:multiLevelType w:val="hybridMultilevel"/>
    <w:tmpl w:val="942CF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8270B"/>
    <w:multiLevelType w:val="hybridMultilevel"/>
    <w:tmpl w:val="192E4CB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2CE91ECB"/>
    <w:multiLevelType w:val="hybridMultilevel"/>
    <w:tmpl w:val="4ACCE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B4FB9"/>
    <w:multiLevelType w:val="hybridMultilevel"/>
    <w:tmpl w:val="48E28F9C"/>
    <w:lvl w:ilvl="0" w:tplc="4462D690">
      <w:start w:val="1"/>
      <w:numFmt w:val="upperRoman"/>
      <w:lvlText w:val="%1."/>
      <w:lvlJc w:val="right"/>
      <w:pPr>
        <w:ind w:left="720" w:hanging="720"/>
      </w:pPr>
      <w:rPr>
        <w:rFonts w:hint="default"/>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FF5EC4"/>
    <w:multiLevelType w:val="hybridMultilevel"/>
    <w:tmpl w:val="A8AEACF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3D0477E1"/>
    <w:multiLevelType w:val="hybridMultilevel"/>
    <w:tmpl w:val="FCAA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D2D94"/>
    <w:multiLevelType w:val="hybridMultilevel"/>
    <w:tmpl w:val="7F1CC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53AE"/>
    <w:multiLevelType w:val="hybridMultilevel"/>
    <w:tmpl w:val="08701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4F943B9"/>
    <w:multiLevelType w:val="hybridMultilevel"/>
    <w:tmpl w:val="EE9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B2C0E"/>
    <w:multiLevelType w:val="hybridMultilevel"/>
    <w:tmpl w:val="C3B4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2B2E"/>
    <w:multiLevelType w:val="hybridMultilevel"/>
    <w:tmpl w:val="93DA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F1BB1"/>
    <w:multiLevelType w:val="hybridMultilevel"/>
    <w:tmpl w:val="35D4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E1D88"/>
    <w:multiLevelType w:val="hybridMultilevel"/>
    <w:tmpl w:val="62C47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5E7BCC"/>
    <w:multiLevelType w:val="hybridMultilevel"/>
    <w:tmpl w:val="FCA299DE"/>
    <w:lvl w:ilvl="0" w:tplc="9FA29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037DF"/>
    <w:multiLevelType w:val="hybridMultilevel"/>
    <w:tmpl w:val="001688F2"/>
    <w:lvl w:ilvl="0" w:tplc="04090015">
      <w:start w:val="1"/>
      <w:numFmt w:val="upperLetter"/>
      <w:lvlText w:val="%1."/>
      <w:lvlJc w:val="left"/>
      <w:pPr>
        <w:ind w:left="4320" w:hanging="720"/>
      </w:pPr>
      <w:rPr>
        <w:rFonts w:hint="default"/>
        <w:b/>
        <w:bCs/>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72EF0852"/>
    <w:multiLevelType w:val="hybridMultilevel"/>
    <w:tmpl w:val="BB149FBE"/>
    <w:lvl w:ilvl="0" w:tplc="4462D690">
      <w:start w:val="1"/>
      <w:numFmt w:val="upperRoman"/>
      <w:lvlText w:val="%1."/>
      <w:lvlJc w:val="right"/>
      <w:pPr>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A14FC9"/>
    <w:multiLevelType w:val="hybridMultilevel"/>
    <w:tmpl w:val="40EE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42728E"/>
    <w:multiLevelType w:val="hybridMultilevel"/>
    <w:tmpl w:val="F8A8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E5779"/>
    <w:multiLevelType w:val="hybridMultilevel"/>
    <w:tmpl w:val="075A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66B13"/>
    <w:multiLevelType w:val="hybridMultilevel"/>
    <w:tmpl w:val="915CECD6"/>
    <w:lvl w:ilvl="0" w:tplc="0816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509D0"/>
    <w:multiLevelType w:val="hybridMultilevel"/>
    <w:tmpl w:val="4CFE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7"/>
  </w:num>
  <w:num w:numId="4">
    <w:abstractNumId w:val="29"/>
  </w:num>
  <w:num w:numId="5">
    <w:abstractNumId w:val="15"/>
  </w:num>
  <w:num w:numId="6">
    <w:abstractNumId w:val="16"/>
  </w:num>
  <w:num w:numId="7">
    <w:abstractNumId w:val="14"/>
  </w:num>
  <w:num w:numId="8">
    <w:abstractNumId w:val="11"/>
  </w:num>
  <w:num w:numId="9">
    <w:abstractNumId w:val="5"/>
  </w:num>
  <w:num w:numId="10">
    <w:abstractNumId w:val="30"/>
  </w:num>
  <w:num w:numId="11">
    <w:abstractNumId w:val="21"/>
  </w:num>
  <w:num w:numId="12">
    <w:abstractNumId w:val="2"/>
  </w:num>
  <w:num w:numId="13">
    <w:abstractNumId w:val="1"/>
  </w:num>
  <w:num w:numId="14">
    <w:abstractNumId w:val="19"/>
  </w:num>
  <w:num w:numId="15">
    <w:abstractNumId w:val="31"/>
  </w:num>
  <w:num w:numId="16">
    <w:abstractNumId w:val="20"/>
  </w:num>
  <w:num w:numId="17">
    <w:abstractNumId w:val="13"/>
  </w:num>
  <w:num w:numId="18">
    <w:abstractNumId w:val="32"/>
  </w:num>
  <w:num w:numId="19">
    <w:abstractNumId w:val="24"/>
  </w:num>
  <w:num w:numId="20">
    <w:abstractNumId w:val="25"/>
  </w:num>
  <w:num w:numId="21">
    <w:abstractNumId w:val="23"/>
  </w:num>
  <w:num w:numId="22">
    <w:abstractNumId w:val="9"/>
  </w:num>
  <w:num w:numId="23">
    <w:abstractNumId w:val="4"/>
  </w:num>
  <w:num w:numId="24">
    <w:abstractNumId w:val="33"/>
  </w:num>
  <w:num w:numId="25">
    <w:abstractNumId w:val="28"/>
  </w:num>
  <w:num w:numId="26">
    <w:abstractNumId w:val="27"/>
  </w:num>
  <w:num w:numId="27">
    <w:abstractNumId w:val="7"/>
  </w:num>
  <w:num w:numId="28">
    <w:abstractNumId w:val="34"/>
  </w:num>
  <w:num w:numId="29">
    <w:abstractNumId w:val="0"/>
  </w:num>
  <w:num w:numId="30">
    <w:abstractNumId w:val="18"/>
  </w:num>
  <w:num w:numId="31">
    <w:abstractNumId w:val="12"/>
  </w:num>
  <w:num w:numId="32">
    <w:abstractNumId w:val="26"/>
  </w:num>
  <w:num w:numId="33">
    <w:abstractNumId w:val="6"/>
  </w:num>
  <w:num w:numId="34">
    <w:abstractNumId w:val="22"/>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 S, Sharath">
    <w15:presenceInfo w15:providerId="AD" w15:userId="S-1-5-21-1407069837-2091007605-538272213-4857914"/>
  </w15:person>
  <w15:person w15:author="Balgi, Sameer">
    <w15:presenceInfo w15:providerId="AD" w15:userId="S-1-5-21-1407069837-2091007605-538272213-11653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2C20"/>
    <w:rsid w:val="00002F7F"/>
    <w:rsid w:val="000034F5"/>
    <w:rsid w:val="00004BB6"/>
    <w:rsid w:val="00006D99"/>
    <w:rsid w:val="00012BB9"/>
    <w:rsid w:val="00015363"/>
    <w:rsid w:val="00015436"/>
    <w:rsid w:val="000168D9"/>
    <w:rsid w:val="000178F2"/>
    <w:rsid w:val="00020950"/>
    <w:rsid w:val="00023407"/>
    <w:rsid w:val="000248F4"/>
    <w:rsid w:val="000439A6"/>
    <w:rsid w:val="000449F4"/>
    <w:rsid w:val="00044AE9"/>
    <w:rsid w:val="0004715A"/>
    <w:rsid w:val="000505C7"/>
    <w:rsid w:val="0005224B"/>
    <w:rsid w:val="0005224D"/>
    <w:rsid w:val="00052D4A"/>
    <w:rsid w:val="00055DDE"/>
    <w:rsid w:val="00063B6A"/>
    <w:rsid w:val="00063E91"/>
    <w:rsid w:val="00066725"/>
    <w:rsid w:val="000720E4"/>
    <w:rsid w:val="0007359A"/>
    <w:rsid w:val="00073D10"/>
    <w:rsid w:val="00077503"/>
    <w:rsid w:val="00083037"/>
    <w:rsid w:val="00084204"/>
    <w:rsid w:val="000844AC"/>
    <w:rsid w:val="00084AA8"/>
    <w:rsid w:val="000866FA"/>
    <w:rsid w:val="000877DA"/>
    <w:rsid w:val="000A3FBA"/>
    <w:rsid w:val="000A6694"/>
    <w:rsid w:val="000B0D33"/>
    <w:rsid w:val="000B2E47"/>
    <w:rsid w:val="000B3901"/>
    <w:rsid w:val="000B57AA"/>
    <w:rsid w:val="000B6393"/>
    <w:rsid w:val="000B7453"/>
    <w:rsid w:val="000C5C1E"/>
    <w:rsid w:val="000D14C0"/>
    <w:rsid w:val="000D1AA3"/>
    <w:rsid w:val="000D2276"/>
    <w:rsid w:val="000D4C0C"/>
    <w:rsid w:val="000D518B"/>
    <w:rsid w:val="000E2EC0"/>
    <w:rsid w:val="000E45C3"/>
    <w:rsid w:val="000E5889"/>
    <w:rsid w:val="000E7515"/>
    <w:rsid w:val="000E7AC4"/>
    <w:rsid w:val="000F0FC4"/>
    <w:rsid w:val="000F4924"/>
    <w:rsid w:val="0010209B"/>
    <w:rsid w:val="00111B32"/>
    <w:rsid w:val="00111DA2"/>
    <w:rsid w:val="001172A1"/>
    <w:rsid w:val="00123B30"/>
    <w:rsid w:val="00134CDF"/>
    <w:rsid w:val="00135AA7"/>
    <w:rsid w:val="00136C40"/>
    <w:rsid w:val="00141B13"/>
    <w:rsid w:val="001472A2"/>
    <w:rsid w:val="00150C43"/>
    <w:rsid w:val="00152FEB"/>
    <w:rsid w:val="00153BC3"/>
    <w:rsid w:val="00155813"/>
    <w:rsid w:val="001563C4"/>
    <w:rsid w:val="00156822"/>
    <w:rsid w:val="00163E91"/>
    <w:rsid w:val="0016421F"/>
    <w:rsid w:val="001642E1"/>
    <w:rsid w:val="001702E7"/>
    <w:rsid w:val="001723C1"/>
    <w:rsid w:val="00172957"/>
    <w:rsid w:val="00185977"/>
    <w:rsid w:val="00190F97"/>
    <w:rsid w:val="00192E26"/>
    <w:rsid w:val="00193905"/>
    <w:rsid w:val="0019798C"/>
    <w:rsid w:val="001A04A1"/>
    <w:rsid w:val="001A2145"/>
    <w:rsid w:val="001A55FC"/>
    <w:rsid w:val="001B284F"/>
    <w:rsid w:val="001B2C86"/>
    <w:rsid w:val="001B7314"/>
    <w:rsid w:val="001C1899"/>
    <w:rsid w:val="001C1C91"/>
    <w:rsid w:val="001C2C73"/>
    <w:rsid w:val="001D039C"/>
    <w:rsid w:val="001D1DDB"/>
    <w:rsid w:val="001D2826"/>
    <w:rsid w:val="001D3DFD"/>
    <w:rsid w:val="001D79F5"/>
    <w:rsid w:val="001E0709"/>
    <w:rsid w:val="001E1183"/>
    <w:rsid w:val="001E2D14"/>
    <w:rsid w:val="001E7CA1"/>
    <w:rsid w:val="001F48E7"/>
    <w:rsid w:val="001F62DE"/>
    <w:rsid w:val="001F710C"/>
    <w:rsid w:val="002062CF"/>
    <w:rsid w:val="00206765"/>
    <w:rsid w:val="00210CDE"/>
    <w:rsid w:val="002118AC"/>
    <w:rsid w:val="002148A1"/>
    <w:rsid w:val="002169FF"/>
    <w:rsid w:val="002218CF"/>
    <w:rsid w:val="00225776"/>
    <w:rsid w:val="00225B5C"/>
    <w:rsid w:val="0023155F"/>
    <w:rsid w:val="002403FE"/>
    <w:rsid w:val="00244C9D"/>
    <w:rsid w:val="002720DD"/>
    <w:rsid w:val="002732D8"/>
    <w:rsid w:val="00275460"/>
    <w:rsid w:val="00275906"/>
    <w:rsid w:val="0028021A"/>
    <w:rsid w:val="00281467"/>
    <w:rsid w:val="00281C19"/>
    <w:rsid w:val="002867C6"/>
    <w:rsid w:val="002879B2"/>
    <w:rsid w:val="00293AE3"/>
    <w:rsid w:val="00296CD3"/>
    <w:rsid w:val="002A0FAB"/>
    <w:rsid w:val="002A110A"/>
    <w:rsid w:val="002A27DD"/>
    <w:rsid w:val="002A5866"/>
    <w:rsid w:val="002A78C2"/>
    <w:rsid w:val="002B7A23"/>
    <w:rsid w:val="002C01B7"/>
    <w:rsid w:val="002C05F9"/>
    <w:rsid w:val="002C1718"/>
    <w:rsid w:val="002C2D04"/>
    <w:rsid w:val="002C4B71"/>
    <w:rsid w:val="002E0B7C"/>
    <w:rsid w:val="002E3C15"/>
    <w:rsid w:val="002E553A"/>
    <w:rsid w:val="002E60DD"/>
    <w:rsid w:val="002E7717"/>
    <w:rsid w:val="002F3D66"/>
    <w:rsid w:val="002F6F5E"/>
    <w:rsid w:val="00301353"/>
    <w:rsid w:val="00301F63"/>
    <w:rsid w:val="0030514D"/>
    <w:rsid w:val="003057A2"/>
    <w:rsid w:val="00305A9E"/>
    <w:rsid w:val="00306246"/>
    <w:rsid w:val="003065FF"/>
    <w:rsid w:val="00315476"/>
    <w:rsid w:val="00315C5D"/>
    <w:rsid w:val="00316929"/>
    <w:rsid w:val="00317823"/>
    <w:rsid w:val="00334A54"/>
    <w:rsid w:val="00335E13"/>
    <w:rsid w:val="00337B41"/>
    <w:rsid w:val="00341AB6"/>
    <w:rsid w:val="00346719"/>
    <w:rsid w:val="00347043"/>
    <w:rsid w:val="0034718B"/>
    <w:rsid w:val="003474B0"/>
    <w:rsid w:val="003500F4"/>
    <w:rsid w:val="003503F5"/>
    <w:rsid w:val="00350F21"/>
    <w:rsid w:val="00352733"/>
    <w:rsid w:val="00353101"/>
    <w:rsid w:val="00354A8F"/>
    <w:rsid w:val="00356835"/>
    <w:rsid w:val="00362EA2"/>
    <w:rsid w:val="00363362"/>
    <w:rsid w:val="00370F31"/>
    <w:rsid w:val="00373530"/>
    <w:rsid w:val="00373737"/>
    <w:rsid w:val="00381017"/>
    <w:rsid w:val="00381CD7"/>
    <w:rsid w:val="003822FF"/>
    <w:rsid w:val="00382EBB"/>
    <w:rsid w:val="00387A12"/>
    <w:rsid w:val="0039565C"/>
    <w:rsid w:val="003A6B75"/>
    <w:rsid w:val="003C0BE7"/>
    <w:rsid w:val="003C0ECB"/>
    <w:rsid w:val="003C28A3"/>
    <w:rsid w:val="003C5CAB"/>
    <w:rsid w:val="003D1B04"/>
    <w:rsid w:val="003D3142"/>
    <w:rsid w:val="003D416A"/>
    <w:rsid w:val="003D492E"/>
    <w:rsid w:val="003D65FC"/>
    <w:rsid w:val="003E555C"/>
    <w:rsid w:val="003E55F1"/>
    <w:rsid w:val="003F07F1"/>
    <w:rsid w:val="003F1A41"/>
    <w:rsid w:val="003F2F56"/>
    <w:rsid w:val="004000CE"/>
    <w:rsid w:val="00401AA0"/>
    <w:rsid w:val="004021B6"/>
    <w:rsid w:val="0040431B"/>
    <w:rsid w:val="004065E1"/>
    <w:rsid w:val="0040788A"/>
    <w:rsid w:val="00421FA2"/>
    <w:rsid w:val="00425439"/>
    <w:rsid w:val="00425892"/>
    <w:rsid w:val="00427CC5"/>
    <w:rsid w:val="004304F8"/>
    <w:rsid w:val="00435026"/>
    <w:rsid w:val="00446207"/>
    <w:rsid w:val="004477B6"/>
    <w:rsid w:val="004529CB"/>
    <w:rsid w:val="00454E42"/>
    <w:rsid w:val="0046275E"/>
    <w:rsid w:val="00475259"/>
    <w:rsid w:val="00477ED6"/>
    <w:rsid w:val="004806F3"/>
    <w:rsid w:val="0048257E"/>
    <w:rsid w:val="004860D3"/>
    <w:rsid w:val="004A0BA8"/>
    <w:rsid w:val="004A2196"/>
    <w:rsid w:val="004A267D"/>
    <w:rsid w:val="004A3088"/>
    <w:rsid w:val="004A42E3"/>
    <w:rsid w:val="004A4C73"/>
    <w:rsid w:val="004B5E7D"/>
    <w:rsid w:val="004C416C"/>
    <w:rsid w:val="004C60EB"/>
    <w:rsid w:val="004D4562"/>
    <w:rsid w:val="004D6D1F"/>
    <w:rsid w:val="004E1EA2"/>
    <w:rsid w:val="004E411B"/>
    <w:rsid w:val="004E690B"/>
    <w:rsid w:val="004E79A0"/>
    <w:rsid w:val="004F0065"/>
    <w:rsid w:val="004F04DF"/>
    <w:rsid w:val="004F3F55"/>
    <w:rsid w:val="004F71EC"/>
    <w:rsid w:val="00500467"/>
    <w:rsid w:val="005074F3"/>
    <w:rsid w:val="00511550"/>
    <w:rsid w:val="0051209A"/>
    <w:rsid w:val="005121CF"/>
    <w:rsid w:val="00513E17"/>
    <w:rsid w:val="00514FA5"/>
    <w:rsid w:val="005150DA"/>
    <w:rsid w:val="005159A0"/>
    <w:rsid w:val="00522215"/>
    <w:rsid w:val="00522C1C"/>
    <w:rsid w:val="00527429"/>
    <w:rsid w:val="00527C70"/>
    <w:rsid w:val="0053004E"/>
    <w:rsid w:val="00530D28"/>
    <w:rsid w:val="005314A3"/>
    <w:rsid w:val="00534135"/>
    <w:rsid w:val="00543E75"/>
    <w:rsid w:val="00546D24"/>
    <w:rsid w:val="00550E4F"/>
    <w:rsid w:val="00552A09"/>
    <w:rsid w:val="00554155"/>
    <w:rsid w:val="005558C1"/>
    <w:rsid w:val="00556F61"/>
    <w:rsid w:val="005649EA"/>
    <w:rsid w:val="00565D06"/>
    <w:rsid w:val="00567E3B"/>
    <w:rsid w:val="00567ED6"/>
    <w:rsid w:val="0057004B"/>
    <w:rsid w:val="005745F9"/>
    <w:rsid w:val="005838C2"/>
    <w:rsid w:val="00583D5F"/>
    <w:rsid w:val="00583F13"/>
    <w:rsid w:val="0059509D"/>
    <w:rsid w:val="0059745C"/>
    <w:rsid w:val="005A3408"/>
    <w:rsid w:val="005A538A"/>
    <w:rsid w:val="005A6842"/>
    <w:rsid w:val="005B1E16"/>
    <w:rsid w:val="005C3211"/>
    <w:rsid w:val="005C589F"/>
    <w:rsid w:val="005C5FB2"/>
    <w:rsid w:val="005D1E74"/>
    <w:rsid w:val="005D4CB6"/>
    <w:rsid w:val="005D64A9"/>
    <w:rsid w:val="005D76E5"/>
    <w:rsid w:val="005D76FC"/>
    <w:rsid w:val="005E2970"/>
    <w:rsid w:val="005E37BA"/>
    <w:rsid w:val="005E48AB"/>
    <w:rsid w:val="005E590D"/>
    <w:rsid w:val="005E6A2F"/>
    <w:rsid w:val="005F59B3"/>
    <w:rsid w:val="0060290F"/>
    <w:rsid w:val="0060309A"/>
    <w:rsid w:val="00603A88"/>
    <w:rsid w:val="00604A90"/>
    <w:rsid w:val="006110A4"/>
    <w:rsid w:val="00611879"/>
    <w:rsid w:val="00614374"/>
    <w:rsid w:val="00615CAB"/>
    <w:rsid w:val="00617A3C"/>
    <w:rsid w:val="00621210"/>
    <w:rsid w:val="00621782"/>
    <w:rsid w:val="00625164"/>
    <w:rsid w:val="0062637C"/>
    <w:rsid w:val="006303C8"/>
    <w:rsid w:val="00640287"/>
    <w:rsid w:val="00641163"/>
    <w:rsid w:val="00642812"/>
    <w:rsid w:val="00650A4B"/>
    <w:rsid w:val="00652620"/>
    <w:rsid w:val="006534A7"/>
    <w:rsid w:val="0065677B"/>
    <w:rsid w:val="00656C86"/>
    <w:rsid w:val="00661942"/>
    <w:rsid w:val="00670817"/>
    <w:rsid w:val="00675454"/>
    <w:rsid w:val="006766BC"/>
    <w:rsid w:val="006770CE"/>
    <w:rsid w:val="00681395"/>
    <w:rsid w:val="00682D45"/>
    <w:rsid w:val="00685616"/>
    <w:rsid w:val="00685AA3"/>
    <w:rsid w:val="00692F63"/>
    <w:rsid w:val="00694AF4"/>
    <w:rsid w:val="006A15C2"/>
    <w:rsid w:val="006A2391"/>
    <w:rsid w:val="006A45C3"/>
    <w:rsid w:val="006A7623"/>
    <w:rsid w:val="006B683A"/>
    <w:rsid w:val="006C3C41"/>
    <w:rsid w:val="006C50A0"/>
    <w:rsid w:val="006C754F"/>
    <w:rsid w:val="006D38AB"/>
    <w:rsid w:val="006D4B58"/>
    <w:rsid w:val="006D7BBA"/>
    <w:rsid w:val="006E5B4F"/>
    <w:rsid w:val="006F159D"/>
    <w:rsid w:val="006F7D81"/>
    <w:rsid w:val="00704DA5"/>
    <w:rsid w:val="00712FBF"/>
    <w:rsid w:val="007131BC"/>
    <w:rsid w:val="00713CB7"/>
    <w:rsid w:val="00714278"/>
    <w:rsid w:val="00714528"/>
    <w:rsid w:val="0071791C"/>
    <w:rsid w:val="00722E73"/>
    <w:rsid w:val="007242AB"/>
    <w:rsid w:val="00732DEE"/>
    <w:rsid w:val="00734300"/>
    <w:rsid w:val="00735B53"/>
    <w:rsid w:val="00736CFE"/>
    <w:rsid w:val="00740BB0"/>
    <w:rsid w:val="0074166E"/>
    <w:rsid w:val="0074634B"/>
    <w:rsid w:val="007509FE"/>
    <w:rsid w:val="00756E63"/>
    <w:rsid w:val="007600C5"/>
    <w:rsid w:val="00761946"/>
    <w:rsid w:val="007631CC"/>
    <w:rsid w:val="00763227"/>
    <w:rsid w:val="00763D43"/>
    <w:rsid w:val="007656DB"/>
    <w:rsid w:val="00770259"/>
    <w:rsid w:val="007725CA"/>
    <w:rsid w:val="00775B63"/>
    <w:rsid w:val="00780571"/>
    <w:rsid w:val="007805D0"/>
    <w:rsid w:val="007853C0"/>
    <w:rsid w:val="007866EB"/>
    <w:rsid w:val="00791055"/>
    <w:rsid w:val="0079338B"/>
    <w:rsid w:val="007952D6"/>
    <w:rsid w:val="00795B77"/>
    <w:rsid w:val="00796BCE"/>
    <w:rsid w:val="007A3CCC"/>
    <w:rsid w:val="007B2007"/>
    <w:rsid w:val="007B2659"/>
    <w:rsid w:val="007C16D0"/>
    <w:rsid w:val="007D3CC7"/>
    <w:rsid w:val="007D46DA"/>
    <w:rsid w:val="007D4A51"/>
    <w:rsid w:val="007D636C"/>
    <w:rsid w:val="007D79DB"/>
    <w:rsid w:val="007E46CA"/>
    <w:rsid w:val="007E4CA7"/>
    <w:rsid w:val="007F0B0B"/>
    <w:rsid w:val="007F2683"/>
    <w:rsid w:val="007F2752"/>
    <w:rsid w:val="007F722A"/>
    <w:rsid w:val="00803335"/>
    <w:rsid w:val="00803A6B"/>
    <w:rsid w:val="00805BAD"/>
    <w:rsid w:val="008105DF"/>
    <w:rsid w:val="00817A8B"/>
    <w:rsid w:val="00821AF8"/>
    <w:rsid w:val="00821FE8"/>
    <w:rsid w:val="00822FDF"/>
    <w:rsid w:val="00832613"/>
    <w:rsid w:val="00835770"/>
    <w:rsid w:val="00841BAA"/>
    <w:rsid w:val="00843752"/>
    <w:rsid w:val="00843EF5"/>
    <w:rsid w:val="008509F1"/>
    <w:rsid w:val="00854877"/>
    <w:rsid w:val="008643F4"/>
    <w:rsid w:val="00870A90"/>
    <w:rsid w:val="00873230"/>
    <w:rsid w:val="00887036"/>
    <w:rsid w:val="008875CD"/>
    <w:rsid w:val="0089455D"/>
    <w:rsid w:val="008962E6"/>
    <w:rsid w:val="008A0029"/>
    <w:rsid w:val="008A0191"/>
    <w:rsid w:val="008A594C"/>
    <w:rsid w:val="008B13CB"/>
    <w:rsid w:val="008B2F94"/>
    <w:rsid w:val="008B30E3"/>
    <w:rsid w:val="008B53D6"/>
    <w:rsid w:val="008B575C"/>
    <w:rsid w:val="008B6EA7"/>
    <w:rsid w:val="008C0B3D"/>
    <w:rsid w:val="008D0810"/>
    <w:rsid w:val="008D3B90"/>
    <w:rsid w:val="008E1BFC"/>
    <w:rsid w:val="008E7103"/>
    <w:rsid w:val="008F0B7A"/>
    <w:rsid w:val="008F3A16"/>
    <w:rsid w:val="008F4057"/>
    <w:rsid w:val="00900CFA"/>
    <w:rsid w:val="009070AC"/>
    <w:rsid w:val="0091278A"/>
    <w:rsid w:val="00915D6F"/>
    <w:rsid w:val="009311AF"/>
    <w:rsid w:val="00934A30"/>
    <w:rsid w:val="00934C16"/>
    <w:rsid w:val="009375BF"/>
    <w:rsid w:val="0093778B"/>
    <w:rsid w:val="0094227B"/>
    <w:rsid w:val="00944E6F"/>
    <w:rsid w:val="009474BE"/>
    <w:rsid w:val="00960AD7"/>
    <w:rsid w:val="00961187"/>
    <w:rsid w:val="0096214D"/>
    <w:rsid w:val="00963DE2"/>
    <w:rsid w:val="00964736"/>
    <w:rsid w:val="00965F90"/>
    <w:rsid w:val="009664D0"/>
    <w:rsid w:val="0096721C"/>
    <w:rsid w:val="009710C8"/>
    <w:rsid w:val="00971324"/>
    <w:rsid w:val="00975976"/>
    <w:rsid w:val="00983D09"/>
    <w:rsid w:val="00986FB9"/>
    <w:rsid w:val="00991AB9"/>
    <w:rsid w:val="0099206F"/>
    <w:rsid w:val="009979D8"/>
    <w:rsid w:val="009A406B"/>
    <w:rsid w:val="009B1757"/>
    <w:rsid w:val="009B3118"/>
    <w:rsid w:val="009B7C2D"/>
    <w:rsid w:val="009C067D"/>
    <w:rsid w:val="009C0985"/>
    <w:rsid w:val="009C6C80"/>
    <w:rsid w:val="009D147D"/>
    <w:rsid w:val="009D44B0"/>
    <w:rsid w:val="009D6A75"/>
    <w:rsid w:val="009E2B0E"/>
    <w:rsid w:val="009E3125"/>
    <w:rsid w:val="009E6F36"/>
    <w:rsid w:val="009E7BDF"/>
    <w:rsid w:val="009F1B1F"/>
    <w:rsid w:val="009F3CB4"/>
    <w:rsid w:val="00A05D9C"/>
    <w:rsid w:val="00A139FF"/>
    <w:rsid w:val="00A20312"/>
    <w:rsid w:val="00A24516"/>
    <w:rsid w:val="00A259ED"/>
    <w:rsid w:val="00A32C25"/>
    <w:rsid w:val="00A34243"/>
    <w:rsid w:val="00A35638"/>
    <w:rsid w:val="00A43044"/>
    <w:rsid w:val="00A4370B"/>
    <w:rsid w:val="00A51FA0"/>
    <w:rsid w:val="00A5246E"/>
    <w:rsid w:val="00A564D3"/>
    <w:rsid w:val="00A604D6"/>
    <w:rsid w:val="00A6092A"/>
    <w:rsid w:val="00A6370D"/>
    <w:rsid w:val="00A66AFB"/>
    <w:rsid w:val="00A67329"/>
    <w:rsid w:val="00A70400"/>
    <w:rsid w:val="00A75CAF"/>
    <w:rsid w:val="00A7720A"/>
    <w:rsid w:val="00A80274"/>
    <w:rsid w:val="00A803D6"/>
    <w:rsid w:val="00A8174F"/>
    <w:rsid w:val="00A82DEA"/>
    <w:rsid w:val="00A84D96"/>
    <w:rsid w:val="00A855D9"/>
    <w:rsid w:val="00A9021F"/>
    <w:rsid w:val="00A94417"/>
    <w:rsid w:val="00A96717"/>
    <w:rsid w:val="00AB0F49"/>
    <w:rsid w:val="00AB558C"/>
    <w:rsid w:val="00AB5D1A"/>
    <w:rsid w:val="00AC328D"/>
    <w:rsid w:val="00AC6149"/>
    <w:rsid w:val="00AC799E"/>
    <w:rsid w:val="00AD2BCC"/>
    <w:rsid w:val="00AD2DE2"/>
    <w:rsid w:val="00AD4F5D"/>
    <w:rsid w:val="00AE19D5"/>
    <w:rsid w:val="00AE29B8"/>
    <w:rsid w:val="00AE4583"/>
    <w:rsid w:val="00AF1751"/>
    <w:rsid w:val="00AF7F19"/>
    <w:rsid w:val="00B02B87"/>
    <w:rsid w:val="00B03455"/>
    <w:rsid w:val="00B0383E"/>
    <w:rsid w:val="00B07072"/>
    <w:rsid w:val="00B10841"/>
    <w:rsid w:val="00B12B79"/>
    <w:rsid w:val="00B1565D"/>
    <w:rsid w:val="00B16BFD"/>
    <w:rsid w:val="00B200CA"/>
    <w:rsid w:val="00B272D6"/>
    <w:rsid w:val="00B2747C"/>
    <w:rsid w:val="00B30D01"/>
    <w:rsid w:val="00B3435F"/>
    <w:rsid w:val="00B34CCF"/>
    <w:rsid w:val="00B37357"/>
    <w:rsid w:val="00B37E71"/>
    <w:rsid w:val="00B42094"/>
    <w:rsid w:val="00B454D8"/>
    <w:rsid w:val="00B46F07"/>
    <w:rsid w:val="00B50781"/>
    <w:rsid w:val="00B5343F"/>
    <w:rsid w:val="00B54457"/>
    <w:rsid w:val="00B614CB"/>
    <w:rsid w:val="00B62A2A"/>
    <w:rsid w:val="00B7017A"/>
    <w:rsid w:val="00B77593"/>
    <w:rsid w:val="00B80B0A"/>
    <w:rsid w:val="00B81686"/>
    <w:rsid w:val="00B840FF"/>
    <w:rsid w:val="00B85676"/>
    <w:rsid w:val="00BA069D"/>
    <w:rsid w:val="00BA306F"/>
    <w:rsid w:val="00BB30B7"/>
    <w:rsid w:val="00BB68AE"/>
    <w:rsid w:val="00BB7314"/>
    <w:rsid w:val="00BC26C2"/>
    <w:rsid w:val="00BD3A26"/>
    <w:rsid w:val="00BD3D52"/>
    <w:rsid w:val="00BD3FE3"/>
    <w:rsid w:val="00BD5BE7"/>
    <w:rsid w:val="00BE272E"/>
    <w:rsid w:val="00BE295E"/>
    <w:rsid w:val="00BE3693"/>
    <w:rsid w:val="00BE51E9"/>
    <w:rsid w:val="00BE7623"/>
    <w:rsid w:val="00BF107B"/>
    <w:rsid w:val="00BF1FAD"/>
    <w:rsid w:val="00BF580C"/>
    <w:rsid w:val="00BF5F4A"/>
    <w:rsid w:val="00BF6BFE"/>
    <w:rsid w:val="00C04679"/>
    <w:rsid w:val="00C06237"/>
    <w:rsid w:val="00C13DDB"/>
    <w:rsid w:val="00C163C0"/>
    <w:rsid w:val="00C16A45"/>
    <w:rsid w:val="00C2097C"/>
    <w:rsid w:val="00C30DB9"/>
    <w:rsid w:val="00C357BD"/>
    <w:rsid w:val="00C35D76"/>
    <w:rsid w:val="00C35F15"/>
    <w:rsid w:val="00C40CDE"/>
    <w:rsid w:val="00C46AE4"/>
    <w:rsid w:val="00C51675"/>
    <w:rsid w:val="00C526A9"/>
    <w:rsid w:val="00C52806"/>
    <w:rsid w:val="00C53674"/>
    <w:rsid w:val="00C6174B"/>
    <w:rsid w:val="00C6397B"/>
    <w:rsid w:val="00C650C7"/>
    <w:rsid w:val="00C72763"/>
    <w:rsid w:val="00C76539"/>
    <w:rsid w:val="00C80CDE"/>
    <w:rsid w:val="00C80F08"/>
    <w:rsid w:val="00C84AF3"/>
    <w:rsid w:val="00C85990"/>
    <w:rsid w:val="00C903C3"/>
    <w:rsid w:val="00C90C49"/>
    <w:rsid w:val="00C92B45"/>
    <w:rsid w:val="00C92E2D"/>
    <w:rsid w:val="00C938BE"/>
    <w:rsid w:val="00C93E65"/>
    <w:rsid w:val="00C96459"/>
    <w:rsid w:val="00CA44F5"/>
    <w:rsid w:val="00CA6F11"/>
    <w:rsid w:val="00CB0FD8"/>
    <w:rsid w:val="00CB513E"/>
    <w:rsid w:val="00CB6069"/>
    <w:rsid w:val="00CC1227"/>
    <w:rsid w:val="00CC2BD3"/>
    <w:rsid w:val="00CC41C8"/>
    <w:rsid w:val="00CC47B9"/>
    <w:rsid w:val="00CC48A6"/>
    <w:rsid w:val="00CD040E"/>
    <w:rsid w:val="00CD111C"/>
    <w:rsid w:val="00CD1437"/>
    <w:rsid w:val="00CD151C"/>
    <w:rsid w:val="00CD4441"/>
    <w:rsid w:val="00CD4955"/>
    <w:rsid w:val="00CD7CCF"/>
    <w:rsid w:val="00CE1FDB"/>
    <w:rsid w:val="00CE3EEC"/>
    <w:rsid w:val="00CE494F"/>
    <w:rsid w:val="00CE522C"/>
    <w:rsid w:val="00CF0A5E"/>
    <w:rsid w:val="00CF402D"/>
    <w:rsid w:val="00CF40BF"/>
    <w:rsid w:val="00D04602"/>
    <w:rsid w:val="00D048F6"/>
    <w:rsid w:val="00D04FBD"/>
    <w:rsid w:val="00D0592A"/>
    <w:rsid w:val="00D1288B"/>
    <w:rsid w:val="00D13AA5"/>
    <w:rsid w:val="00D142AE"/>
    <w:rsid w:val="00D151B6"/>
    <w:rsid w:val="00D1663B"/>
    <w:rsid w:val="00D24E2D"/>
    <w:rsid w:val="00D26260"/>
    <w:rsid w:val="00D3093E"/>
    <w:rsid w:val="00D32524"/>
    <w:rsid w:val="00D3763E"/>
    <w:rsid w:val="00D44900"/>
    <w:rsid w:val="00D45145"/>
    <w:rsid w:val="00D50D4D"/>
    <w:rsid w:val="00D5169F"/>
    <w:rsid w:val="00D5192E"/>
    <w:rsid w:val="00D55297"/>
    <w:rsid w:val="00D564C2"/>
    <w:rsid w:val="00D60DAD"/>
    <w:rsid w:val="00D61D82"/>
    <w:rsid w:val="00D63857"/>
    <w:rsid w:val="00D643B9"/>
    <w:rsid w:val="00D67CA4"/>
    <w:rsid w:val="00D7031A"/>
    <w:rsid w:val="00D709C1"/>
    <w:rsid w:val="00D7387B"/>
    <w:rsid w:val="00D76C1B"/>
    <w:rsid w:val="00D80045"/>
    <w:rsid w:val="00D8125C"/>
    <w:rsid w:val="00D83E27"/>
    <w:rsid w:val="00D869A8"/>
    <w:rsid w:val="00D9118B"/>
    <w:rsid w:val="00D951A7"/>
    <w:rsid w:val="00D97BAC"/>
    <w:rsid w:val="00DA07AB"/>
    <w:rsid w:val="00DB1A1E"/>
    <w:rsid w:val="00DB24F6"/>
    <w:rsid w:val="00DB4E09"/>
    <w:rsid w:val="00DC11FB"/>
    <w:rsid w:val="00DC1F07"/>
    <w:rsid w:val="00DC2DB5"/>
    <w:rsid w:val="00DC44AE"/>
    <w:rsid w:val="00DC4587"/>
    <w:rsid w:val="00DC61A6"/>
    <w:rsid w:val="00DC691F"/>
    <w:rsid w:val="00DD062E"/>
    <w:rsid w:val="00DE0FFB"/>
    <w:rsid w:val="00DE162E"/>
    <w:rsid w:val="00DE1EED"/>
    <w:rsid w:val="00DE24F7"/>
    <w:rsid w:val="00DF1BC7"/>
    <w:rsid w:val="00DF4FD3"/>
    <w:rsid w:val="00DF5321"/>
    <w:rsid w:val="00DF5959"/>
    <w:rsid w:val="00DF5DB8"/>
    <w:rsid w:val="00DF5FFE"/>
    <w:rsid w:val="00E0311C"/>
    <w:rsid w:val="00E04CA0"/>
    <w:rsid w:val="00E12352"/>
    <w:rsid w:val="00E149B1"/>
    <w:rsid w:val="00E25B33"/>
    <w:rsid w:val="00E34248"/>
    <w:rsid w:val="00E3462E"/>
    <w:rsid w:val="00E35736"/>
    <w:rsid w:val="00E367C9"/>
    <w:rsid w:val="00E36B56"/>
    <w:rsid w:val="00E450C3"/>
    <w:rsid w:val="00E50D8D"/>
    <w:rsid w:val="00E51664"/>
    <w:rsid w:val="00E553B4"/>
    <w:rsid w:val="00E55FB9"/>
    <w:rsid w:val="00E57199"/>
    <w:rsid w:val="00E57BA6"/>
    <w:rsid w:val="00E60401"/>
    <w:rsid w:val="00E6102C"/>
    <w:rsid w:val="00E6297C"/>
    <w:rsid w:val="00E6327D"/>
    <w:rsid w:val="00E66659"/>
    <w:rsid w:val="00E67BEA"/>
    <w:rsid w:val="00E71A7D"/>
    <w:rsid w:val="00E722DA"/>
    <w:rsid w:val="00E73829"/>
    <w:rsid w:val="00E749E7"/>
    <w:rsid w:val="00E75476"/>
    <w:rsid w:val="00E76019"/>
    <w:rsid w:val="00E76996"/>
    <w:rsid w:val="00E80419"/>
    <w:rsid w:val="00E82631"/>
    <w:rsid w:val="00E82C3A"/>
    <w:rsid w:val="00E833DE"/>
    <w:rsid w:val="00E860B6"/>
    <w:rsid w:val="00E86844"/>
    <w:rsid w:val="00E907CC"/>
    <w:rsid w:val="00E913CA"/>
    <w:rsid w:val="00E97F2F"/>
    <w:rsid w:val="00EA0F02"/>
    <w:rsid w:val="00EA54DD"/>
    <w:rsid w:val="00EA6339"/>
    <w:rsid w:val="00EB07BB"/>
    <w:rsid w:val="00EB3797"/>
    <w:rsid w:val="00EB3EFF"/>
    <w:rsid w:val="00EB6D0F"/>
    <w:rsid w:val="00EB75D8"/>
    <w:rsid w:val="00EC2F02"/>
    <w:rsid w:val="00EC3000"/>
    <w:rsid w:val="00ED3705"/>
    <w:rsid w:val="00ED3D2D"/>
    <w:rsid w:val="00ED4EF9"/>
    <w:rsid w:val="00ED6507"/>
    <w:rsid w:val="00EE0383"/>
    <w:rsid w:val="00EE0FA9"/>
    <w:rsid w:val="00EE3E9E"/>
    <w:rsid w:val="00EE4A3D"/>
    <w:rsid w:val="00EE4BCD"/>
    <w:rsid w:val="00EE50A1"/>
    <w:rsid w:val="00EE6C01"/>
    <w:rsid w:val="00EF0549"/>
    <w:rsid w:val="00EF3EF7"/>
    <w:rsid w:val="00EF5D85"/>
    <w:rsid w:val="00F02BB2"/>
    <w:rsid w:val="00F036D7"/>
    <w:rsid w:val="00F04C63"/>
    <w:rsid w:val="00F07016"/>
    <w:rsid w:val="00F0760B"/>
    <w:rsid w:val="00F11956"/>
    <w:rsid w:val="00F126E8"/>
    <w:rsid w:val="00F13534"/>
    <w:rsid w:val="00F15091"/>
    <w:rsid w:val="00F20B74"/>
    <w:rsid w:val="00F2228B"/>
    <w:rsid w:val="00F23DC0"/>
    <w:rsid w:val="00F30AEB"/>
    <w:rsid w:val="00F413EB"/>
    <w:rsid w:val="00F41BBF"/>
    <w:rsid w:val="00F441D0"/>
    <w:rsid w:val="00F54BDE"/>
    <w:rsid w:val="00F575C9"/>
    <w:rsid w:val="00F613B7"/>
    <w:rsid w:val="00F6370D"/>
    <w:rsid w:val="00F64051"/>
    <w:rsid w:val="00F67073"/>
    <w:rsid w:val="00F67C79"/>
    <w:rsid w:val="00F700C8"/>
    <w:rsid w:val="00F76DD0"/>
    <w:rsid w:val="00F779A1"/>
    <w:rsid w:val="00F8072C"/>
    <w:rsid w:val="00F9324B"/>
    <w:rsid w:val="00F93BF6"/>
    <w:rsid w:val="00FA31EB"/>
    <w:rsid w:val="00FA542C"/>
    <w:rsid w:val="00FA769A"/>
    <w:rsid w:val="00FB2D5E"/>
    <w:rsid w:val="00FB66C4"/>
    <w:rsid w:val="00FB6F5F"/>
    <w:rsid w:val="00FC186E"/>
    <w:rsid w:val="00FC5D12"/>
    <w:rsid w:val="00FD3A44"/>
    <w:rsid w:val="00FD4577"/>
    <w:rsid w:val="00FE1DC3"/>
    <w:rsid w:val="00FE2B05"/>
    <w:rsid w:val="00FE3B57"/>
    <w:rsid w:val="00FE6C65"/>
    <w:rsid w:val="00FE793C"/>
    <w:rsid w:val="00FF079E"/>
    <w:rsid w:val="00FF338A"/>
    <w:rsid w:val="00FF57E6"/>
    <w:rsid w:val="00FF7898"/>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FD7CF2"/>
  <w15:chartTrackingRefBased/>
  <w15:docId w15:val="{4671386F-076A-49C9-B38E-0C237223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1"/>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1">
    <w:name w:val="Header Char1"/>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character" w:customStyle="1" w:styleId="HeaderChar">
    <w:name w:val="Header Char"/>
    <w:semiHidden/>
    <w:locked/>
    <w:rsid w:val="00714528"/>
    <w:rPr>
      <w:rFonts w:cs="Times New Roman"/>
      <w:sz w:val="20"/>
      <w:szCs w:val="20"/>
    </w:rPr>
  </w:style>
  <w:style w:type="paragraph" w:styleId="BodyText">
    <w:name w:val="Body Text"/>
    <w:basedOn w:val="Normal"/>
    <w:link w:val="BodyTextChar"/>
    <w:rsid w:val="00554155"/>
    <w:rPr>
      <w:rFonts w:ascii="Times" w:eastAsia="Times New Roman" w:hAnsi="Times"/>
      <w:noProof/>
      <w:color w:val="000000"/>
      <w:lang w:eastAsia="en-US"/>
    </w:rPr>
  </w:style>
  <w:style w:type="character" w:customStyle="1" w:styleId="BodyTextChar">
    <w:name w:val="Body Text Char"/>
    <w:link w:val="BodyText"/>
    <w:rsid w:val="00554155"/>
    <w:rPr>
      <w:rFonts w:eastAsia="Times New Roman"/>
      <w:noProof/>
      <w:color w:val="000000"/>
      <w:sz w:val="22"/>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554155"/>
    <w:pPr>
      <w:ind w:left="720"/>
    </w:pPr>
  </w:style>
  <w:style w:type="paragraph" w:customStyle="1" w:styleId="Arbtext">
    <w:name w:val="Arb text"/>
    <w:link w:val="ArbtextChar"/>
    <w:rsid w:val="000E5889"/>
    <w:rPr>
      <w:rFonts w:ascii="Times New Roman" w:hAnsi="Times New Roman"/>
      <w:noProof/>
      <w:sz w:val="22"/>
    </w:rPr>
  </w:style>
  <w:style w:type="character" w:customStyle="1" w:styleId="ArbtextChar">
    <w:name w:val="Arb text Char"/>
    <w:link w:val="Arbtext"/>
    <w:rsid w:val="000E5889"/>
    <w:rPr>
      <w:rFonts w:ascii="Times New Roman" w:hAnsi="Times New Roman"/>
      <w:noProof/>
      <w:sz w:val="22"/>
      <w:lang w:eastAsia="en-US"/>
    </w:rPr>
  </w:style>
  <w:style w:type="paragraph" w:styleId="NoSpacing">
    <w:name w:val="No Spacing"/>
    <w:uiPriority w:val="1"/>
    <w:qFormat/>
    <w:rsid w:val="000E5889"/>
    <w:rPr>
      <w:rFonts w:ascii="Calibri" w:eastAsia="SimSun" w:hAnsi="Calibri" w:cs="Arial"/>
      <w:sz w:val="22"/>
      <w:szCs w:val="22"/>
      <w:lang w:eastAsia="zh-CN"/>
    </w:rPr>
  </w:style>
  <w:style w:type="character" w:styleId="CommentReference">
    <w:name w:val="annotation reference"/>
    <w:uiPriority w:val="99"/>
    <w:semiHidden/>
    <w:unhideWhenUsed/>
    <w:rsid w:val="00B16BFD"/>
    <w:rPr>
      <w:sz w:val="16"/>
      <w:szCs w:val="16"/>
    </w:rPr>
  </w:style>
  <w:style w:type="paragraph" w:styleId="CommentText">
    <w:name w:val="annotation text"/>
    <w:basedOn w:val="Normal"/>
    <w:link w:val="CommentTextChar"/>
    <w:uiPriority w:val="99"/>
    <w:semiHidden/>
    <w:unhideWhenUsed/>
    <w:rsid w:val="00B16BFD"/>
    <w:rPr>
      <w:sz w:val="20"/>
    </w:rPr>
  </w:style>
  <w:style w:type="character" w:customStyle="1" w:styleId="CommentTextChar">
    <w:name w:val="Comment Text Char"/>
    <w:link w:val="CommentText"/>
    <w:uiPriority w:val="99"/>
    <w:semiHidden/>
    <w:rsid w:val="00B16BFD"/>
    <w:rPr>
      <w:rFonts w:ascii="Helvetica" w:hAnsi="Helvetica"/>
      <w:lang w:eastAsia="ja-JP"/>
    </w:rPr>
  </w:style>
  <w:style w:type="paragraph" w:styleId="CommentSubject">
    <w:name w:val="annotation subject"/>
    <w:basedOn w:val="CommentText"/>
    <w:next w:val="CommentText"/>
    <w:link w:val="CommentSubjectChar"/>
    <w:uiPriority w:val="99"/>
    <w:semiHidden/>
    <w:unhideWhenUsed/>
    <w:rsid w:val="00B16BFD"/>
    <w:rPr>
      <w:b/>
      <w:bCs/>
    </w:rPr>
  </w:style>
  <w:style w:type="character" w:customStyle="1" w:styleId="CommentSubjectChar">
    <w:name w:val="Comment Subject Char"/>
    <w:link w:val="CommentSubject"/>
    <w:uiPriority w:val="99"/>
    <w:semiHidden/>
    <w:rsid w:val="00B16BFD"/>
    <w:rPr>
      <w:rFonts w:ascii="Helvetica" w:hAnsi="Helvetica"/>
      <w:b/>
      <w:bCs/>
      <w:lang w:eastAsia="ja-JP"/>
    </w:rPr>
  </w:style>
  <w:style w:type="paragraph" w:styleId="BodyText2">
    <w:name w:val="Body Text 2"/>
    <w:basedOn w:val="Normal"/>
    <w:link w:val="BodyText2Char"/>
    <w:uiPriority w:val="99"/>
    <w:semiHidden/>
    <w:unhideWhenUsed/>
    <w:rsid w:val="003D1B04"/>
    <w:pPr>
      <w:spacing w:after="120" w:line="480" w:lineRule="auto"/>
    </w:pPr>
  </w:style>
  <w:style w:type="character" w:customStyle="1" w:styleId="BodyText2Char">
    <w:name w:val="Body Text 2 Char"/>
    <w:link w:val="BodyText2"/>
    <w:uiPriority w:val="99"/>
    <w:semiHidden/>
    <w:rsid w:val="003D1B04"/>
    <w:rPr>
      <w:rFonts w:ascii="Helvetica" w:hAnsi="Helvetica"/>
      <w:sz w:val="22"/>
      <w:lang w:eastAsia="ja-JP"/>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link w:val="ListParagraph"/>
    <w:uiPriority w:val="34"/>
    <w:locked/>
    <w:rsid w:val="0089455D"/>
    <w:rPr>
      <w:rFonts w:ascii="Helvetica" w:hAnsi="Helvetica"/>
      <w:sz w:val="22"/>
      <w:lang w:eastAsia="ja-JP"/>
    </w:rPr>
  </w:style>
  <w:style w:type="paragraph" w:styleId="NormalWeb">
    <w:name w:val="Normal (Web)"/>
    <w:basedOn w:val="Normal"/>
    <w:uiPriority w:val="99"/>
    <w:unhideWhenUsed/>
    <w:rsid w:val="00111B32"/>
    <w:pPr>
      <w:spacing w:before="100" w:beforeAutospacing="1" w:after="100" w:afterAutospacing="1"/>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80649-17D7-471A-A9FD-BE154D3F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6407</Words>
  <Characters>36523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subject/>
  <dc:creator>Courtney Loomos</dc:creator>
  <cp:keywords/>
  <dc:description/>
  <cp:lastModifiedBy>B S, Sharath</cp:lastModifiedBy>
  <cp:revision>3</cp:revision>
  <cp:lastPrinted>2015-08-24T21:21:00Z</cp:lastPrinted>
  <dcterms:created xsi:type="dcterms:W3CDTF">2019-11-05T02:23:00Z</dcterms:created>
  <dcterms:modified xsi:type="dcterms:W3CDTF">2019-11-05T02:23:00Z</dcterms:modified>
</cp:coreProperties>
</file>