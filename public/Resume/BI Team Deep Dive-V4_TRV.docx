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32D7" w14:textId="77777777" w:rsidR="002F7907" w:rsidRPr="004E377F" w:rsidRDefault="00E94E9D" w:rsidP="00DA48FF">
      <w:pPr>
        <w:pStyle w:val="IntenseQuote"/>
        <w:pBdr>
          <w:bottom w:val="single" w:sz="4" w:space="0" w:color="5B9BD5" w:themeColor="accent1"/>
        </w:pBdr>
        <w:spacing w:before="0"/>
        <w:ind w:left="0"/>
        <w:rPr>
          <w:rFonts w:eastAsia="Times New Roman" w:cstheme="minorHAnsi"/>
          <w:b w:val="0"/>
          <w:bCs w:val="0"/>
          <w:sz w:val="22"/>
          <w:szCs w:val="22"/>
        </w:rPr>
      </w:pPr>
      <w:r w:rsidRPr="004E377F">
        <w:rPr>
          <w:rFonts w:cstheme="minorHAnsi"/>
          <w:i w:val="0"/>
          <w:iCs w:val="0"/>
          <w:sz w:val="22"/>
          <w:szCs w:val="22"/>
        </w:rPr>
        <w:t xml:space="preserve">Summary </w:t>
      </w:r>
    </w:p>
    <w:p w14:paraId="48628A7B" w14:textId="7BFE34D5" w:rsidR="00F80E95" w:rsidRPr="00F80E95" w:rsidRDefault="00F80E95" w:rsidP="00F80E95">
      <w:pPr>
        <w:autoSpaceDE w:val="0"/>
        <w:autoSpaceDN w:val="0"/>
        <w:adjustRightInd w:val="0"/>
        <w:spacing w:after="240" w:line="240" w:lineRule="auto"/>
        <w:jc w:val="both"/>
        <w:rPr>
          <w:rFonts w:ascii="Calibri" w:hAnsi="Calibri" w:cs="Calibri"/>
        </w:rPr>
      </w:pPr>
      <w:r>
        <w:rPr>
          <w:rFonts w:ascii="Calibri" w:hAnsi="Calibri" w:cs="Calibri"/>
        </w:rPr>
        <w:t xml:space="preserve">This document provides an update on the CDO </w:t>
      </w:r>
      <w:ins w:id="0" w:author="Microsoft Office User" w:date="2021-07-07T23:42:00Z">
        <w:r w:rsidR="00D155D6" w:rsidRPr="004E377F">
          <w:rPr>
            <w:rFonts w:eastAsia="Times New Roman" w:cstheme="minorHAnsi"/>
          </w:rPr>
          <w:t xml:space="preserve">Business Intelligence </w:t>
        </w:r>
        <w:r w:rsidR="00D155D6">
          <w:rPr>
            <w:rFonts w:eastAsia="Times New Roman" w:cstheme="minorHAnsi"/>
          </w:rPr>
          <w:t>(</w:t>
        </w:r>
      </w:ins>
      <w:r>
        <w:rPr>
          <w:rFonts w:ascii="Calibri" w:hAnsi="Calibri" w:cs="Calibri"/>
        </w:rPr>
        <w:t>BI</w:t>
      </w:r>
      <w:ins w:id="1" w:author="Microsoft Office User" w:date="2021-07-07T23:42:00Z">
        <w:r w:rsidR="00D155D6">
          <w:rPr>
            <w:rFonts w:ascii="Calibri" w:hAnsi="Calibri" w:cs="Calibri"/>
          </w:rPr>
          <w:t>)</w:t>
        </w:r>
      </w:ins>
      <w:r>
        <w:rPr>
          <w:rFonts w:ascii="Calibri" w:hAnsi="Calibri" w:cs="Calibri"/>
        </w:rPr>
        <w:t xml:space="preserve"> team </w:t>
      </w:r>
      <w:del w:id="2" w:author="Microsoft Office User" w:date="2021-07-07T23:27:00Z">
        <w:r w:rsidDel="00DD64E6">
          <w:rPr>
            <w:rFonts w:ascii="Calibri" w:hAnsi="Calibri" w:cs="Calibri"/>
          </w:rPr>
          <w:delText xml:space="preserve">overview, </w:delText>
        </w:r>
      </w:del>
      <w:r>
        <w:rPr>
          <w:rFonts w:ascii="Calibri" w:hAnsi="Calibri" w:cs="Calibri"/>
        </w:rPr>
        <w:t>vision</w:t>
      </w:r>
      <w:ins w:id="3" w:author="Microsoft Office User" w:date="2021-07-07T23:28:00Z">
        <w:r w:rsidR="00DD64E6">
          <w:rPr>
            <w:rFonts w:ascii="Calibri" w:hAnsi="Calibri" w:cs="Calibri"/>
          </w:rPr>
          <w:t xml:space="preserve">, </w:t>
        </w:r>
      </w:ins>
      <w:ins w:id="4" w:author="Microsoft Office User" w:date="2021-07-07T23:39:00Z">
        <w:r w:rsidR="00D155D6">
          <w:rPr>
            <w:rFonts w:ascii="Calibri" w:hAnsi="Calibri" w:cs="Calibri"/>
          </w:rPr>
          <w:t xml:space="preserve">the </w:t>
        </w:r>
      </w:ins>
      <w:ins w:id="5" w:author="Microsoft Office User" w:date="2021-07-07T23:28:00Z">
        <w:r w:rsidR="00DD64E6">
          <w:rPr>
            <w:rFonts w:ascii="Calibri" w:hAnsi="Calibri" w:cs="Calibri"/>
          </w:rPr>
          <w:t>status</w:t>
        </w:r>
      </w:ins>
      <w:r>
        <w:rPr>
          <w:rFonts w:ascii="Calibri" w:hAnsi="Calibri" w:cs="Calibri"/>
        </w:rPr>
        <w:t xml:space="preserve"> </w:t>
      </w:r>
      <w:del w:id="6" w:author="Microsoft Office User" w:date="2021-07-07T23:40:00Z">
        <w:r w:rsidDel="00D155D6">
          <w:rPr>
            <w:rFonts w:ascii="Calibri" w:hAnsi="Calibri" w:cs="Calibri"/>
          </w:rPr>
          <w:delText>and journey of the team to create the metrics</w:delText>
        </w:r>
      </w:del>
      <w:ins w:id="7" w:author="Microsoft Office User" w:date="2021-07-07T23:42:00Z">
        <w:r w:rsidR="00D155D6">
          <w:rPr>
            <w:rFonts w:ascii="Calibri" w:hAnsi="Calibri" w:cs="Calibri"/>
          </w:rPr>
          <w:t xml:space="preserve"> </w:t>
        </w:r>
      </w:ins>
      <w:ins w:id="8" w:author="Microsoft Office User" w:date="2021-07-07T23:40:00Z">
        <w:r w:rsidR="00D155D6">
          <w:rPr>
            <w:rFonts w:ascii="Calibri" w:hAnsi="Calibri" w:cs="Calibri"/>
          </w:rPr>
          <w:t xml:space="preserve">of CDO </w:t>
        </w:r>
      </w:ins>
      <w:ins w:id="9" w:author="Microsoft Office User" w:date="2021-07-07T23:42:00Z">
        <w:r w:rsidR="00D155D6">
          <w:rPr>
            <w:rFonts w:ascii="Calibri" w:hAnsi="Calibri" w:cs="Calibri"/>
          </w:rPr>
          <w:t xml:space="preserve">BI </w:t>
        </w:r>
      </w:ins>
      <w:ins w:id="10" w:author="Microsoft Office User" w:date="2021-07-07T23:40:00Z">
        <w:r w:rsidR="00D155D6">
          <w:rPr>
            <w:rFonts w:ascii="Calibri" w:hAnsi="Calibri" w:cs="Calibri"/>
          </w:rPr>
          <w:t xml:space="preserve">metrics, and a summary of key dependencies and challenges </w:t>
        </w:r>
      </w:ins>
      <w:del w:id="11" w:author="Microsoft Office User" w:date="2021-07-07T23:40:00Z">
        <w:r w:rsidDel="00D155D6">
          <w:rPr>
            <w:rFonts w:ascii="Calibri" w:hAnsi="Calibri" w:cs="Calibri"/>
          </w:rPr>
          <w:delText xml:space="preserve">, along with dependency and challenges </w:delText>
        </w:r>
      </w:del>
      <w:r>
        <w:rPr>
          <w:rFonts w:ascii="Calibri" w:hAnsi="Calibri" w:cs="Calibri"/>
        </w:rPr>
        <w:t>faced by the BI team</w:t>
      </w:r>
      <w:del w:id="12" w:author="Microsoft Office User" w:date="2021-07-07T23:40:00Z">
        <w:r w:rsidDel="00D155D6">
          <w:rPr>
            <w:rFonts w:ascii="Calibri" w:hAnsi="Calibri" w:cs="Calibri"/>
          </w:rPr>
          <w:delText xml:space="preserve"> in that journey and their potential solutions</w:delText>
        </w:r>
      </w:del>
      <w:r>
        <w:rPr>
          <w:rFonts w:ascii="Calibri" w:hAnsi="Calibri" w:cs="Calibri"/>
        </w:rPr>
        <w:t xml:space="preserve">. The document also presents a forward looking H2 roadmap and seeks feedback on roadmap prioritization from the product team. </w:t>
      </w:r>
    </w:p>
    <w:p w14:paraId="0DE2F5B5" w14:textId="77777777" w:rsidR="00A72573" w:rsidRPr="004E377F" w:rsidRDefault="00E94E9D" w:rsidP="000B2301">
      <w:pPr>
        <w:pStyle w:val="IntenseQuote"/>
        <w:pBdr>
          <w:top w:val="single" w:sz="8" w:space="0" w:color="70AD47" w:themeColor="accent6"/>
          <w:bottom w:val="single" w:sz="4" w:space="0" w:color="5B9BD5" w:themeColor="accent1"/>
        </w:pBdr>
        <w:spacing w:before="0"/>
        <w:ind w:left="0"/>
        <w:rPr>
          <w:rFonts w:cstheme="minorHAnsi"/>
          <w:i w:val="0"/>
          <w:iCs w:val="0"/>
          <w:sz w:val="22"/>
          <w:szCs w:val="22"/>
        </w:rPr>
      </w:pPr>
      <w:r w:rsidRPr="004E377F">
        <w:rPr>
          <w:rFonts w:cstheme="minorHAnsi"/>
          <w:i w:val="0"/>
          <w:iCs w:val="0"/>
          <w:sz w:val="22"/>
          <w:szCs w:val="22"/>
        </w:rPr>
        <w:t>Team Overview</w:t>
      </w:r>
    </w:p>
    <w:p w14:paraId="56F8E251" w14:textId="7776AD6B" w:rsidR="00DA48FF" w:rsidRDefault="00D155D6" w:rsidP="000916FC">
      <w:pPr>
        <w:spacing w:after="0" w:line="240" w:lineRule="auto"/>
        <w:jc w:val="both"/>
        <w:rPr>
          <w:ins w:id="13" w:author="Microsoft Office User" w:date="2021-07-08T07:16:00Z"/>
          <w:rFonts w:eastAsia="Times New Roman" w:cstheme="minorHAnsi"/>
        </w:rPr>
      </w:pPr>
      <w:ins w:id="14" w:author="Microsoft Office User" w:date="2021-07-07T23:40:00Z">
        <w:r>
          <w:rPr>
            <w:rFonts w:eastAsia="Times New Roman" w:cstheme="minorHAnsi"/>
          </w:rPr>
          <w:t>When</w:t>
        </w:r>
      </w:ins>
      <w:ins w:id="15" w:author="Microsoft Office User" w:date="2021-07-07T23:41:00Z">
        <w:r>
          <w:rPr>
            <w:rFonts w:eastAsia="Times New Roman" w:cstheme="minorHAnsi"/>
          </w:rPr>
          <w:t xml:space="preserve"> CDO was formed in late 2018, the </w:t>
        </w:r>
      </w:ins>
      <w:del w:id="16" w:author="Microsoft Office User" w:date="2021-07-07T23:41:00Z">
        <w:r w:rsidR="00E94E9D" w:rsidRPr="004E377F" w:rsidDel="00D155D6">
          <w:rPr>
            <w:rFonts w:eastAsia="Times New Roman" w:cstheme="minorHAnsi"/>
          </w:rPr>
          <w:delText>The CD</w:delText>
        </w:r>
        <w:r w:rsidR="008D40D0" w:rsidRPr="004E377F" w:rsidDel="00D155D6">
          <w:rPr>
            <w:rFonts w:eastAsia="Times New Roman" w:cstheme="minorHAnsi"/>
          </w:rPr>
          <w:delText xml:space="preserve">O </w:delText>
        </w:r>
      </w:del>
      <w:r w:rsidR="008D40D0" w:rsidRPr="004E377F">
        <w:rPr>
          <w:rFonts w:eastAsia="Times New Roman" w:cstheme="minorHAnsi"/>
        </w:rPr>
        <w:t xml:space="preserve">organization </w:t>
      </w:r>
      <w:del w:id="17" w:author="Microsoft Office User" w:date="2021-07-07T23:41:00Z">
        <w:r w:rsidR="008D40D0" w:rsidRPr="004E377F" w:rsidDel="00D155D6">
          <w:rPr>
            <w:rFonts w:eastAsia="Times New Roman" w:cstheme="minorHAnsi"/>
          </w:rPr>
          <w:delText xml:space="preserve">traditionally </w:delText>
        </w:r>
        <w:r w:rsidR="00E94E9D" w:rsidRPr="004E377F" w:rsidDel="00D155D6">
          <w:rPr>
            <w:rFonts w:eastAsia="Times New Roman" w:cstheme="minorHAnsi"/>
          </w:rPr>
          <w:delText>not had a</w:delText>
        </w:r>
      </w:del>
      <w:ins w:id="18" w:author="Microsoft Office User" w:date="2021-07-07T23:41:00Z">
        <w:r>
          <w:rPr>
            <w:rFonts w:eastAsia="Times New Roman" w:cstheme="minorHAnsi"/>
          </w:rPr>
          <w:t>did not have a</w:t>
        </w:r>
      </w:ins>
      <w:r w:rsidR="00E94E9D" w:rsidRPr="004E377F">
        <w:rPr>
          <w:rFonts w:eastAsia="Times New Roman" w:cstheme="minorHAnsi"/>
        </w:rPr>
        <w:t xml:space="preserve"> Business Intelli</w:t>
      </w:r>
      <w:r w:rsidR="008D40D0" w:rsidRPr="004E377F">
        <w:rPr>
          <w:rFonts w:eastAsia="Times New Roman" w:cstheme="minorHAnsi"/>
        </w:rPr>
        <w:t xml:space="preserve">gence team. </w:t>
      </w:r>
      <w:ins w:id="19" w:author="Microsoft Office User" w:date="2021-07-07T23:41:00Z">
        <w:r>
          <w:rPr>
            <w:rFonts w:eastAsia="Times New Roman" w:cstheme="minorHAnsi"/>
          </w:rPr>
          <w:t xml:space="preserve">Instead, </w:t>
        </w:r>
      </w:ins>
      <w:del w:id="20" w:author="Microsoft Office User" w:date="2021-07-07T23:41:00Z">
        <w:r w:rsidR="008D40D0" w:rsidRPr="004E377F" w:rsidDel="00D155D6">
          <w:rPr>
            <w:rFonts w:eastAsia="Times New Roman" w:cstheme="minorHAnsi"/>
          </w:rPr>
          <w:delText xml:space="preserve">The </w:delText>
        </w:r>
      </w:del>
      <w:ins w:id="21" w:author="Microsoft Office User" w:date="2021-07-07T23:41:00Z">
        <w:r>
          <w:rPr>
            <w:rFonts w:eastAsia="Times New Roman" w:cstheme="minorHAnsi"/>
          </w:rPr>
          <w:t>t</w:t>
        </w:r>
        <w:r w:rsidRPr="004E377F">
          <w:rPr>
            <w:rFonts w:eastAsia="Times New Roman" w:cstheme="minorHAnsi"/>
          </w:rPr>
          <w:t xml:space="preserve">he </w:t>
        </w:r>
      </w:ins>
      <w:r w:rsidR="008D40D0" w:rsidRPr="004E377F">
        <w:rPr>
          <w:rFonts w:eastAsia="Times New Roman" w:cstheme="minorHAnsi"/>
        </w:rPr>
        <w:t xml:space="preserve">organization </w:t>
      </w:r>
      <w:del w:id="22" w:author="Microsoft Office User" w:date="2021-07-07T23:41:00Z">
        <w:r w:rsidR="008D40D0" w:rsidRPr="004E377F" w:rsidDel="00D155D6">
          <w:rPr>
            <w:rFonts w:eastAsia="Times New Roman" w:cstheme="minorHAnsi"/>
          </w:rPr>
          <w:delText>had</w:delText>
        </w:r>
        <w:r w:rsidR="00E94E9D" w:rsidRPr="004E377F" w:rsidDel="00D155D6">
          <w:rPr>
            <w:rFonts w:eastAsia="Times New Roman" w:cstheme="minorHAnsi"/>
          </w:rPr>
          <w:delText xml:space="preserve"> </w:delText>
        </w:r>
      </w:del>
      <w:r w:rsidR="00E94E9D" w:rsidRPr="004E377F">
        <w:rPr>
          <w:rFonts w:eastAsia="Times New Roman" w:cstheme="minorHAnsi"/>
        </w:rPr>
        <w:t xml:space="preserve">depended on </w:t>
      </w:r>
      <w:ins w:id="23" w:author="Microsoft Office User" w:date="2021-07-07T23:41:00Z">
        <w:r>
          <w:rPr>
            <w:rFonts w:eastAsia="Times New Roman" w:cstheme="minorHAnsi"/>
          </w:rPr>
          <w:t>Smart Home (</w:t>
        </w:r>
      </w:ins>
      <w:r w:rsidR="00E94E9D" w:rsidRPr="004E377F">
        <w:rPr>
          <w:rFonts w:eastAsia="Times New Roman" w:cstheme="minorHAnsi"/>
        </w:rPr>
        <w:t>SH</w:t>
      </w:r>
      <w:ins w:id="24" w:author="Microsoft Office User" w:date="2021-07-07T23:41:00Z">
        <w:r>
          <w:rPr>
            <w:rFonts w:eastAsia="Times New Roman" w:cstheme="minorHAnsi"/>
          </w:rPr>
          <w:t>)</w:t>
        </w:r>
      </w:ins>
      <w:r w:rsidR="00E94E9D" w:rsidRPr="004E377F">
        <w:rPr>
          <w:rFonts w:eastAsia="Times New Roman" w:cstheme="minorHAnsi"/>
        </w:rPr>
        <w:t xml:space="preserve"> BI and Alexa BI teams (renamed as AXD BI), as well as tools</w:t>
      </w:r>
      <w:ins w:id="25" w:author="Microsoft Office User" w:date="2021-07-07T23:43:00Z">
        <w:r>
          <w:rPr>
            <w:rFonts w:eastAsia="Times New Roman" w:cstheme="minorHAnsi"/>
          </w:rPr>
          <w:t xml:space="preserve"> and metrics</w:t>
        </w:r>
      </w:ins>
      <w:r w:rsidR="00E94E9D" w:rsidRPr="004E377F">
        <w:rPr>
          <w:rFonts w:eastAsia="Times New Roman" w:cstheme="minorHAnsi"/>
        </w:rPr>
        <w:t xml:space="preserve"> built by engineering teams using PMET, Atocha, </w:t>
      </w:r>
      <w:ins w:id="26" w:author="Microsoft Office User" w:date="2021-07-07T23:43:00Z">
        <w:r>
          <w:rPr>
            <w:rFonts w:eastAsia="Times New Roman" w:cstheme="minorHAnsi"/>
          </w:rPr>
          <w:t xml:space="preserve">and </w:t>
        </w:r>
      </w:ins>
      <w:commentRangeStart w:id="27"/>
      <w:r w:rsidR="00E94E9D" w:rsidRPr="004E377F">
        <w:rPr>
          <w:rFonts w:eastAsia="Times New Roman" w:cstheme="minorHAnsi"/>
        </w:rPr>
        <w:t xml:space="preserve">ADAC </w:t>
      </w:r>
      <w:commentRangeEnd w:id="27"/>
      <w:r>
        <w:rPr>
          <w:rStyle w:val="CommentReference"/>
        </w:rPr>
        <w:commentReference w:id="27"/>
      </w:r>
      <w:r w:rsidR="00E94E9D" w:rsidRPr="004E377F">
        <w:rPr>
          <w:rFonts w:eastAsia="Times New Roman" w:cstheme="minorHAnsi"/>
        </w:rPr>
        <w:t xml:space="preserve">dashboards. </w:t>
      </w:r>
      <w:r w:rsidR="002E04FC" w:rsidRPr="004E377F">
        <w:rPr>
          <w:rFonts w:eastAsia="Times New Roman" w:cstheme="minorHAnsi"/>
        </w:rPr>
        <w:t>In 2020 the CDO organization launched a centralized BI team</w:t>
      </w:r>
      <w:ins w:id="28" w:author="Microsoft Office User" w:date="2021-07-07T23:45:00Z">
        <w:r>
          <w:rPr>
            <w:rFonts w:eastAsia="Times New Roman" w:cstheme="minorHAnsi"/>
          </w:rPr>
          <w:t xml:space="preserve"> to obtain </w:t>
        </w:r>
      </w:ins>
      <w:del w:id="29" w:author="Microsoft Office User" w:date="2021-07-07T23:44:00Z">
        <w:r w:rsidR="002E04FC" w:rsidRPr="004E377F" w:rsidDel="00D155D6">
          <w:rPr>
            <w:rFonts w:eastAsia="Times New Roman" w:cstheme="minorHAnsi"/>
          </w:rPr>
          <w:delText>,</w:delText>
        </w:r>
      </w:del>
      <w:del w:id="30" w:author="Microsoft Office User" w:date="2021-07-07T23:45:00Z">
        <w:r w:rsidR="002E04FC" w:rsidRPr="004E377F" w:rsidDel="00D155D6">
          <w:rPr>
            <w:rFonts w:eastAsia="Times New Roman" w:cstheme="minorHAnsi"/>
          </w:rPr>
          <w:delText xml:space="preserve"> i</w:delText>
        </w:r>
        <w:r w:rsidR="00E94E9D" w:rsidRPr="004E377F" w:rsidDel="00D155D6">
          <w:rPr>
            <w:rFonts w:eastAsia="Times New Roman" w:cstheme="minorHAnsi"/>
          </w:rPr>
          <w:delText>n order to have better</w:delText>
        </w:r>
      </w:del>
      <w:ins w:id="31" w:author="Microsoft Office User" w:date="2021-07-07T23:45:00Z">
        <w:r>
          <w:rPr>
            <w:rFonts w:eastAsia="Times New Roman" w:cstheme="minorHAnsi"/>
          </w:rPr>
          <w:t>greater</w:t>
        </w:r>
      </w:ins>
      <w:r w:rsidR="00E94E9D" w:rsidRPr="004E377F">
        <w:rPr>
          <w:rFonts w:eastAsia="Times New Roman" w:cstheme="minorHAnsi"/>
        </w:rPr>
        <w:t xml:space="preserve"> control</w:t>
      </w:r>
      <w:r w:rsidR="002E04FC" w:rsidRPr="004E377F">
        <w:rPr>
          <w:rFonts w:eastAsia="Times New Roman" w:cstheme="minorHAnsi"/>
        </w:rPr>
        <w:t xml:space="preserve"> over our </w:t>
      </w:r>
      <w:commentRangeStart w:id="32"/>
      <w:r w:rsidR="002E04FC" w:rsidRPr="004E377F">
        <w:rPr>
          <w:rFonts w:eastAsia="Times New Roman" w:cstheme="minorHAnsi"/>
        </w:rPr>
        <w:t>own BI destiny</w:t>
      </w:r>
      <w:commentRangeEnd w:id="32"/>
      <w:r>
        <w:rPr>
          <w:rStyle w:val="CommentReference"/>
        </w:rPr>
        <w:commentReference w:id="32"/>
      </w:r>
      <w:r w:rsidR="002E04FC" w:rsidRPr="004E377F">
        <w:rPr>
          <w:rFonts w:eastAsia="Times New Roman" w:cstheme="minorHAnsi"/>
        </w:rPr>
        <w:t xml:space="preserve">. Currently we have </w:t>
      </w:r>
      <w:ins w:id="33" w:author="Microsoft Office User" w:date="2021-07-07T23:49:00Z">
        <w:r>
          <w:rPr>
            <w:rFonts w:eastAsia="Times New Roman" w:cstheme="minorHAnsi"/>
          </w:rPr>
          <w:t>two</w:t>
        </w:r>
      </w:ins>
      <w:ins w:id="34" w:author="Microsoft Office User" w:date="2021-07-07T23:46:00Z">
        <w:r>
          <w:rPr>
            <w:rFonts w:eastAsia="Times New Roman" w:cstheme="minorHAnsi"/>
          </w:rPr>
          <w:t xml:space="preserve"> BIS</w:t>
        </w:r>
      </w:ins>
      <w:ins w:id="35" w:author="Microsoft Office User" w:date="2021-07-07T23:47:00Z">
        <w:r>
          <w:rPr>
            <w:rFonts w:eastAsia="Times New Roman" w:cstheme="minorHAnsi"/>
          </w:rPr>
          <w:t xml:space="preserve"> plus a summer intern: </w:t>
        </w:r>
      </w:ins>
      <w:ins w:id="36" w:author="Microsoft Office User" w:date="2021-07-07T23:49:00Z">
        <w:r>
          <w:rPr>
            <w:rFonts w:eastAsia="Times New Roman" w:cstheme="minorHAnsi"/>
          </w:rPr>
          <w:t>one</w:t>
        </w:r>
      </w:ins>
      <w:ins w:id="37" w:author="Microsoft Office User" w:date="2021-07-07T23:47:00Z">
        <w:r>
          <w:rPr>
            <w:rFonts w:eastAsia="Times New Roman" w:cstheme="minorHAnsi"/>
          </w:rPr>
          <w:t xml:space="preserve"> </w:t>
        </w:r>
      </w:ins>
      <w:ins w:id="38" w:author="Microsoft Office User" w:date="2021-07-07T23:49:00Z">
        <w:r>
          <w:rPr>
            <w:rFonts w:eastAsia="Times New Roman" w:cstheme="minorHAnsi"/>
          </w:rPr>
          <w:t xml:space="preserve">L6 </w:t>
        </w:r>
      </w:ins>
      <w:ins w:id="39" w:author="Microsoft Office User" w:date="2021-07-07T23:48:00Z">
        <w:r>
          <w:rPr>
            <w:rFonts w:eastAsia="Times New Roman" w:cstheme="minorHAnsi"/>
          </w:rPr>
          <w:t xml:space="preserve">Business Intelligence Engineer (BIE), </w:t>
        </w:r>
      </w:ins>
      <w:ins w:id="40" w:author="Microsoft Office User" w:date="2021-07-07T23:49:00Z">
        <w:r>
          <w:rPr>
            <w:rFonts w:eastAsia="Times New Roman" w:cstheme="minorHAnsi"/>
          </w:rPr>
          <w:t xml:space="preserve">one L5 </w:t>
        </w:r>
      </w:ins>
      <w:ins w:id="41" w:author="Microsoft Office User" w:date="2021-07-07T23:48:00Z">
        <w:r>
          <w:rPr>
            <w:rFonts w:eastAsia="Times New Roman" w:cstheme="minorHAnsi"/>
          </w:rPr>
          <w:t xml:space="preserve">Data </w:t>
        </w:r>
      </w:ins>
      <w:ins w:id="42" w:author="Microsoft Office User" w:date="2021-07-07T23:49:00Z">
        <w:r>
          <w:rPr>
            <w:rFonts w:eastAsia="Times New Roman" w:cstheme="minorHAnsi"/>
          </w:rPr>
          <w:t xml:space="preserve">Engineer (DE), and one </w:t>
        </w:r>
        <w:r w:rsidR="00FE2772">
          <w:rPr>
            <w:rFonts w:eastAsia="Times New Roman" w:cstheme="minorHAnsi"/>
          </w:rPr>
          <w:t xml:space="preserve">intern DE. </w:t>
        </w:r>
      </w:ins>
      <w:del w:id="43" w:author="Microsoft Office User" w:date="2021-07-07T23:46:00Z">
        <w:r w:rsidR="002E04FC" w:rsidRPr="004E377F" w:rsidDel="00D155D6">
          <w:rPr>
            <w:rFonts w:eastAsia="Times New Roman" w:cstheme="minorHAnsi"/>
          </w:rPr>
          <w:delText>a HC of 3</w:delText>
        </w:r>
      </w:del>
      <w:del w:id="44" w:author="Microsoft Office User" w:date="2021-07-07T23:49:00Z">
        <w:r w:rsidR="002E04FC" w:rsidRPr="004E377F" w:rsidDel="00FE2772">
          <w:rPr>
            <w:rFonts w:eastAsia="Times New Roman" w:cstheme="minorHAnsi"/>
          </w:rPr>
          <w:delText xml:space="preserve">: </w:delText>
        </w:r>
        <w:r w:rsidR="00E94E9D" w:rsidRPr="004E377F" w:rsidDel="00FE2772">
          <w:rPr>
            <w:rFonts w:eastAsia="Times New Roman" w:cstheme="minorHAnsi"/>
          </w:rPr>
          <w:delText>1 BI BIS, 1 DE and 1 DE intern joining in July</w:delText>
        </w:r>
        <w:r w:rsidR="002E04FC" w:rsidRPr="004E377F" w:rsidDel="00FE2772">
          <w:rPr>
            <w:rFonts w:eastAsia="Times New Roman" w:cstheme="minorHAnsi"/>
          </w:rPr>
          <w:delText xml:space="preserve"> for all the product areas in CDO.</w:delText>
        </w:r>
        <w:r w:rsidR="00F80E95" w:rsidDel="00FE2772">
          <w:rPr>
            <w:rFonts w:eastAsia="Times New Roman" w:cstheme="minorHAnsi"/>
          </w:rPr>
          <w:delText xml:space="preserve"> </w:delText>
        </w:r>
      </w:del>
    </w:p>
    <w:p w14:paraId="1EE7D843" w14:textId="7D5BECD5" w:rsidR="00832130" w:rsidRDefault="00832130" w:rsidP="000916FC">
      <w:pPr>
        <w:spacing w:after="0" w:line="240" w:lineRule="auto"/>
        <w:jc w:val="both"/>
        <w:rPr>
          <w:ins w:id="45" w:author="Microsoft Office User" w:date="2021-07-08T07:16:00Z"/>
          <w:rFonts w:eastAsia="Times New Roman" w:cstheme="minorHAnsi"/>
        </w:rPr>
      </w:pPr>
    </w:p>
    <w:p w14:paraId="31C984C1" w14:textId="394CB30F" w:rsidR="00832130" w:rsidDel="00832130" w:rsidRDefault="00832130" w:rsidP="00832130">
      <w:pPr>
        <w:spacing w:after="0" w:line="240" w:lineRule="auto"/>
        <w:rPr>
          <w:del w:id="46" w:author="Microsoft Office User" w:date="2021-07-08T07:17:00Z"/>
          <w:moveTo w:id="47" w:author="Microsoft Office User" w:date="2021-07-08T07:16:00Z"/>
          <w:rFonts w:ascii="Calibri" w:hAnsi="Calibri" w:cs="Calibri"/>
        </w:rPr>
      </w:pPr>
      <w:moveToRangeStart w:id="48" w:author="Microsoft Office User" w:date="2021-07-08T07:16:00Z" w:name="move76594279"/>
      <w:moveTo w:id="49" w:author="Microsoft Office User" w:date="2021-07-08T07:16:00Z">
        <w:del w:id="50" w:author="Microsoft Office User" w:date="2021-07-08T07:16:00Z">
          <w:r w:rsidDel="00832130">
            <w:rPr>
              <w:rFonts w:ascii="Calibri" w:hAnsi="Calibri" w:cs="Calibri"/>
              <w:highlight w:val="yellow"/>
            </w:rPr>
            <w:delText>A few years ago w</w:delText>
          </w:r>
        </w:del>
        <w:del w:id="51" w:author="Microsoft Office User" w:date="2021-07-08T07:18:00Z">
          <w:r w:rsidDel="00832130">
            <w:rPr>
              <w:rFonts w:ascii="Calibri" w:hAnsi="Calibri" w:cs="Calibri"/>
              <w:highlight w:val="yellow"/>
            </w:rPr>
            <w:delText xml:space="preserve">hen </w:delText>
          </w:r>
        </w:del>
      </w:moveTo>
      <w:ins w:id="52" w:author="Microsoft Office User" w:date="2021-07-08T07:19:00Z">
        <w:r>
          <w:rPr>
            <w:rFonts w:ascii="Calibri" w:hAnsi="Calibri" w:cs="Calibri"/>
            <w:highlight w:val="yellow"/>
          </w:rPr>
          <w:t xml:space="preserve">The establishment of a dedicated BI discipline within CDO follows a pattern throughout the broader Alexa organization.  </w:t>
        </w:r>
      </w:ins>
      <w:ins w:id="53" w:author="Microsoft Office User" w:date="2021-07-08T07:18:00Z">
        <w:r>
          <w:rPr>
            <w:rFonts w:ascii="Calibri" w:hAnsi="Calibri" w:cs="Calibri"/>
            <w:highlight w:val="yellow"/>
          </w:rPr>
          <w:t xml:space="preserve">In 2015/2016, when </w:t>
        </w:r>
      </w:ins>
      <w:moveTo w:id="54" w:author="Microsoft Office User" w:date="2021-07-08T07:16:00Z">
        <w:r>
          <w:rPr>
            <w:rFonts w:ascii="Calibri" w:hAnsi="Calibri" w:cs="Calibri"/>
            <w:highlight w:val="yellow"/>
          </w:rPr>
          <w:t xml:space="preserve">Alexa was relatively </w:t>
        </w:r>
        <w:del w:id="55" w:author="Microsoft Office User" w:date="2021-07-08T07:18:00Z">
          <w:r w:rsidDel="00832130">
            <w:rPr>
              <w:rFonts w:ascii="Calibri" w:hAnsi="Calibri" w:cs="Calibri"/>
              <w:highlight w:val="yellow"/>
            </w:rPr>
            <w:delText>smaller</w:delText>
          </w:r>
        </w:del>
      </w:moveTo>
      <w:ins w:id="56" w:author="Microsoft Office User" w:date="2021-07-08T07:18:00Z">
        <w:r>
          <w:rPr>
            <w:rFonts w:ascii="Calibri" w:hAnsi="Calibri" w:cs="Calibri"/>
            <w:highlight w:val="yellow"/>
          </w:rPr>
          <w:t>small,</w:t>
        </w:r>
      </w:ins>
      <w:moveTo w:id="57" w:author="Microsoft Office User" w:date="2021-07-08T07:16:00Z">
        <w:r>
          <w:rPr>
            <w:rFonts w:ascii="Calibri" w:hAnsi="Calibri" w:cs="Calibri"/>
            <w:highlight w:val="yellow"/>
          </w:rPr>
          <w:t xml:space="preserve"> there was one single BI team (Alexa BI) to serve all customers</w:t>
        </w:r>
      </w:moveTo>
      <w:ins w:id="58" w:author="Microsoft Office User" w:date="2021-07-08T07:20:00Z">
        <w:r>
          <w:rPr>
            <w:rFonts w:ascii="Calibri" w:hAnsi="Calibri" w:cs="Calibri"/>
            <w:highlight w:val="yellow"/>
          </w:rPr>
          <w:t xml:space="preserve">.  </w:t>
        </w:r>
      </w:ins>
      <w:moveTo w:id="59" w:author="Microsoft Office User" w:date="2021-07-08T07:16:00Z">
        <w:del w:id="60" w:author="Microsoft Office User" w:date="2021-07-08T07:20:00Z">
          <w:r w:rsidDel="00832130">
            <w:rPr>
              <w:rFonts w:ascii="Calibri" w:hAnsi="Calibri" w:cs="Calibri"/>
              <w:highlight w:val="yellow"/>
            </w:rPr>
            <w:delText xml:space="preserve">, over the years Alexa have grown X times as well the data within Alexa. </w:delText>
          </w:r>
        </w:del>
        <w:r>
          <w:rPr>
            <w:rFonts w:ascii="Calibri" w:hAnsi="Calibri" w:cs="Calibri"/>
            <w:highlight w:val="yellow"/>
          </w:rPr>
          <w:t xml:space="preserve">Alexa BI </w:t>
        </w:r>
        <w:del w:id="61" w:author="Microsoft Office User" w:date="2021-07-08T07:21:00Z">
          <w:r w:rsidDel="00832130">
            <w:rPr>
              <w:rFonts w:ascii="Calibri" w:hAnsi="Calibri" w:cs="Calibri"/>
              <w:highlight w:val="yellow"/>
            </w:rPr>
            <w:delText>(renamed as AXD BI) is serving for</w:delText>
          </w:r>
        </w:del>
      </w:moveTo>
      <w:ins w:id="62" w:author="Microsoft Office User" w:date="2021-07-08T07:21:00Z">
        <w:r>
          <w:rPr>
            <w:rFonts w:ascii="Calibri" w:hAnsi="Calibri" w:cs="Calibri"/>
            <w:highlight w:val="yellow"/>
          </w:rPr>
          <w:t>continues to support</w:t>
        </w:r>
      </w:ins>
      <w:moveTo w:id="63" w:author="Microsoft Office User" w:date="2021-07-08T07:16:00Z">
        <w:r>
          <w:rPr>
            <w:rFonts w:ascii="Calibri" w:hAnsi="Calibri" w:cs="Calibri"/>
            <w:highlight w:val="yellow"/>
          </w:rPr>
          <w:t xml:space="preserve"> 1P customer adoption and engagement data </w:t>
        </w:r>
        <w:del w:id="64" w:author="Microsoft Office User" w:date="2021-07-08T07:21:00Z">
          <w:r w:rsidDel="00832130">
            <w:rPr>
              <w:rFonts w:ascii="Calibri" w:hAnsi="Calibri" w:cs="Calibri"/>
              <w:highlight w:val="yellow"/>
            </w:rPr>
            <w:delText xml:space="preserve">even </w:delText>
          </w:r>
        </w:del>
        <w:r>
          <w:rPr>
            <w:rFonts w:ascii="Calibri" w:hAnsi="Calibri" w:cs="Calibri"/>
            <w:highlight w:val="yellow"/>
          </w:rPr>
          <w:t xml:space="preserve">today. However, </w:t>
        </w:r>
        <w:del w:id="65" w:author="Microsoft Office User" w:date="2021-07-08T07:22:00Z">
          <w:r w:rsidDel="00A96E79">
            <w:rPr>
              <w:rFonts w:ascii="Calibri" w:hAnsi="Calibri" w:cs="Calibri"/>
              <w:highlight w:val="yellow"/>
            </w:rPr>
            <w:delText xml:space="preserve">with the growth of various teams such as Targeting, ESP, multi-tasking, agents, registry etc., </w:delText>
          </w:r>
        </w:del>
        <w:r>
          <w:rPr>
            <w:rFonts w:ascii="Calibri" w:hAnsi="Calibri" w:cs="Calibri"/>
            <w:highlight w:val="yellow"/>
          </w:rPr>
          <w:t xml:space="preserve">Alexa BI is not resourced </w:t>
        </w:r>
        <w:del w:id="66" w:author="Microsoft Office User" w:date="2021-07-08T07:23:00Z">
          <w:r w:rsidDel="00A96E79">
            <w:rPr>
              <w:rFonts w:ascii="Calibri" w:hAnsi="Calibri" w:cs="Calibri"/>
              <w:highlight w:val="yellow"/>
            </w:rPr>
            <w:delText xml:space="preserve">enough </w:delText>
          </w:r>
        </w:del>
        <w:r>
          <w:rPr>
            <w:rFonts w:ascii="Calibri" w:hAnsi="Calibri" w:cs="Calibri"/>
            <w:highlight w:val="yellow"/>
          </w:rPr>
          <w:t xml:space="preserve">to serve the individual requests from </w:t>
        </w:r>
        <w:del w:id="67" w:author="Microsoft Office User" w:date="2021-07-08T07:23:00Z">
          <w:r w:rsidDel="00A96E79">
            <w:rPr>
              <w:rFonts w:ascii="Calibri" w:hAnsi="Calibri" w:cs="Calibri"/>
              <w:highlight w:val="yellow"/>
            </w:rPr>
            <w:delText>each</w:delText>
          </w:r>
        </w:del>
      </w:moveTo>
      <w:ins w:id="68" w:author="Microsoft Office User" w:date="2021-07-08T07:23:00Z">
        <w:r w:rsidR="00A96E79">
          <w:rPr>
            <w:rFonts w:ascii="Calibri" w:hAnsi="Calibri" w:cs="Calibri"/>
            <w:highlight w:val="yellow"/>
          </w:rPr>
          <w:t>all</w:t>
        </w:r>
      </w:ins>
      <w:moveTo w:id="69" w:author="Microsoft Office User" w:date="2021-07-08T07:16:00Z">
        <w:r>
          <w:rPr>
            <w:rFonts w:ascii="Calibri" w:hAnsi="Calibri" w:cs="Calibri"/>
            <w:highlight w:val="yellow"/>
          </w:rPr>
          <w:t xml:space="preserve"> Alexa teams. Hence, various teams </w:t>
        </w:r>
        <w:del w:id="70" w:author="Microsoft Office User" w:date="2021-07-08T07:21:00Z">
          <w:r w:rsidDel="00832130">
            <w:rPr>
              <w:rFonts w:ascii="Calibri" w:hAnsi="Calibri" w:cs="Calibri"/>
              <w:highlight w:val="yellow"/>
            </w:rPr>
            <w:delText xml:space="preserve">(Orgs) </w:delText>
          </w:r>
        </w:del>
        <w:r>
          <w:rPr>
            <w:rFonts w:ascii="Calibri" w:hAnsi="Calibri" w:cs="Calibri"/>
            <w:highlight w:val="yellow"/>
          </w:rPr>
          <w:t xml:space="preserve">in Alexa have created separate BI </w:t>
        </w:r>
        <w:del w:id="71" w:author="Microsoft Office User" w:date="2021-07-08T07:23:00Z">
          <w:r w:rsidDel="00A96E79">
            <w:rPr>
              <w:rFonts w:ascii="Calibri" w:hAnsi="Calibri" w:cs="Calibri"/>
              <w:highlight w:val="yellow"/>
            </w:rPr>
            <w:delText>teams</w:delText>
          </w:r>
        </w:del>
      </w:moveTo>
      <w:ins w:id="72" w:author="Microsoft Office User" w:date="2021-07-08T07:23:00Z">
        <w:r w:rsidR="00A96E79">
          <w:rPr>
            <w:rFonts w:ascii="Calibri" w:hAnsi="Calibri" w:cs="Calibri"/>
            <w:highlight w:val="yellow"/>
          </w:rPr>
          <w:t>disciplines</w:t>
        </w:r>
      </w:ins>
      <w:moveTo w:id="73" w:author="Microsoft Office User" w:date="2021-07-08T07:16:00Z">
        <w:r>
          <w:rPr>
            <w:rFonts w:ascii="Calibri" w:hAnsi="Calibri" w:cs="Calibri"/>
            <w:highlight w:val="yellow"/>
          </w:rPr>
          <w:t xml:space="preserve"> such as Smart</w:t>
        </w:r>
      </w:moveTo>
      <w:ins w:id="74" w:author="Microsoft Office User" w:date="2021-07-08T07:24:00Z">
        <w:r w:rsidR="00A96E79">
          <w:rPr>
            <w:rFonts w:ascii="Calibri" w:hAnsi="Calibri" w:cs="Calibri"/>
            <w:highlight w:val="yellow"/>
          </w:rPr>
          <w:t xml:space="preserve"> </w:t>
        </w:r>
      </w:ins>
      <w:moveTo w:id="75" w:author="Microsoft Office User" w:date="2021-07-08T07:16:00Z">
        <w:del w:id="76" w:author="Microsoft Office User" w:date="2021-07-08T07:24:00Z">
          <w:r w:rsidDel="00A96E79">
            <w:rPr>
              <w:rFonts w:ascii="Calibri" w:hAnsi="Calibri" w:cs="Calibri"/>
              <w:highlight w:val="yellow"/>
            </w:rPr>
            <w:delText>h</w:delText>
          </w:r>
        </w:del>
      </w:moveTo>
      <w:ins w:id="77" w:author="Microsoft Office User" w:date="2021-07-08T07:24:00Z">
        <w:r w:rsidR="00A96E79">
          <w:rPr>
            <w:rFonts w:ascii="Calibri" w:hAnsi="Calibri" w:cs="Calibri"/>
            <w:highlight w:val="yellow"/>
          </w:rPr>
          <w:t>H</w:t>
        </w:r>
      </w:ins>
      <w:moveTo w:id="78" w:author="Microsoft Office User" w:date="2021-07-08T07:16:00Z">
        <w:r>
          <w:rPr>
            <w:rFonts w:ascii="Calibri" w:hAnsi="Calibri" w:cs="Calibri"/>
            <w:highlight w:val="yellow"/>
          </w:rPr>
          <w:t>ome BI, Music BI, Friction BI, ASK BI and AVS BI</w:t>
        </w:r>
      </w:moveTo>
      <w:ins w:id="79" w:author="Microsoft Office User" w:date="2021-07-08T07:23:00Z">
        <w:r w:rsidR="00A96E79">
          <w:rPr>
            <w:rFonts w:ascii="Calibri" w:hAnsi="Calibri" w:cs="Calibri"/>
            <w:highlight w:val="yellow"/>
          </w:rPr>
          <w:t>,</w:t>
        </w:r>
      </w:ins>
      <w:moveTo w:id="80" w:author="Microsoft Office User" w:date="2021-07-08T07:16:00Z">
        <w:r>
          <w:rPr>
            <w:rFonts w:ascii="Calibri" w:hAnsi="Calibri" w:cs="Calibri"/>
            <w:highlight w:val="yellow"/>
          </w:rPr>
          <w:t xml:space="preserve"> etc.</w:t>
        </w:r>
      </w:moveTo>
      <w:ins w:id="81" w:author="Microsoft Office User" w:date="2021-07-08T07:23:00Z">
        <w:r w:rsidR="00A96E79">
          <w:rPr>
            <w:rFonts w:ascii="Calibri" w:hAnsi="Calibri" w:cs="Calibri"/>
            <w:highlight w:val="yellow"/>
          </w:rPr>
          <w:t xml:space="preserve"> </w:t>
        </w:r>
      </w:ins>
      <w:ins w:id="82" w:author="Microsoft Office User" w:date="2021-07-08T07:24:00Z">
        <w:r w:rsidR="00A96E79">
          <w:rPr>
            <w:rFonts w:ascii="Calibri" w:hAnsi="Calibri" w:cs="Calibri"/>
            <w:highlight w:val="yellow"/>
          </w:rPr>
          <w:t xml:space="preserve"> </w:t>
        </w:r>
      </w:ins>
      <w:ins w:id="83" w:author="Microsoft Office User" w:date="2021-07-08T07:25:00Z">
        <w:r w:rsidR="00A96E79">
          <w:rPr>
            <w:rFonts w:ascii="Calibri" w:hAnsi="Calibri" w:cs="Calibri"/>
            <w:highlight w:val="yellow"/>
          </w:rPr>
          <w:t>Each BI team</w:t>
        </w:r>
      </w:ins>
      <w:ins w:id="84" w:author="Microsoft Office User" w:date="2021-07-08T07:26:00Z">
        <w:r w:rsidR="00A96E79">
          <w:rPr>
            <w:rFonts w:ascii="Calibri" w:hAnsi="Calibri" w:cs="Calibri"/>
            <w:highlight w:val="yellow"/>
          </w:rPr>
          <w:t xml:space="preserve"> is responsible for </w:t>
        </w:r>
      </w:ins>
      <w:ins w:id="85" w:author="Microsoft Office User" w:date="2021-07-08T07:27:00Z">
        <w:r w:rsidR="00A96E79">
          <w:rPr>
            <w:rFonts w:ascii="Calibri" w:hAnsi="Calibri" w:cs="Calibri"/>
            <w:highlight w:val="yellow"/>
          </w:rPr>
          <w:t>establishing a dat</w:t>
        </w:r>
      </w:ins>
      <w:ins w:id="86" w:author="Microsoft Office User" w:date="2021-07-08T07:28:00Z">
        <w:r w:rsidR="00A96E79">
          <w:rPr>
            <w:rFonts w:ascii="Calibri" w:hAnsi="Calibri" w:cs="Calibri"/>
            <w:highlight w:val="yellow"/>
          </w:rPr>
          <w:t>a pipeline</w:t>
        </w:r>
      </w:ins>
      <w:ins w:id="87" w:author="Microsoft Office User" w:date="2021-07-08T07:29:00Z">
        <w:r w:rsidR="00A96E79">
          <w:rPr>
            <w:rFonts w:ascii="Calibri" w:hAnsi="Calibri" w:cs="Calibri"/>
            <w:highlight w:val="yellow"/>
          </w:rPr>
          <w:t xml:space="preserve"> and completing the data engineering</w:t>
        </w:r>
      </w:ins>
      <w:ins w:id="88" w:author="Microsoft Office User" w:date="2021-07-08T07:31:00Z">
        <w:r w:rsidR="00A96E79">
          <w:rPr>
            <w:rFonts w:ascii="Calibri" w:hAnsi="Calibri" w:cs="Calibri"/>
            <w:highlight w:val="yellow"/>
          </w:rPr>
          <w:t xml:space="preserve"> necessary to enable dashboards/metrics to be quickly </w:t>
        </w:r>
      </w:ins>
      <w:ins w:id="89" w:author="Microsoft Office User" w:date="2021-07-08T07:32:00Z">
        <w:r w:rsidR="00E6241C">
          <w:rPr>
            <w:rFonts w:ascii="Calibri" w:hAnsi="Calibri" w:cs="Calibri"/>
            <w:highlight w:val="yellow"/>
          </w:rPr>
          <w:t xml:space="preserve">generated by its customers.  </w:t>
        </w:r>
      </w:ins>
      <w:moveTo w:id="90" w:author="Microsoft Office User" w:date="2021-07-08T07:16:00Z">
        <w:del w:id="91" w:author="Microsoft Office User" w:date="2021-07-08T07:23:00Z">
          <w:r w:rsidDel="00A96E79">
            <w:rPr>
              <w:rFonts w:ascii="Calibri" w:hAnsi="Calibri" w:cs="Calibri"/>
              <w:highlight w:val="yellow"/>
            </w:rPr>
            <w:delText xml:space="preserve"> Similarly when the CDO was re-org’d from the Smart Home org, CDO BI was formed for the CDO org BI needs.</w:delText>
          </w:r>
        </w:del>
        <w:r>
          <w:rPr>
            <w:rFonts w:ascii="Calibri" w:hAnsi="Calibri" w:cs="Calibri"/>
          </w:rPr>
          <w:t xml:space="preserve">   </w:t>
        </w:r>
      </w:moveTo>
    </w:p>
    <w:p w14:paraId="1AF6B0BD" w14:textId="77777777" w:rsidR="00832130" w:rsidDel="00832130" w:rsidRDefault="00832130" w:rsidP="00832130">
      <w:pPr>
        <w:spacing w:after="0" w:line="240" w:lineRule="auto"/>
        <w:rPr>
          <w:del w:id="92" w:author="Microsoft Office User" w:date="2021-07-08T07:17:00Z"/>
          <w:moveTo w:id="93" w:author="Microsoft Office User" w:date="2021-07-08T07:16:00Z"/>
          <w:rFonts w:eastAsia="Times New Roman" w:cstheme="minorHAnsi"/>
        </w:rPr>
      </w:pPr>
    </w:p>
    <w:moveToRangeEnd w:id="48"/>
    <w:p w14:paraId="4A99AC60" w14:textId="77777777" w:rsidR="00832130" w:rsidRPr="004E377F" w:rsidDel="00832130" w:rsidRDefault="00832130" w:rsidP="000916FC">
      <w:pPr>
        <w:spacing w:after="0" w:line="240" w:lineRule="auto"/>
        <w:jc w:val="both"/>
        <w:rPr>
          <w:del w:id="94" w:author="Microsoft Office User" w:date="2021-07-08T07:17:00Z"/>
          <w:rFonts w:eastAsia="Times New Roman" w:cstheme="minorHAnsi"/>
        </w:rPr>
      </w:pPr>
    </w:p>
    <w:p w14:paraId="250F14CB" w14:textId="77777777" w:rsidR="00EC172E" w:rsidRPr="004E377F" w:rsidRDefault="00EC172E" w:rsidP="000916FC">
      <w:pPr>
        <w:spacing w:after="0" w:line="240" w:lineRule="auto"/>
        <w:jc w:val="both"/>
        <w:rPr>
          <w:rFonts w:eastAsia="Times New Roman" w:cstheme="minorHAnsi"/>
        </w:rPr>
      </w:pPr>
    </w:p>
    <w:p w14:paraId="4E9D81A4" w14:textId="77777777" w:rsidR="00A72573" w:rsidRPr="004E377F" w:rsidRDefault="00E94E9D" w:rsidP="00DA48FF">
      <w:pPr>
        <w:pStyle w:val="IntenseQuote"/>
        <w:pBdr>
          <w:bottom w:val="single" w:sz="4" w:space="0" w:color="5B9BD5" w:themeColor="accent1"/>
        </w:pBdr>
        <w:spacing w:before="0"/>
        <w:ind w:left="0"/>
        <w:rPr>
          <w:rFonts w:cstheme="minorHAnsi"/>
          <w:i w:val="0"/>
          <w:iCs w:val="0"/>
          <w:sz w:val="22"/>
          <w:szCs w:val="22"/>
        </w:rPr>
      </w:pPr>
      <w:r w:rsidRPr="004E377F">
        <w:rPr>
          <w:rFonts w:cstheme="minorHAnsi"/>
          <w:i w:val="0"/>
          <w:iCs w:val="0"/>
          <w:sz w:val="22"/>
          <w:szCs w:val="22"/>
        </w:rPr>
        <w:t>Customers and Vision</w:t>
      </w:r>
    </w:p>
    <w:p w14:paraId="0B835EE0" w14:textId="08EF20BC" w:rsidR="00FA3900" w:rsidRPr="004E377F" w:rsidRDefault="00E94E9D" w:rsidP="0038187A">
      <w:pPr>
        <w:spacing w:after="0" w:line="240" w:lineRule="auto"/>
        <w:rPr>
          <w:rFonts w:eastAsia="Times New Roman" w:cstheme="minorHAnsi"/>
        </w:rPr>
      </w:pPr>
      <w:r w:rsidRPr="004E377F">
        <w:rPr>
          <w:rFonts w:eastAsia="Times New Roman" w:cstheme="minorHAnsi"/>
        </w:rPr>
        <w:t>CDO BI customers are</w:t>
      </w:r>
      <w:r w:rsidR="00E47847">
        <w:rPr>
          <w:rFonts w:eastAsia="Times New Roman" w:cstheme="minorHAnsi"/>
        </w:rPr>
        <w:t xml:space="preserve"> CDO</w:t>
      </w:r>
      <w:r w:rsidRPr="004E377F">
        <w:rPr>
          <w:rFonts w:eastAsia="Times New Roman" w:cstheme="minorHAnsi"/>
        </w:rPr>
        <w:t xml:space="preserve"> PM-T/TPMs/SDMs</w:t>
      </w:r>
      <w:commentRangeStart w:id="95"/>
      <w:commentRangeEnd w:id="95"/>
      <w:r>
        <w:rPr>
          <w:rStyle w:val="CommentReference"/>
        </w:rPr>
        <w:commentReference w:id="95"/>
      </w:r>
      <w:r w:rsidRPr="004E377F">
        <w:rPr>
          <w:rFonts w:eastAsia="Times New Roman" w:cstheme="minorHAnsi"/>
        </w:rPr>
        <w:t>,</w:t>
      </w:r>
      <w:r w:rsidR="00E47847">
        <w:rPr>
          <w:rFonts w:eastAsia="Times New Roman" w:cstheme="minorHAnsi"/>
        </w:rPr>
        <w:t xml:space="preserve"> Leadership, SDEs &amp; Scientists</w:t>
      </w:r>
      <w:r w:rsidRPr="004E377F">
        <w:rPr>
          <w:rFonts w:eastAsia="Times New Roman" w:cstheme="minorHAnsi"/>
        </w:rPr>
        <w:t xml:space="preserve"> and other BI </w:t>
      </w:r>
      <w:r w:rsidR="00E47847">
        <w:rPr>
          <w:rFonts w:eastAsia="Times New Roman" w:cstheme="minorHAnsi"/>
        </w:rPr>
        <w:t>teams</w:t>
      </w:r>
      <w:r>
        <w:rPr>
          <w:rFonts w:eastAsia="Times New Roman" w:cstheme="minorHAnsi"/>
        </w:rPr>
        <w:t>.</w:t>
      </w:r>
      <w:r w:rsidRPr="004E377F">
        <w:rPr>
          <w:rFonts w:eastAsia="Times New Roman" w:cstheme="minorHAnsi"/>
        </w:rPr>
        <w:br/>
      </w:r>
    </w:p>
    <w:p w14:paraId="054CDC41" w14:textId="771FD6D4" w:rsidR="00E47847" w:rsidDel="00FE2772" w:rsidRDefault="0012439B" w:rsidP="00EC7D60">
      <w:pPr>
        <w:spacing w:after="0" w:line="240" w:lineRule="auto"/>
        <w:rPr>
          <w:moveFrom w:id="96" w:author="Microsoft Office User" w:date="2021-07-08T07:16:00Z"/>
          <w:rFonts w:ascii="Calibri" w:hAnsi="Calibri" w:cs="Calibri"/>
        </w:rPr>
      </w:pPr>
      <w:moveFromRangeStart w:id="97" w:author="Microsoft Office User" w:date="2021-07-08T07:16:00Z" w:name="move76594279"/>
      <w:moveFrom w:id="98" w:author="Microsoft Office User" w:date="2021-07-08T07:16:00Z">
        <w:r w:rsidDel="00FE2772">
          <w:rPr>
            <w:rFonts w:ascii="Calibri" w:hAnsi="Calibri" w:cs="Calibri"/>
            <w:highlight w:val="yellow"/>
          </w:rPr>
          <w:t>A few years ago when Alexa was relatively smaller there was one single BI team (Alexa BI) to serve all customers, over the years Alexa have grown X times as well the data within Alexa. Alexa BI (renamed as AXD BI) is serving for 1P customer adoption and engagement data even today. However, with the growth of various teams such as Targeting, ESP, multi-tasking, agents, registry etc., Alexa BI is not resourced enough to serve the individual requests from each Alexa teams. Hence, various teams (Orgs) in Alexa have created separate BI teams such as Smarthome BI, Music BI, Friction BI, ASK BI and AVS BI etc. Similarly when the CDO was re-org’d from the Smart Home org, CDO BI was formed for the CDO org BI needs.</w:t>
        </w:r>
        <w:r w:rsidDel="00FE2772">
          <w:rPr>
            <w:rFonts w:ascii="Calibri" w:hAnsi="Calibri" w:cs="Calibri"/>
          </w:rPr>
          <w:t xml:space="preserve">   </w:t>
        </w:r>
      </w:moveFrom>
    </w:p>
    <w:moveFromRangeEnd w:id="97"/>
    <w:p w14:paraId="19FA924E" w14:textId="77777777" w:rsidR="0012439B" w:rsidRDefault="0012439B" w:rsidP="00EC7D60">
      <w:pPr>
        <w:spacing w:after="0" w:line="240" w:lineRule="auto"/>
        <w:rPr>
          <w:rFonts w:eastAsia="Times New Roman" w:cstheme="minorHAnsi"/>
        </w:rPr>
      </w:pPr>
    </w:p>
    <w:p w14:paraId="2EA7E785" w14:textId="0E48DE12" w:rsidR="00FE2772" w:rsidRDefault="00E94E9D" w:rsidP="00EC7D60">
      <w:pPr>
        <w:spacing w:after="0" w:line="240" w:lineRule="auto"/>
        <w:rPr>
          <w:ins w:id="99" w:author="Microsoft Office User" w:date="2021-07-07T23:51:00Z"/>
          <w:rFonts w:eastAsia="Times New Roman" w:cstheme="minorHAnsi"/>
        </w:rPr>
      </w:pPr>
      <w:r w:rsidRPr="004E377F">
        <w:rPr>
          <w:rFonts w:eastAsia="Times New Roman" w:cstheme="minorHAnsi"/>
        </w:rPr>
        <w:t xml:space="preserve">The primary need of the </w:t>
      </w:r>
      <w:r w:rsidR="0012439B">
        <w:rPr>
          <w:rFonts w:eastAsia="Times New Roman" w:cstheme="minorHAnsi"/>
        </w:rPr>
        <w:t xml:space="preserve">CDO BI </w:t>
      </w:r>
      <w:r w:rsidRPr="004E377F">
        <w:rPr>
          <w:rFonts w:eastAsia="Times New Roman" w:cstheme="minorHAnsi"/>
        </w:rPr>
        <w:t xml:space="preserve">customer is </w:t>
      </w:r>
      <w:commentRangeStart w:id="100"/>
      <w:commentRangeEnd w:id="100"/>
      <w:r>
        <w:rPr>
          <w:rStyle w:val="CommentReference"/>
        </w:rPr>
        <w:commentReference w:id="100"/>
      </w:r>
      <w:r w:rsidRPr="004E377F">
        <w:rPr>
          <w:rFonts w:eastAsia="Times New Roman" w:cstheme="minorHAnsi"/>
        </w:rPr>
        <w:t>to</w:t>
      </w:r>
      <w:r w:rsidR="00E47847">
        <w:rPr>
          <w:rFonts w:eastAsia="Times New Roman" w:cstheme="minorHAnsi"/>
        </w:rPr>
        <w:t xml:space="preserve"> </w:t>
      </w:r>
      <w:del w:id="101" w:author="Microsoft Office User" w:date="2021-07-08T07:11:00Z">
        <w:r w:rsidR="00E47847" w:rsidRPr="00E47847" w:rsidDel="00832130">
          <w:rPr>
            <w:rFonts w:eastAsia="Times New Roman" w:cstheme="minorHAnsi"/>
            <w:b/>
          </w:rPr>
          <w:delText>get</w:delText>
        </w:r>
        <w:r w:rsidRPr="004E377F" w:rsidDel="00832130">
          <w:rPr>
            <w:rFonts w:eastAsia="Times New Roman" w:cstheme="minorHAnsi"/>
          </w:rPr>
          <w:delText xml:space="preserve"> </w:delText>
        </w:r>
      </w:del>
      <w:ins w:id="102" w:author="Microsoft Office User" w:date="2021-07-08T07:11:00Z">
        <w:r w:rsidR="00832130">
          <w:rPr>
            <w:rFonts w:eastAsia="Times New Roman" w:cstheme="minorHAnsi"/>
            <w:b/>
          </w:rPr>
          <w:t>obtain</w:t>
        </w:r>
        <w:r w:rsidR="00832130" w:rsidRPr="004E377F">
          <w:rPr>
            <w:rFonts w:eastAsia="Times New Roman" w:cstheme="minorHAnsi"/>
          </w:rPr>
          <w:t xml:space="preserve"> </w:t>
        </w:r>
      </w:ins>
      <w:r w:rsidRPr="004E377F">
        <w:rPr>
          <w:rFonts w:eastAsia="Times New Roman" w:cstheme="minorHAnsi"/>
          <w:b/>
          <w:bCs/>
        </w:rPr>
        <w:t>answer</w:t>
      </w:r>
      <w:r w:rsidR="00F74F9D">
        <w:rPr>
          <w:rFonts w:eastAsia="Times New Roman" w:cstheme="minorHAnsi"/>
          <w:b/>
          <w:bCs/>
        </w:rPr>
        <w:t>s</w:t>
      </w:r>
      <w:r w:rsidR="003B7DDB">
        <w:rPr>
          <w:rFonts w:eastAsia="Times New Roman" w:cstheme="minorHAnsi"/>
          <w:b/>
          <w:bCs/>
        </w:rPr>
        <w:t xml:space="preserve"> </w:t>
      </w:r>
      <w:r w:rsidR="00F74F9D">
        <w:rPr>
          <w:rFonts w:eastAsia="Times New Roman" w:cstheme="minorHAnsi"/>
          <w:b/>
          <w:bCs/>
        </w:rPr>
        <w:t>to</w:t>
      </w:r>
      <w:r w:rsidR="003B7DDB">
        <w:rPr>
          <w:rFonts w:eastAsia="Times New Roman" w:cstheme="minorHAnsi"/>
          <w:b/>
          <w:bCs/>
        </w:rPr>
        <w:t xml:space="preserve"> </w:t>
      </w:r>
      <w:del w:id="103" w:author="Microsoft Office User" w:date="2021-07-08T07:13:00Z">
        <w:r w:rsidR="003B7DDB" w:rsidDel="00832130">
          <w:rPr>
            <w:rFonts w:eastAsia="Times New Roman" w:cstheme="minorHAnsi"/>
            <w:b/>
            <w:bCs/>
          </w:rPr>
          <w:delText>the</w:delText>
        </w:r>
        <w:r w:rsidRPr="004E377F" w:rsidDel="00832130">
          <w:rPr>
            <w:rFonts w:eastAsia="Times New Roman" w:cstheme="minorHAnsi"/>
            <w:b/>
            <w:bCs/>
          </w:rPr>
          <w:delText xml:space="preserve"> </w:delText>
        </w:r>
      </w:del>
      <w:r w:rsidRPr="004E377F">
        <w:rPr>
          <w:rFonts w:eastAsia="Times New Roman" w:cstheme="minorHAnsi"/>
          <w:b/>
          <w:bCs/>
        </w:rPr>
        <w:t>business questions</w:t>
      </w:r>
      <w:r w:rsidR="00E47847">
        <w:rPr>
          <w:rFonts w:eastAsia="Times New Roman" w:cstheme="minorHAnsi"/>
          <w:b/>
          <w:bCs/>
        </w:rPr>
        <w:t xml:space="preserve"> using data</w:t>
      </w:r>
      <w:r w:rsidRPr="004E377F">
        <w:rPr>
          <w:rFonts w:eastAsia="Times New Roman" w:cstheme="minorHAnsi"/>
        </w:rPr>
        <w:t xml:space="preserve"> in an efficient, accurate, reliable and self-served manner. Customers are looking to find answers for the following reasons 1) to prioritize the right milestones or deploy engineering resources 2) to know the </w:t>
      </w:r>
      <w:r w:rsidRPr="004E377F">
        <w:rPr>
          <w:rFonts w:eastAsia="Times New Roman" w:cstheme="minorHAnsi"/>
        </w:rPr>
        <w:lastRenderedPageBreak/>
        <w:t xml:space="preserve">extent of the defects in the service 3) to measure the success of the project 4) to define goals 5) add data points to justify the funding of new projects. </w:t>
      </w:r>
      <w:r w:rsidRPr="004E377F">
        <w:rPr>
          <w:rFonts w:eastAsia="Times New Roman" w:cstheme="minorHAnsi"/>
        </w:rPr>
        <w:br/>
      </w:r>
      <w:r w:rsidRPr="004E377F">
        <w:rPr>
          <w:rFonts w:eastAsia="Times New Roman" w:cstheme="minorHAnsi"/>
        </w:rPr>
        <w:br/>
      </w:r>
      <w:del w:id="104" w:author="Microsoft Office User" w:date="2021-07-08T07:13:00Z">
        <w:r w:rsidR="0012439B" w:rsidDel="00832130">
          <w:rPr>
            <w:rFonts w:eastAsia="Times New Roman" w:cstheme="minorHAnsi"/>
          </w:rPr>
          <w:delText>Hence, t</w:delText>
        </w:r>
      </w:del>
      <w:ins w:id="105" w:author="Microsoft Office User" w:date="2021-07-08T07:13:00Z">
        <w:r w:rsidR="00832130">
          <w:rPr>
            <w:rFonts w:eastAsia="Times New Roman" w:cstheme="minorHAnsi"/>
          </w:rPr>
          <w:t>T</w:t>
        </w:r>
      </w:ins>
      <w:r w:rsidRPr="00D5646F">
        <w:rPr>
          <w:rFonts w:eastAsia="Times New Roman" w:cstheme="minorHAnsi"/>
        </w:rPr>
        <w:t xml:space="preserve">he customer-facing products </w:t>
      </w:r>
      <w:del w:id="106" w:author="Microsoft Office User" w:date="2021-07-08T07:14:00Z">
        <w:r w:rsidRPr="00D5646F" w:rsidDel="00832130">
          <w:rPr>
            <w:rFonts w:eastAsia="Times New Roman" w:cstheme="minorHAnsi"/>
          </w:rPr>
          <w:delText xml:space="preserve">we </w:delText>
        </w:r>
      </w:del>
      <w:ins w:id="107" w:author="Microsoft Office User" w:date="2021-07-08T07:14:00Z">
        <w:r w:rsidR="00832130">
          <w:rPr>
            <w:rFonts w:eastAsia="Times New Roman" w:cstheme="minorHAnsi"/>
          </w:rPr>
          <w:t>that CDO BI is</w:t>
        </w:r>
        <w:r w:rsidR="00832130" w:rsidRPr="00D5646F">
          <w:rPr>
            <w:rFonts w:eastAsia="Times New Roman" w:cstheme="minorHAnsi"/>
          </w:rPr>
          <w:t xml:space="preserve"> </w:t>
        </w:r>
      </w:ins>
      <w:del w:id="108" w:author="Microsoft Office User" w:date="2021-07-08T07:14:00Z">
        <w:r w:rsidR="0012439B" w:rsidDel="00832130">
          <w:rPr>
            <w:rFonts w:eastAsia="Times New Roman" w:cstheme="minorHAnsi"/>
          </w:rPr>
          <w:delText xml:space="preserve">are </w:delText>
        </w:r>
      </w:del>
      <w:r w:rsidR="0012439B">
        <w:rPr>
          <w:rFonts w:eastAsia="Times New Roman" w:cstheme="minorHAnsi"/>
        </w:rPr>
        <w:t xml:space="preserve">building </w:t>
      </w:r>
      <w:r w:rsidRPr="00D5646F">
        <w:rPr>
          <w:rFonts w:eastAsia="Times New Roman" w:cstheme="minorHAnsi"/>
        </w:rPr>
        <w:t>to support these customer needs are</w:t>
      </w:r>
      <w:r w:rsidR="004616AB" w:rsidRPr="00D5646F">
        <w:rPr>
          <w:rFonts w:eastAsia="Times New Roman" w:cstheme="minorHAnsi"/>
        </w:rPr>
        <w:t xml:space="preserve">: </w:t>
      </w:r>
      <w:r w:rsidRPr="00D5646F">
        <w:rPr>
          <w:rFonts w:eastAsia="Times New Roman" w:cstheme="minorHAnsi"/>
        </w:rPr>
        <w:br/>
        <w:t xml:space="preserve">1) </w:t>
      </w:r>
      <w:proofErr w:type="spellStart"/>
      <w:r w:rsidRPr="00D5646F">
        <w:rPr>
          <w:rFonts w:eastAsia="Times New Roman" w:cstheme="minorHAnsi"/>
          <w:b/>
        </w:rPr>
        <w:t>QuickSight</w:t>
      </w:r>
      <w:proofErr w:type="spellEnd"/>
      <w:r w:rsidR="0038187A" w:rsidRPr="00D5646F">
        <w:rPr>
          <w:rFonts w:eastAsia="Times New Roman" w:cstheme="minorHAnsi"/>
          <w:b/>
        </w:rPr>
        <w:t xml:space="preserve"> </w:t>
      </w:r>
      <w:r w:rsidRPr="00D5646F">
        <w:rPr>
          <w:rFonts w:eastAsia="Times New Roman" w:cstheme="minorHAnsi"/>
          <w:b/>
          <w:bCs/>
        </w:rPr>
        <w:t>Dashboards/Excel decks:</w:t>
      </w:r>
      <w:r w:rsidRPr="00D5646F">
        <w:rPr>
          <w:rFonts w:eastAsia="Times New Roman" w:cstheme="minorHAnsi"/>
        </w:rPr>
        <w:t xml:space="preserve"> For pre-defined and standard metrics to have access to everyone on their fingertips. It is the standard way to see the output across the Amazon.</w:t>
      </w:r>
      <w:r w:rsidRPr="00D5646F">
        <w:rPr>
          <w:rFonts w:eastAsia="Times New Roman" w:cstheme="minorHAnsi"/>
        </w:rPr>
        <w:br/>
        <w:t xml:space="preserve">2) </w:t>
      </w:r>
      <w:r w:rsidRPr="00D5646F">
        <w:rPr>
          <w:rFonts w:eastAsia="Times New Roman" w:cstheme="minorHAnsi"/>
          <w:b/>
          <w:bCs/>
        </w:rPr>
        <w:t xml:space="preserve">Query Bank for FAQs: </w:t>
      </w:r>
      <w:r w:rsidRPr="00D5646F">
        <w:rPr>
          <w:rFonts w:eastAsia="Times New Roman" w:cstheme="minorHAnsi"/>
        </w:rPr>
        <w:t>Standard queries often needed to dive deep and get the raw data for frequently asked questions.</w:t>
      </w:r>
      <w:r w:rsidRPr="00D5646F">
        <w:rPr>
          <w:rFonts w:eastAsia="Times New Roman" w:cstheme="minorHAnsi"/>
        </w:rPr>
        <w:br/>
        <w:t xml:space="preserve">3) </w:t>
      </w:r>
      <w:r w:rsidRPr="00D5646F">
        <w:rPr>
          <w:rFonts w:eastAsia="Times New Roman" w:cstheme="minorHAnsi"/>
          <w:b/>
          <w:bCs/>
        </w:rPr>
        <w:t xml:space="preserve">Simplified </w:t>
      </w:r>
      <w:r w:rsidR="004616AB" w:rsidRPr="00D5646F">
        <w:rPr>
          <w:rFonts w:eastAsia="Times New Roman" w:cstheme="minorHAnsi"/>
          <w:b/>
          <w:bCs/>
        </w:rPr>
        <w:t xml:space="preserve">aggregated </w:t>
      </w:r>
      <w:r w:rsidRPr="00D5646F">
        <w:rPr>
          <w:rFonts w:eastAsia="Times New Roman" w:cstheme="minorHAnsi"/>
          <w:b/>
          <w:bCs/>
        </w:rPr>
        <w:t>tables:</w:t>
      </w:r>
      <w:r w:rsidRPr="00D5646F">
        <w:rPr>
          <w:rFonts w:eastAsia="Times New Roman" w:cstheme="minorHAnsi"/>
        </w:rPr>
        <w:t xml:space="preserve"> For deep dives and Ad Hoc questions which are not present in dashboards already.</w:t>
      </w:r>
      <w:r w:rsidRPr="00D5646F">
        <w:rPr>
          <w:rFonts w:eastAsia="Times New Roman" w:cstheme="minorHAnsi"/>
        </w:rPr>
        <w:br/>
      </w:r>
    </w:p>
    <w:p w14:paraId="3B7848EA" w14:textId="1CF1C3B1" w:rsidR="00E6241C" w:rsidRDefault="00E94E9D" w:rsidP="00EC7D60">
      <w:pPr>
        <w:spacing w:after="0" w:line="240" w:lineRule="auto"/>
        <w:rPr>
          <w:rFonts w:eastAsia="Times New Roman" w:cstheme="minorHAnsi"/>
        </w:rPr>
      </w:pPr>
      <w:r w:rsidRPr="004E377F">
        <w:rPr>
          <w:rFonts w:eastAsia="Times New Roman" w:cstheme="minorHAnsi"/>
        </w:rPr>
        <w:br/>
        <w:t xml:space="preserve">To create these </w:t>
      </w:r>
      <w:ins w:id="109" w:author="Microsoft Office User" w:date="2021-07-08T07:34:00Z">
        <w:r w:rsidR="00E6241C">
          <w:rPr>
            <w:rFonts w:eastAsia="Times New Roman" w:cstheme="minorHAnsi"/>
          </w:rPr>
          <w:t xml:space="preserve">BI </w:t>
        </w:r>
      </w:ins>
      <w:r w:rsidRPr="004E377F">
        <w:rPr>
          <w:rFonts w:eastAsia="Times New Roman" w:cstheme="minorHAnsi"/>
        </w:rPr>
        <w:t>products</w:t>
      </w:r>
      <w:del w:id="110" w:author="Microsoft Office User" w:date="2021-07-08T07:34:00Z">
        <w:r w:rsidRPr="004E377F" w:rsidDel="00E6241C">
          <w:rPr>
            <w:rFonts w:eastAsia="Times New Roman" w:cstheme="minorHAnsi"/>
          </w:rPr>
          <w:delText>, we must make</w:delText>
        </w:r>
      </w:del>
      <w:ins w:id="111" w:author="Microsoft Office User" w:date="2021-07-08T07:34:00Z">
        <w:r w:rsidR="00E6241C">
          <w:rPr>
            <w:rFonts w:eastAsia="Times New Roman" w:cstheme="minorHAnsi"/>
          </w:rPr>
          <w:t xml:space="preserve"> requires</w:t>
        </w:r>
      </w:ins>
      <w:r w:rsidRPr="004E377F">
        <w:rPr>
          <w:rFonts w:eastAsia="Times New Roman" w:cstheme="minorHAnsi"/>
        </w:rPr>
        <w:t xml:space="preserve"> the following infrastructure investments: </w:t>
      </w:r>
      <w:ins w:id="112" w:author="Microsoft Office User" w:date="2021-07-08T07:37:00Z">
        <w:r w:rsidR="00E6241C">
          <w:rPr>
            <w:rFonts w:eastAsia="Times New Roman" w:cstheme="minorHAnsi"/>
          </w:rPr>
          <w:t>1) Instrumentation by engineering teams to capture metrics of business interest</w:t>
        </w:r>
      </w:ins>
      <w:ins w:id="113" w:author="Microsoft Office User" w:date="2021-07-08T07:38:00Z">
        <w:r w:rsidR="00E6241C">
          <w:rPr>
            <w:rFonts w:eastAsia="Times New Roman" w:cstheme="minorHAnsi"/>
          </w:rPr>
          <w:t xml:space="preserve"> and store the metrics in a repository such as S3, </w:t>
        </w:r>
      </w:ins>
      <w:ins w:id="114" w:author="Microsoft Office User" w:date="2021-07-08T07:39:00Z">
        <w:r w:rsidR="00E6241C">
          <w:rPr>
            <w:rFonts w:eastAsia="Times New Roman" w:cstheme="minorHAnsi"/>
          </w:rPr>
          <w:t>DynamoDB, or Datamart (Owned by Engineering), 2</w:t>
        </w:r>
      </w:ins>
      <w:del w:id="115" w:author="Microsoft Office User" w:date="2021-07-08T07:39:00Z">
        <w:r w:rsidRPr="004E377F" w:rsidDel="00E6241C">
          <w:rPr>
            <w:rFonts w:eastAsia="Times New Roman" w:cstheme="minorHAnsi"/>
          </w:rPr>
          <w:delText>1</w:delText>
        </w:r>
      </w:del>
      <w:r w:rsidRPr="004E377F">
        <w:rPr>
          <w:rFonts w:eastAsia="Times New Roman" w:cstheme="minorHAnsi"/>
        </w:rPr>
        <w:t>) A data infrastructure</w:t>
      </w:r>
      <w:ins w:id="116" w:author="Microsoft Office User" w:date="2021-07-08T07:35:00Z">
        <w:r w:rsidR="00E6241C">
          <w:rPr>
            <w:rFonts w:eastAsia="Times New Roman" w:cstheme="minorHAnsi"/>
          </w:rPr>
          <w:t xml:space="preserve"> that comprises</w:t>
        </w:r>
      </w:ins>
      <w:r w:rsidRPr="004E377F">
        <w:rPr>
          <w:rFonts w:eastAsia="Times New Roman" w:cstheme="minorHAnsi"/>
        </w:rPr>
        <w:t xml:space="preserve"> a</w:t>
      </w:r>
      <w:r>
        <w:rPr>
          <w:rStyle w:val="CommentReference"/>
        </w:rPr>
        <w:commentReference w:id="117"/>
      </w:r>
      <w:commentRangeStart w:id="117"/>
      <w:r w:rsidRPr="004E377F">
        <w:rPr>
          <w:rFonts w:eastAsia="Times New Roman" w:cstheme="minorHAnsi"/>
        </w:rPr>
        <w:t xml:space="preserve">) Data pipelining to extract </w:t>
      </w:r>
      <w:ins w:id="118" w:author="Microsoft Office User" w:date="2021-07-08T07:40:00Z">
        <w:r w:rsidR="00E6241C">
          <w:rPr>
            <w:rFonts w:eastAsia="Times New Roman" w:cstheme="minorHAnsi"/>
          </w:rPr>
          <w:t xml:space="preserve">the </w:t>
        </w:r>
      </w:ins>
      <w:r w:rsidRPr="004E377F">
        <w:rPr>
          <w:rFonts w:eastAsia="Times New Roman" w:cstheme="minorHAnsi"/>
        </w:rPr>
        <w:t xml:space="preserve">data from </w:t>
      </w:r>
      <w:ins w:id="119" w:author="Microsoft Office User" w:date="2021-07-08T07:35:00Z">
        <w:r w:rsidR="00E6241C">
          <w:rPr>
            <w:rFonts w:eastAsia="Times New Roman" w:cstheme="minorHAnsi"/>
          </w:rPr>
          <w:t>e</w:t>
        </w:r>
      </w:ins>
      <w:ins w:id="120" w:author="Microsoft Office User" w:date="2021-07-08T07:36:00Z">
        <w:r w:rsidR="00E6241C">
          <w:rPr>
            <w:rFonts w:eastAsia="Times New Roman" w:cstheme="minorHAnsi"/>
          </w:rPr>
          <w:t xml:space="preserve">ngineering </w:t>
        </w:r>
      </w:ins>
      <w:del w:id="121" w:author="Microsoft Office User" w:date="2021-07-08T07:40:00Z">
        <w:r w:rsidRPr="004E377F" w:rsidDel="00E6241C">
          <w:rPr>
            <w:rFonts w:eastAsia="Times New Roman" w:cstheme="minorHAnsi"/>
          </w:rPr>
          <w:delText>services</w:delText>
        </w:r>
        <w:r w:rsidR="003B7DDB" w:rsidDel="00E6241C">
          <w:rPr>
            <w:rFonts w:eastAsia="Times New Roman" w:cstheme="minorHAnsi"/>
          </w:rPr>
          <w:delText xml:space="preserve"> </w:delText>
        </w:r>
      </w:del>
      <w:ins w:id="122" w:author="Microsoft Office User" w:date="2021-07-08T07:40:00Z">
        <w:r w:rsidR="00E6241C">
          <w:rPr>
            <w:rFonts w:eastAsia="Times New Roman" w:cstheme="minorHAnsi"/>
          </w:rPr>
          <w:t>repositories</w:t>
        </w:r>
        <w:r w:rsidR="00E6241C">
          <w:rPr>
            <w:rFonts w:eastAsia="Times New Roman" w:cstheme="minorHAnsi"/>
          </w:rPr>
          <w:t xml:space="preserve"> </w:t>
        </w:r>
      </w:ins>
      <w:del w:id="123" w:author="Microsoft Office User" w:date="2021-07-08T07:36:00Z">
        <w:r w:rsidR="003B7DDB" w:rsidDel="00E6241C">
          <w:rPr>
            <w:rFonts w:eastAsia="Times New Roman" w:cstheme="minorHAnsi"/>
          </w:rPr>
          <w:delText>(DE)</w:delText>
        </w:r>
        <w:r w:rsidRPr="004E377F" w:rsidDel="00E6241C">
          <w:rPr>
            <w:rFonts w:eastAsia="Times New Roman" w:cstheme="minorHAnsi"/>
          </w:rPr>
          <w:delText xml:space="preserve"> </w:delText>
        </w:r>
      </w:del>
      <w:r w:rsidRPr="004E377F">
        <w:rPr>
          <w:rFonts w:eastAsia="Times New Roman" w:cstheme="minorHAnsi"/>
        </w:rPr>
        <w:t xml:space="preserve">and b) host the </w:t>
      </w:r>
      <w:del w:id="124" w:author="Microsoft Office User" w:date="2021-07-08T07:36:00Z">
        <w:r w:rsidRPr="004E377F" w:rsidDel="00E6241C">
          <w:rPr>
            <w:rFonts w:eastAsia="Times New Roman" w:cstheme="minorHAnsi"/>
          </w:rPr>
          <w:delText xml:space="preserve">required and accurate </w:delText>
        </w:r>
      </w:del>
      <w:r w:rsidRPr="004E377F">
        <w:rPr>
          <w:rFonts w:eastAsia="Times New Roman" w:cstheme="minorHAnsi"/>
        </w:rPr>
        <w:t xml:space="preserve">data </w:t>
      </w:r>
      <w:del w:id="125" w:author="Microsoft Office User" w:date="2021-07-08T07:40:00Z">
        <w:r w:rsidRPr="004E377F" w:rsidDel="00E6241C">
          <w:rPr>
            <w:rFonts w:eastAsia="Times New Roman" w:cstheme="minorHAnsi"/>
          </w:rPr>
          <w:delText>to end users to query securely</w:delText>
        </w:r>
      </w:del>
      <w:ins w:id="126" w:author="Microsoft Office User" w:date="2021-07-08T07:40:00Z">
        <w:r w:rsidR="00E6241C">
          <w:rPr>
            <w:rFonts w:eastAsia="Times New Roman" w:cstheme="minorHAnsi"/>
          </w:rPr>
          <w:t xml:space="preserve">in a cluster </w:t>
        </w:r>
      </w:ins>
      <w:ins w:id="127" w:author="Microsoft Office User" w:date="2021-07-08T07:41:00Z">
        <w:r w:rsidR="00E6241C">
          <w:rPr>
            <w:rFonts w:eastAsia="Times New Roman" w:cstheme="minorHAnsi"/>
          </w:rPr>
          <w:t>such as Redshift with a schema that can be queried using SQL</w:t>
        </w:r>
      </w:ins>
      <w:r w:rsidRPr="004E377F">
        <w:rPr>
          <w:rFonts w:eastAsia="Times New Roman" w:cstheme="minorHAnsi"/>
        </w:rPr>
        <w:t xml:space="preserve"> (</w:t>
      </w:r>
      <w:ins w:id="128" w:author="Microsoft Office User" w:date="2021-07-08T07:40:00Z">
        <w:r w:rsidR="00E6241C">
          <w:rPr>
            <w:rFonts w:eastAsia="Times New Roman" w:cstheme="minorHAnsi"/>
          </w:rPr>
          <w:t xml:space="preserve">Owned by </w:t>
        </w:r>
      </w:ins>
      <w:r w:rsidRPr="004E377F">
        <w:rPr>
          <w:rFonts w:eastAsia="Times New Roman" w:cstheme="minorHAnsi"/>
        </w:rPr>
        <w:t>D</w:t>
      </w:r>
      <w:ins w:id="129" w:author="Microsoft Office User" w:date="2021-07-08T07:40:00Z">
        <w:r w:rsidR="00E6241C">
          <w:rPr>
            <w:rFonts w:eastAsia="Times New Roman" w:cstheme="minorHAnsi"/>
          </w:rPr>
          <w:t xml:space="preserve">ata </w:t>
        </w:r>
      </w:ins>
      <w:r w:rsidRPr="004E377F">
        <w:rPr>
          <w:rFonts w:eastAsia="Times New Roman" w:cstheme="minorHAnsi"/>
        </w:rPr>
        <w:t>E</w:t>
      </w:r>
      <w:ins w:id="130" w:author="Microsoft Office User" w:date="2021-07-08T07:40:00Z">
        <w:r w:rsidR="00E6241C">
          <w:rPr>
            <w:rFonts w:eastAsia="Times New Roman" w:cstheme="minorHAnsi"/>
          </w:rPr>
          <w:t>ngineering</w:t>
        </w:r>
      </w:ins>
      <w:r w:rsidRPr="004E377F">
        <w:rPr>
          <w:rFonts w:eastAsia="Times New Roman" w:cstheme="minorHAnsi"/>
        </w:rPr>
        <w:t xml:space="preserve">), </w:t>
      </w:r>
      <w:ins w:id="131" w:author="Microsoft Office User" w:date="2021-07-08T07:42:00Z">
        <w:r w:rsidR="00890C10">
          <w:rPr>
            <w:rFonts w:eastAsia="Times New Roman" w:cstheme="minorHAnsi"/>
          </w:rPr>
          <w:t>3</w:t>
        </w:r>
      </w:ins>
      <w:del w:id="132" w:author="Microsoft Office User" w:date="2021-07-08T07:42:00Z">
        <w:r w:rsidRPr="004E377F" w:rsidDel="00890C10">
          <w:rPr>
            <w:rFonts w:eastAsia="Times New Roman" w:cstheme="minorHAnsi"/>
          </w:rPr>
          <w:delText>2</w:delText>
        </w:r>
      </w:del>
      <w:r w:rsidRPr="004E377F">
        <w:rPr>
          <w:rFonts w:eastAsia="Times New Roman" w:cstheme="minorHAnsi"/>
        </w:rPr>
        <w:t xml:space="preserve">) </w:t>
      </w:r>
      <w:ins w:id="133" w:author="Microsoft Office User" w:date="2021-07-08T07:42:00Z">
        <w:r w:rsidR="00890C10">
          <w:rPr>
            <w:rFonts w:eastAsia="Times New Roman" w:cstheme="minorHAnsi"/>
          </w:rPr>
          <w:t>A data front-end that comprises a</w:t>
        </w:r>
      </w:ins>
      <w:ins w:id="134" w:author="Microsoft Office User" w:date="2021-07-08T07:43:00Z">
        <w:r w:rsidR="00890C10">
          <w:rPr>
            <w:rFonts w:eastAsia="Times New Roman" w:cstheme="minorHAnsi"/>
          </w:rPr>
          <w:t xml:space="preserve">) </w:t>
        </w:r>
      </w:ins>
      <w:r w:rsidRPr="004E377F">
        <w:rPr>
          <w:rFonts w:eastAsia="Times New Roman" w:cstheme="minorHAnsi"/>
        </w:rPr>
        <w:t xml:space="preserve">Meaningful tables with applied business rules </w:t>
      </w:r>
      <w:ins w:id="135" w:author="Microsoft Office User" w:date="2021-07-08T07:43:00Z">
        <w:r w:rsidR="00890C10">
          <w:rPr>
            <w:rFonts w:eastAsia="Times New Roman" w:cstheme="minorHAnsi"/>
          </w:rPr>
          <w:t>and</w:t>
        </w:r>
      </w:ins>
      <w:del w:id="136" w:author="Microsoft Office User" w:date="2021-07-08T07:43:00Z">
        <w:r w:rsidRPr="004E377F" w:rsidDel="00890C10">
          <w:rPr>
            <w:rFonts w:eastAsia="Times New Roman" w:cstheme="minorHAnsi"/>
          </w:rPr>
          <w:delText>&amp;</w:delText>
        </w:r>
      </w:del>
      <w:r w:rsidRPr="004E377F">
        <w:rPr>
          <w:rFonts w:eastAsia="Times New Roman" w:cstheme="minorHAnsi"/>
        </w:rPr>
        <w:t xml:space="preserve"> context to display </w:t>
      </w:r>
      <w:ins w:id="137" w:author="Microsoft Office User" w:date="2021-07-08T07:43:00Z">
        <w:r w:rsidR="00890C10">
          <w:rPr>
            <w:rFonts w:eastAsia="Times New Roman" w:cstheme="minorHAnsi"/>
          </w:rPr>
          <w:t xml:space="preserve">the data </w:t>
        </w:r>
      </w:ins>
      <w:r w:rsidRPr="004E377F">
        <w:rPr>
          <w:rFonts w:eastAsia="Times New Roman" w:cstheme="minorHAnsi"/>
        </w:rPr>
        <w:t xml:space="preserve">in an insightful way </w:t>
      </w:r>
      <w:del w:id="138" w:author="Microsoft Office User" w:date="2021-07-08T07:43:00Z">
        <w:r w:rsidRPr="004E377F" w:rsidDel="00890C10">
          <w:rPr>
            <w:rFonts w:eastAsia="Times New Roman" w:cstheme="minorHAnsi"/>
          </w:rPr>
          <w:delText>(BI</w:delText>
        </w:r>
        <w:r w:rsidR="003B7DDB" w:rsidDel="00890C10">
          <w:rPr>
            <w:rFonts w:eastAsia="Times New Roman" w:cstheme="minorHAnsi"/>
          </w:rPr>
          <w:delText>E</w:delText>
        </w:r>
        <w:r w:rsidRPr="004E377F" w:rsidDel="00890C10">
          <w:rPr>
            <w:rFonts w:eastAsia="Times New Roman" w:cstheme="minorHAnsi"/>
          </w:rPr>
          <w:delText xml:space="preserve">), </w:delText>
        </w:r>
      </w:del>
      <w:del w:id="139" w:author="Microsoft Office User" w:date="2021-07-08T07:44:00Z">
        <w:r w:rsidRPr="004E377F" w:rsidDel="00890C10">
          <w:rPr>
            <w:rFonts w:eastAsia="Times New Roman" w:cstheme="minorHAnsi"/>
          </w:rPr>
          <w:delText>3</w:delText>
        </w:r>
      </w:del>
      <w:ins w:id="140" w:author="Microsoft Office User" w:date="2021-07-08T07:44:00Z">
        <w:r w:rsidR="00890C10">
          <w:rPr>
            <w:rFonts w:eastAsia="Times New Roman" w:cstheme="minorHAnsi"/>
          </w:rPr>
          <w:t>and b</w:t>
        </w:r>
      </w:ins>
      <w:r w:rsidRPr="004E377F">
        <w:rPr>
          <w:rFonts w:eastAsia="Times New Roman" w:cstheme="minorHAnsi"/>
        </w:rPr>
        <w:t xml:space="preserve">) Tools </w:t>
      </w:r>
      <w:del w:id="141" w:author="Microsoft Office User" w:date="2021-07-08T07:44:00Z">
        <w:r w:rsidRPr="004E377F" w:rsidDel="00890C10">
          <w:rPr>
            <w:rFonts w:eastAsia="Times New Roman" w:cstheme="minorHAnsi"/>
          </w:rPr>
          <w:delText>and knowledge to enabling</w:delText>
        </w:r>
      </w:del>
      <w:ins w:id="142" w:author="Microsoft Office User" w:date="2021-07-08T07:44:00Z">
        <w:r w:rsidR="00890C10">
          <w:rPr>
            <w:rFonts w:eastAsia="Times New Roman" w:cstheme="minorHAnsi"/>
          </w:rPr>
          <w:t>that enable</w:t>
        </w:r>
      </w:ins>
      <w:r w:rsidRPr="004E377F">
        <w:rPr>
          <w:rFonts w:eastAsia="Times New Roman" w:cstheme="minorHAnsi"/>
        </w:rPr>
        <w:t xml:space="preserve"> self-service</w:t>
      </w:r>
      <w:ins w:id="143" w:author="Microsoft Office User" w:date="2021-07-08T07:44:00Z">
        <w:r w:rsidR="00890C10">
          <w:rPr>
            <w:rFonts w:eastAsia="Times New Roman" w:cstheme="minorHAnsi"/>
          </w:rPr>
          <w:t xml:space="preserve"> access to the data</w:t>
        </w:r>
      </w:ins>
      <w:r w:rsidRPr="004E377F">
        <w:rPr>
          <w:rFonts w:eastAsia="Times New Roman" w:cstheme="minorHAnsi"/>
        </w:rPr>
        <w:t xml:space="preserve"> (BI</w:t>
      </w:r>
      <w:r w:rsidR="003B7DDB">
        <w:rPr>
          <w:rFonts w:eastAsia="Times New Roman" w:cstheme="minorHAnsi"/>
        </w:rPr>
        <w:t>E</w:t>
      </w:r>
      <w:r w:rsidRPr="004E377F">
        <w:rPr>
          <w:rFonts w:eastAsia="Times New Roman" w:cstheme="minorHAnsi"/>
        </w:rPr>
        <w:t xml:space="preserve"> &amp; </w:t>
      </w:r>
      <w:ins w:id="144" w:author="Microsoft Office User" w:date="2021-07-08T07:35:00Z">
        <w:r w:rsidR="00E6241C">
          <w:rPr>
            <w:rFonts w:eastAsia="Times New Roman" w:cstheme="minorHAnsi"/>
          </w:rPr>
          <w:t>BI</w:t>
        </w:r>
      </w:ins>
      <w:r w:rsidRPr="004E377F">
        <w:rPr>
          <w:rFonts w:eastAsia="Times New Roman" w:cstheme="minorHAnsi"/>
        </w:rPr>
        <w:t xml:space="preserve">A). </w:t>
      </w:r>
      <w:del w:id="145" w:author="Microsoft Office User" w:date="2021-07-08T07:44:00Z">
        <w:r w:rsidRPr="004E377F" w:rsidDel="00890C10">
          <w:rPr>
            <w:rFonts w:eastAsia="Times New Roman" w:cstheme="minorHAnsi"/>
          </w:rPr>
          <w:delText xml:space="preserve">Such as Dashboards, </w:delText>
        </w:r>
        <w:commentRangeEnd w:id="117"/>
        <w:r w:rsidRPr="004E377F" w:rsidDel="00890C10">
          <w:rPr>
            <w:rFonts w:eastAsia="Times New Roman" w:cstheme="minorHAnsi"/>
          </w:rPr>
          <w:delText>D</w:delText>
        </w:r>
        <w:r w:rsidR="000A162F" w:rsidDel="00890C10">
          <w:rPr>
            <w:rFonts w:eastAsia="Times New Roman" w:cstheme="minorHAnsi"/>
          </w:rPr>
          <w:delText xml:space="preserve">ecks, Query bank to enable customer to answer any questions backing with accurate data. </w:delText>
        </w:r>
      </w:del>
      <w:ins w:id="146" w:author="Microsoft Office User" w:date="2021-07-08T07:38:00Z">
        <w:r w:rsidR="00E6241C">
          <w:rPr>
            <w:rFonts w:eastAsia="Times New Roman" w:cstheme="minorHAnsi"/>
          </w:rPr>
          <w:t>We elaborate on this data journey below.</w:t>
        </w:r>
      </w:ins>
    </w:p>
    <w:p w14:paraId="75217DBE" w14:textId="344D0B06" w:rsidR="003E2B41" w:rsidRDefault="003E2B41" w:rsidP="00EC7D60">
      <w:pPr>
        <w:spacing w:after="0" w:line="240" w:lineRule="auto"/>
        <w:rPr>
          <w:rFonts w:eastAsia="Times New Roman" w:cstheme="minorHAnsi"/>
        </w:rPr>
      </w:pPr>
    </w:p>
    <w:p w14:paraId="0CD811ED" w14:textId="77777777" w:rsidR="00FE2772" w:rsidRPr="005F5C4C" w:rsidRDefault="00FE2772" w:rsidP="00FE2772">
      <w:pPr>
        <w:spacing w:after="240" w:line="240" w:lineRule="auto"/>
        <w:jc w:val="both"/>
        <w:rPr>
          <w:moveTo w:id="147" w:author="Microsoft Office User" w:date="2021-07-07T23:50:00Z"/>
          <w:rFonts w:eastAsia="Times New Roman" w:cstheme="minorHAnsi"/>
        </w:rPr>
      </w:pPr>
      <w:moveToRangeStart w:id="148" w:author="Microsoft Office User" w:date="2021-07-07T23:50:00Z" w:name="move76594264"/>
    </w:p>
    <w:p w14:paraId="583464DF" w14:textId="77777777" w:rsidR="00FE2772" w:rsidRPr="004E377F" w:rsidRDefault="00FE2772" w:rsidP="00FE2772">
      <w:pPr>
        <w:pStyle w:val="IntenseQuote"/>
        <w:pBdr>
          <w:bottom w:val="single" w:sz="4" w:space="0" w:color="5B9BD5" w:themeColor="accent1"/>
        </w:pBdr>
        <w:spacing w:before="0"/>
        <w:ind w:left="0"/>
        <w:rPr>
          <w:moveTo w:id="149" w:author="Microsoft Office User" w:date="2021-07-07T23:50:00Z"/>
          <w:rFonts w:eastAsia="Times New Roman" w:cstheme="minorHAnsi"/>
          <w:sz w:val="22"/>
          <w:szCs w:val="22"/>
        </w:rPr>
      </w:pPr>
      <w:moveTo w:id="150" w:author="Microsoft Office User" w:date="2021-07-07T23:50:00Z">
        <w:r>
          <w:rPr>
            <w:rFonts w:cstheme="minorHAnsi"/>
            <w:i w:val="0"/>
            <w:iCs w:val="0"/>
            <w:sz w:val="22"/>
            <w:szCs w:val="22"/>
          </w:rPr>
          <w:t xml:space="preserve">BI journey to create Metrics   </w:t>
        </w:r>
      </w:moveTo>
    </w:p>
    <w:p w14:paraId="6D0EAC8E" w14:textId="77777777" w:rsidR="00FE2772" w:rsidRDefault="00FE2772" w:rsidP="00FE2772">
      <w:pPr>
        <w:autoSpaceDE w:val="0"/>
        <w:autoSpaceDN w:val="0"/>
        <w:adjustRightInd w:val="0"/>
        <w:spacing w:after="240" w:line="240" w:lineRule="auto"/>
        <w:jc w:val="both"/>
        <w:rPr>
          <w:moveTo w:id="151" w:author="Microsoft Office User" w:date="2021-07-07T23:50:00Z"/>
          <w:rFonts w:ascii="Calibri" w:hAnsi="Calibri" w:cs="Calibri"/>
          <w:highlight w:val="yellow"/>
        </w:rPr>
      </w:pPr>
      <w:moveTo w:id="152" w:author="Microsoft Office User" w:date="2021-07-07T23:50:00Z">
        <w:r>
          <w:rPr>
            <w:rFonts w:ascii="Calibri" w:hAnsi="Calibri" w:cs="Calibri"/>
            <w:highlight w:val="yellow"/>
          </w:rPr>
          <w:t xml:space="preserve">Ideally, metrics are generated based on the request of the product owner to 1) measure the success of the product or 2) to know the quality/defects of the product or 3) to analyze the problem in hand. It starts with the 1) product owner defining the problem/metric and how they like to consume the data. Later, </w:t>
        </w:r>
        <w:proofErr w:type="gramStart"/>
        <w:r>
          <w:rPr>
            <w:rFonts w:ascii="Calibri" w:hAnsi="Calibri" w:cs="Calibri"/>
            <w:highlight w:val="yellow"/>
          </w:rPr>
          <w:t>2)BIE</w:t>
        </w:r>
        <w:proofErr w:type="gramEnd"/>
        <w:r>
          <w:rPr>
            <w:rFonts w:ascii="Calibri" w:hAnsi="Calibri" w:cs="Calibri"/>
            <w:highlight w:val="yellow"/>
          </w:rPr>
          <w:t xml:space="preserve"> understand the requirements and scope it as, does the project need Data and Software Engineering support to get access to the data or do BIE already have the required data. 2.a) If the data are available BIE will work on creating the metrics using SQL and 2.b) if data is not available BIE works with PM, DE and SDE to acquire the required data. In this flow, the metric dependency is as follows, 1) without metrics it is challenging for product owner to take right decisions, 2) without data in relational database, it is challenging for BIE to create and automate metrics, 3) without data in BI consumable format </w:t>
        </w:r>
        <w:proofErr w:type="gramStart"/>
        <w:r>
          <w:rPr>
            <w:rFonts w:ascii="Calibri" w:hAnsi="Calibri" w:cs="Calibri"/>
            <w:highlight w:val="yellow"/>
          </w:rPr>
          <w:t>i.e.</w:t>
        </w:r>
        <w:proofErr w:type="gramEnd"/>
        <w:r>
          <w:rPr>
            <w:rFonts w:ascii="Calibri" w:hAnsi="Calibri" w:cs="Calibri"/>
            <w:highlight w:val="yellow"/>
          </w:rPr>
          <w:t xml:space="preserve"> S3 files or EDX streams it is challenging for DE to provide data to BIE to create metrics. 4) Without product owner requesting for data, SDE team won’t instrument the data due to lack of funding. Hence, the whole journey requires coordination between all these roles. </w:t>
        </w:r>
      </w:moveTo>
    </w:p>
    <w:p w14:paraId="66FEB2DA" w14:textId="77777777" w:rsidR="00FE2772" w:rsidRDefault="00FE2772" w:rsidP="00FE2772">
      <w:pPr>
        <w:spacing w:after="240" w:line="240" w:lineRule="auto"/>
        <w:jc w:val="both"/>
        <w:rPr>
          <w:moveTo w:id="153" w:author="Microsoft Office User" w:date="2021-07-07T23:50:00Z"/>
          <w:rFonts w:eastAsia="Times New Roman" w:cstheme="minorHAnsi"/>
          <w:highlight w:val="yellow"/>
        </w:rPr>
      </w:pPr>
      <w:moveTo w:id="154" w:author="Microsoft Office User" w:date="2021-07-07T23:50:00Z">
        <w:r>
          <w:rPr>
            <w:rFonts w:eastAsia="Times New Roman" w:cstheme="minorHAnsi"/>
            <w:highlight w:val="yellow"/>
          </w:rPr>
          <w:t xml:space="preserve"> Overall journey in detail: To be added</w:t>
        </w:r>
      </w:moveTo>
    </w:p>
    <w:p w14:paraId="54204B5B" w14:textId="77777777" w:rsidR="00FE2772" w:rsidRPr="003D5607" w:rsidRDefault="00FE2772" w:rsidP="00FE2772">
      <w:pPr>
        <w:spacing w:after="240" w:line="240" w:lineRule="auto"/>
        <w:jc w:val="both"/>
        <w:rPr>
          <w:moveTo w:id="155" w:author="Microsoft Office User" w:date="2021-07-07T23:50:00Z"/>
          <w:rFonts w:eastAsiaTheme="minorEastAsia" w:cstheme="minorHAnsi"/>
          <w:b/>
          <w:bCs/>
        </w:rPr>
      </w:pPr>
    </w:p>
    <w:moveToRangeEnd w:id="148"/>
    <w:p w14:paraId="0AACAC11" w14:textId="14C1006D" w:rsidR="003E2B41" w:rsidRDefault="003E2B41" w:rsidP="00EC7D60">
      <w:pPr>
        <w:spacing w:after="0" w:line="240" w:lineRule="auto"/>
        <w:rPr>
          <w:rFonts w:eastAsia="Times New Roman" w:cstheme="minorHAnsi"/>
        </w:rPr>
      </w:pPr>
    </w:p>
    <w:p w14:paraId="4B3A0B05" w14:textId="3FD16107" w:rsidR="003E2B41" w:rsidRDefault="003E2B41" w:rsidP="00EC7D60">
      <w:pPr>
        <w:spacing w:after="0" w:line="240" w:lineRule="auto"/>
        <w:rPr>
          <w:rFonts w:eastAsia="Times New Roman" w:cstheme="minorHAnsi"/>
        </w:rPr>
      </w:pPr>
    </w:p>
    <w:p w14:paraId="5E841B23" w14:textId="77777777" w:rsidR="003E2B41" w:rsidRPr="004E377F" w:rsidRDefault="003E2B41" w:rsidP="00EC7D60">
      <w:pPr>
        <w:spacing w:after="0" w:line="240" w:lineRule="auto"/>
        <w:rPr>
          <w:rFonts w:eastAsia="Times New Roman" w:cstheme="minorHAnsi"/>
        </w:rPr>
      </w:pPr>
    </w:p>
    <w:p w14:paraId="26D4327A" w14:textId="77777777" w:rsidR="00A72573" w:rsidRPr="009C2EAD" w:rsidRDefault="00E94E9D" w:rsidP="00DA48FF">
      <w:pPr>
        <w:pStyle w:val="IntenseQuote"/>
        <w:pBdr>
          <w:bottom w:val="single" w:sz="4" w:space="0" w:color="5B9BD5" w:themeColor="accent1"/>
        </w:pBdr>
        <w:spacing w:before="0"/>
        <w:ind w:left="0"/>
        <w:rPr>
          <w:rFonts w:cstheme="minorHAnsi"/>
          <w:i w:val="0"/>
          <w:iCs w:val="0"/>
          <w:sz w:val="22"/>
          <w:szCs w:val="22"/>
          <w:highlight w:val="yellow"/>
        </w:rPr>
      </w:pPr>
      <w:r w:rsidRPr="009C2EAD">
        <w:rPr>
          <w:rFonts w:cstheme="minorHAnsi"/>
          <w:i w:val="0"/>
          <w:iCs w:val="0"/>
          <w:sz w:val="22"/>
          <w:szCs w:val="22"/>
          <w:highlight w:val="yellow"/>
        </w:rPr>
        <w:lastRenderedPageBreak/>
        <w:t>Situational Assessment</w:t>
      </w:r>
    </w:p>
    <w:p w14:paraId="0FFC279A" w14:textId="75A66EDF" w:rsidR="002D5507" w:rsidRPr="00D24461" w:rsidRDefault="00E94E9D" w:rsidP="00EC7D60">
      <w:pPr>
        <w:spacing w:after="0" w:line="240" w:lineRule="auto"/>
        <w:rPr>
          <w:rFonts w:eastAsia="Times New Roman" w:cstheme="minorHAnsi"/>
          <w:highlight w:val="yellow"/>
        </w:rPr>
      </w:pPr>
      <w:r w:rsidRPr="009C2EAD">
        <w:rPr>
          <w:rFonts w:eastAsia="Times New Roman" w:cstheme="minorHAnsi"/>
          <w:highlight w:val="yellow"/>
        </w:rPr>
        <w:t>In 2020</w:t>
      </w:r>
      <w:r w:rsidR="009E2E70" w:rsidRPr="009C2EAD">
        <w:rPr>
          <w:rFonts w:eastAsia="Times New Roman" w:cstheme="minorHAnsi"/>
          <w:highlight w:val="yellow"/>
        </w:rPr>
        <w:t>,</w:t>
      </w:r>
      <w:r w:rsidRPr="009C2EAD">
        <w:rPr>
          <w:rFonts w:eastAsia="Times New Roman" w:cstheme="minorHAnsi"/>
          <w:highlight w:val="yellow"/>
        </w:rPr>
        <w:t xml:space="preserve"> </w:t>
      </w:r>
      <w:r w:rsidR="009C2EAD" w:rsidRPr="009C2EAD">
        <w:rPr>
          <w:rFonts w:eastAsia="Times New Roman" w:cstheme="minorHAnsi"/>
          <w:highlight w:val="yellow"/>
        </w:rPr>
        <w:t>BI team</w:t>
      </w:r>
      <w:r w:rsidRPr="009C2EAD">
        <w:rPr>
          <w:rFonts w:eastAsia="Times New Roman" w:cstheme="minorHAnsi"/>
          <w:highlight w:val="yellow"/>
        </w:rPr>
        <w:t xml:space="preserve"> created </w:t>
      </w:r>
      <w:r w:rsidR="009C2EAD" w:rsidRPr="009C2EAD">
        <w:rPr>
          <w:rFonts w:eastAsia="Times New Roman" w:cstheme="minorHAnsi"/>
          <w:highlight w:val="yellow"/>
        </w:rPr>
        <w:t xml:space="preserve">the </w:t>
      </w:r>
      <w:r w:rsidRPr="009C2EAD">
        <w:rPr>
          <w:rFonts w:eastAsia="Times New Roman" w:cstheme="minorHAnsi"/>
          <w:highlight w:val="yellow"/>
        </w:rPr>
        <w:t xml:space="preserve">part of the foundational </w:t>
      </w:r>
      <w:r w:rsidR="000A162F">
        <w:rPr>
          <w:rFonts w:eastAsia="Times New Roman" w:cstheme="minorHAnsi"/>
          <w:highlight w:val="yellow"/>
        </w:rPr>
        <w:t xml:space="preserve">BI </w:t>
      </w:r>
      <w:r w:rsidRPr="009C2EAD">
        <w:rPr>
          <w:rFonts w:eastAsia="Times New Roman" w:cstheme="minorHAnsi"/>
          <w:highlight w:val="yellow"/>
        </w:rPr>
        <w:t>infrastructure</w:t>
      </w:r>
      <w:r w:rsidR="00D5646F" w:rsidRPr="009C2EAD">
        <w:rPr>
          <w:rFonts w:eastAsia="Times New Roman" w:cstheme="minorHAnsi"/>
          <w:highlight w:val="yellow"/>
        </w:rPr>
        <w:t xml:space="preserve"> </w:t>
      </w:r>
      <w:r w:rsidR="009C2EAD" w:rsidRPr="009C2EAD">
        <w:rPr>
          <w:rFonts w:eastAsia="Times New Roman" w:cstheme="minorHAnsi"/>
          <w:highlight w:val="yellow"/>
        </w:rPr>
        <w:t xml:space="preserve">such as </w:t>
      </w:r>
      <w:r w:rsidR="00D5646F" w:rsidRPr="009C2EAD">
        <w:rPr>
          <w:rFonts w:eastAsia="Times New Roman" w:cstheme="minorHAnsi"/>
          <w:highlight w:val="yellow"/>
        </w:rPr>
        <w:t xml:space="preserve">(Tool glossaries can be found in appendix </w:t>
      </w:r>
      <w:r w:rsidR="00D61ABA" w:rsidRPr="009C2EAD">
        <w:rPr>
          <w:rFonts w:eastAsia="Times New Roman" w:cstheme="minorHAnsi"/>
          <w:highlight w:val="yellow"/>
        </w:rPr>
        <w:t>3</w:t>
      </w:r>
      <w:r w:rsidR="00D5646F" w:rsidRPr="009C2EAD">
        <w:rPr>
          <w:rFonts w:eastAsia="Times New Roman" w:cstheme="minorHAnsi"/>
          <w:highlight w:val="yellow"/>
        </w:rPr>
        <w:t>)</w:t>
      </w:r>
      <w:r w:rsidR="00EC172E" w:rsidRPr="009C2EAD">
        <w:rPr>
          <w:rFonts w:eastAsia="Times New Roman" w:cstheme="minorHAnsi"/>
          <w:highlight w:val="yellow"/>
        </w:rPr>
        <w:t>:</w:t>
      </w:r>
      <w:r w:rsidRPr="009C2EAD">
        <w:rPr>
          <w:rFonts w:eastAsia="Times New Roman" w:cstheme="minorHAnsi"/>
          <w:highlight w:val="yellow"/>
        </w:rPr>
        <w:t xml:space="preserve"> AWS account with Redshift, </w:t>
      </w:r>
      <w:proofErr w:type="spellStart"/>
      <w:r w:rsidRPr="009C2EAD">
        <w:rPr>
          <w:rFonts w:eastAsia="Times New Roman" w:cstheme="minorHAnsi"/>
          <w:highlight w:val="yellow"/>
        </w:rPr>
        <w:t>QuickSight</w:t>
      </w:r>
      <w:proofErr w:type="spellEnd"/>
      <w:r w:rsidRPr="009C2EAD">
        <w:rPr>
          <w:rFonts w:eastAsia="Times New Roman" w:cstheme="minorHAnsi"/>
          <w:highlight w:val="yellow"/>
        </w:rPr>
        <w:t xml:space="preserve"> and S3</w:t>
      </w:r>
      <w:r w:rsidR="00EC172E" w:rsidRPr="009C2EAD">
        <w:rPr>
          <w:rFonts w:eastAsia="Times New Roman" w:cstheme="minorHAnsi"/>
          <w:highlight w:val="yellow"/>
        </w:rPr>
        <w:t xml:space="preserve"> </w:t>
      </w:r>
      <w:r w:rsidRPr="009C2EAD">
        <w:rPr>
          <w:rFonts w:eastAsia="Times New Roman" w:cstheme="minorHAnsi"/>
          <w:highlight w:val="yellow"/>
        </w:rPr>
        <w:t>service</w:t>
      </w:r>
      <w:r w:rsidR="00EC172E" w:rsidRPr="009C2EAD">
        <w:rPr>
          <w:rFonts w:eastAsia="Times New Roman" w:cstheme="minorHAnsi"/>
          <w:highlight w:val="yellow"/>
        </w:rPr>
        <w:t>s</w:t>
      </w:r>
      <w:r w:rsidRPr="009C2EAD">
        <w:rPr>
          <w:rFonts w:eastAsia="Times New Roman" w:cstheme="minorHAnsi"/>
          <w:highlight w:val="yellow"/>
        </w:rPr>
        <w:t xml:space="preserve"> &amp; internal tool</w:t>
      </w:r>
      <w:r w:rsidR="00EC172E" w:rsidRPr="009C2EAD">
        <w:rPr>
          <w:rFonts w:eastAsia="Times New Roman" w:cstheme="minorHAnsi"/>
          <w:highlight w:val="yellow"/>
        </w:rPr>
        <w:t xml:space="preserve">s such as </w:t>
      </w:r>
      <w:proofErr w:type="spellStart"/>
      <w:r w:rsidRPr="009C2EAD">
        <w:rPr>
          <w:rFonts w:eastAsia="Times New Roman" w:cstheme="minorHAnsi"/>
          <w:highlight w:val="yellow"/>
        </w:rPr>
        <w:t>Datanet</w:t>
      </w:r>
      <w:proofErr w:type="spellEnd"/>
      <w:r w:rsidR="00EC172E" w:rsidRPr="009C2EAD">
        <w:rPr>
          <w:rFonts w:eastAsia="Times New Roman" w:cstheme="minorHAnsi"/>
          <w:highlight w:val="yellow"/>
        </w:rPr>
        <w:t>, EDX, Cradle</w:t>
      </w:r>
      <w:r w:rsidRPr="009C2EAD">
        <w:rPr>
          <w:rFonts w:eastAsia="Times New Roman" w:cstheme="minorHAnsi"/>
          <w:highlight w:val="yellow"/>
        </w:rPr>
        <w:t xml:space="preserve"> and Hoot to source data from other BI teams to help </w:t>
      </w:r>
      <w:r w:rsidR="000A162F">
        <w:rPr>
          <w:rFonts w:eastAsia="Times New Roman" w:cstheme="minorHAnsi"/>
          <w:highlight w:val="yellow"/>
        </w:rPr>
        <w:t>BI to</w:t>
      </w:r>
      <w:r w:rsidRPr="009C2EAD">
        <w:rPr>
          <w:rFonts w:eastAsia="Times New Roman" w:cstheme="minorHAnsi"/>
          <w:highlight w:val="yellow"/>
        </w:rPr>
        <w:t xml:space="preserve"> create the dashboard for available Alexa adoption and engagement metric</w:t>
      </w:r>
      <w:r w:rsidR="00EC172E" w:rsidRPr="009C2EAD">
        <w:rPr>
          <w:rFonts w:eastAsia="Times New Roman" w:cstheme="minorHAnsi"/>
          <w:highlight w:val="yellow"/>
        </w:rPr>
        <w:t xml:space="preserve">s for teams like Registry, LAP </w:t>
      </w:r>
      <w:r w:rsidRPr="009C2EAD">
        <w:rPr>
          <w:rFonts w:eastAsia="Times New Roman" w:cstheme="minorHAnsi"/>
          <w:highlight w:val="yellow"/>
        </w:rPr>
        <w:t>and Targeting.</w:t>
      </w:r>
      <w:r w:rsidR="000A162F">
        <w:rPr>
          <w:rFonts w:eastAsia="Times New Roman" w:cstheme="minorHAnsi"/>
          <w:highlight w:val="yellow"/>
        </w:rPr>
        <w:t xml:space="preserve"> We have already created 5 </w:t>
      </w:r>
      <w:proofErr w:type="spellStart"/>
      <w:r w:rsidR="000A162F">
        <w:rPr>
          <w:rFonts w:eastAsia="Times New Roman" w:cstheme="minorHAnsi"/>
          <w:highlight w:val="yellow"/>
        </w:rPr>
        <w:t>QuickSight</w:t>
      </w:r>
      <w:proofErr w:type="spellEnd"/>
      <w:r w:rsidR="000A162F">
        <w:rPr>
          <w:rFonts w:eastAsia="Times New Roman" w:cstheme="minorHAnsi"/>
          <w:highlight w:val="yellow"/>
        </w:rPr>
        <w:t xml:space="preserve"> dashboards. More details can be found in </w:t>
      </w:r>
      <w:r w:rsidR="000A162F" w:rsidRPr="000A162F">
        <w:rPr>
          <w:rFonts w:eastAsia="Times New Roman" w:cstheme="minorHAnsi"/>
        </w:rPr>
        <w:t xml:space="preserve">Appendix </w:t>
      </w:r>
      <w:proofErr w:type="gramStart"/>
      <w:r w:rsidR="000A162F" w:rsidRPr="000A162F">
        <w:rPr>
          <w:rFonts w:eastAsia="Times New Roman" w:cstheme="minorHAnsi"/>
        </w:rPr>
        <w:t>1</w:t>
      </w:r>
      <w:r w:rsidR="000A162F">
        <w:rPr>
          <w:rFonts w:eastAsia="Times New Roman" w:cstheme="minorHAnsi"/>
        </w:rPr>
        <w:t>.</w:t>
      </w:r>
      <w:r w:rsidRPr="009C2EAD">
        <w:rPr>
          <w:rFonts w:eastAsia="Times New Roman" w:cstheme="minorHAnsi"/>
          <w:highlight w:val="yellow"/>
        </w:rPr>
        <w:t>However</w:t>
      </w:r>
      <w:proofErr w:type="gramEnd"/>
      <w:r w:rsidRPr="009C2EAD">
        <w:rPr>
          <w:rFonts w:eastAsia="Times New Roman" w:cstheme="minorHAnsi"/>
          <w:highlight w:val="yellow"/>
        </w:rPr>
        <w:t>, teams like State, Multi agent, Multitasking,</w:t>
      </w:r>
      <w:r w:rsidR="009E2E70" w:rsidRPr="009C2EAD">
        <w:rPr>
          <w:rFonts w:eastAsia="Times New Roman" w:cstheme="minorHAnsi"/>
          <w:highlight w:val="yellow"/>
        </w:rPr>
        <w:t xml:space="preserve"> Context,</w:t>
      </w:r>
      <w:r w:rsidRPr="009C2EAD">
        <w:rPr>
          <w:rFonts w:eastAsia="Times New Roman" w:cstheme="minorHAnsi"/>
          <w:highlight w:val="yellow"/>
        </w:rPr>
        <w:t xml:space="preserve"> DAAPI etc., do</w:t>
      </w:r>
      <w:r w:rsidR="00EC172E" w:rsidRPr="009C2EAD">
        <w:rPr>
          <w:rFonts w:eastAsia="Times New Roman" w:cstheme="minorHAnsi"/>
          <w:highlight w:val="yellow"/>
        </w:rPr>
        <w:t xml:space="preserve"> not</w:t>
      </w:r>
      <w:r w:rsidRPr="009C2EAD">
        <w:rPr>
          <w:rFonts w:eastAsia="Times New Roman" w:cstheme="minorHAnsi"/>
          <w:highlight w:val="yellow"/>
        </w:rPr>
        <w:t xml:space="preserve"> have the data </w:t>
      </w:r>
      <w:r w:rsidRPr="009C2EAD">
        <w:rPr>
          <w:rStyle w:val="CommentReference"/>
          <w:highlight w:val="yellow"/>
        </w:rPr>
        <w:commentReference w:id="156"/>
      </w:r>
      <w:commentRangeStart w:id="156"/>
      <w:r w:rsidRPr="009C2EAD">
        <w:rPr>
          <w:rFonts w:eastAsia="Times New Roman" w:cstheme="minorHAnsi"/>
          <w:highlight w:val="yellow"/>
        </w:rPr>
        <w:t xml:space="preserve">in </w:t>
      </w:r>
      <w:r w:rsidR="00EC172E" w:rsidRPr="009C2EAD">
        <w:rPr>
          <w:rFonts w:eastAsia="Times New Roman" w:cstheme="minorHAnsi"/>
          <w:highlight w:val="yellow"/>
        </w:rPr>
        <w:t xml:space="preserve">any </w:t>
      </w:r>
      <w:r w:rsidRPr="009C2EAD">
        <w:rPr>
          <w:rFonts w:eastAsia="Times New Roman" w:cstheme="minorHAnsi"/>
          <w:highlight w:val="yellow"/>
        </w:rPr>
        <w:t xml:space="preserve">BI stores </w:t>
      </w:r>
      <w:r w:rsidR="009C2EAD" w:rsidRPr="009C2EAD">
        <w:rPr>
          <w:rFonts w:eastAsia="Times New Roman" w:cstheme="minorHAnsi"/>
          <w:highlight w:val="yellow"/>
        </w:rPr>
        <w:t xml:space="preserve">because the data is not </w:t>
      </w:r>
      <w:r w:rsidR="000A162F">
        <w:rPr>
          <w:rFonts w:eastAsia="Times New Roman" w:cstheme="minorHAnsi"/>
          <w:highlight w:val="yellow"/>
        </w:rPr>
        <w:t xml:space="preserve">yet </w:t>
      </w:r>
      <w:r w:rsidR="009C2EAD" w:rsidRPr="009C2EAD">
        <w:rPr>
          <w:rFonts w:eastAsia="Times New Roman" w:cstheme="minorHAnsi"/>
          <w:highlight w:val="yellow"/>
        </w:rPr>
        <w:t xml:space="preserve">instrumented by Tech team and publish them to </w:t>
      </w:r>
      <w:r w:rsidR="00A92993">
        <w:rPr>
          <w:rFonts w:eastAsia="Times New Roman" w:cstheme="minorHAnsi"/>
          <w:highlight w:val="yellow"/>
        </w:rPr>
        <w:t xml:space="preserve">a </w:t>
      </w:r>
      <w:r w:rsidR="009C2EAD" w:rsidRPr="009C2EAD">
        <w:rPr>
          <w:rFonts w:eastAsia="Times New Roman" w:cstheme="minorHAnsi"/>
          <w:highlight w:val="yellow"/>
        </w:rPr>
        <w:t xml:space="preserve">BI consumable format(usually S3 or </w:t>
      </w:r>
      <w:r w:rsidR="0012439B" w:rsidRPr="009C2EAD">
        <w:rPr>
          <w:rFonts w:eastAsia="Times New Roman" w:cstheme="minorHAnsi"/>
          <w:highlight w:val="yellow"/>
        </w:rPr>
        <w:t>EDX</w:t>
      </w:r>
      <w:r w:rsidR="009C2EAD" w:rsidRPr="009C2EAD">
        <w:rPr>
          <w:rFonts w:eastAsia="Times New Roman" w:cstheme="minorHAnsi"/>
          <w:highlight w:val="yellow"/>
        </w:rPr>
        <w:t>)</w:t>
      </w:r>
      <w:commentRangeEnd w:id="156"/>
      <w:r w:rsidR="009E2E70" w:rsidRPr="009C2EAD">
        <w:rPr>
          <w:rFonts w:eastAsia="Times New Roman" w:cstheme="minorHAnsi"/>
          <w:highlight w:val="yellow"/>
        </w:rPr>
        <w:t>.</w:t>
      </w:r>
      <w:r w:rsidR="009C2EAD" w:rsidRPr="009C2EAD">
        <w:rPr>
          <w:rFonts w:eastAsia="Times New Roman" w:cstheme="minorHAnsi"/>
          <w:highlight w:val="yellow"/>
        </w:rPr>
        <w:t xml:space="preserve"> Few teams </w:t>
      </w:r>
      <w:r w:rsidR="000A162F">
        <w:rPr>
          <w:rFonts w:eastAsia="Times New Roman" w:cstheme="minorHAnsi"/>
          <w:highlight w:val="yellow"/>
        </w:rPr>
        <w:t xml:space="preserve">are in flight </w:t>
      </w:r>
      <w:r w:rsidR="009C2EAD" w:rsidRPr="009C2EAD">
        <w:rPr>
          <w:rFonts w:eastAsia="Times New Roman" w:cstheme="minorHAnsi"/>
          <w:highlight w:val="yellow"/>
        </w:rPr>
        <w:t xml:space="preserve">to publish data to </w:t>
      </w:r>
      <w:r w:rsidR="0012439B" w:rsidRPr="009C2EAD">
        <w:rPr>
          <w:rFonts w:eastAsia="Times New Roman" w:cstheme="minorHAnsi"/>
          <w:highlight w:val="yellow"/>
        </w:rPr>
        <w:t>DataMart</w:t>
      </w:r>
      <w:r w:rsidR="009C2EAD" w:rsidRPr="009C2EAD">
        <w:rPr>
          <w:rFonts w:eastAsia="Times New Roman" w:cstheme="minorHAnsi"/>
          <w:highlight w:val="yellow"/>
        </w:rPr>
        <w:t xml:space="preserve"> and BI team is </w:t>
      </w:r>
      <w:r w:rsidR="00EC172E" w:rsidRPr="009C2EAD">
        <w:rPr>
          <w:rFonts w:eastAsia="Times New Roman" w:cstheme="minorHAnsi"/>
          <w:highlight w:val="yellow"/>
        </w:rPr>
        <w:t xml:space="preserve">working on onboarding to </w:t>
      </w:r>
      <w:r w:rsidRPr="009C2EAD">
        <w:rPr>
          <w:rStyle w:val="CommentReference"/>
          <w:highlight w:val="yellow"/>
        </w:rPr>
        <w:commentReference w:id="157"/>
      </w:r>
      <w:commentRangeStart w:id="158"/>
      <w:commentRangeStart w:id="157"/>
      <w:commentRangeEnd w:id="158"/>
      <w:r w:rsidRPr="009C2EAD">
        <w:rPr>
          <w:rStyle w:val="CommentReference"/>
          <w:highlight w:val="yellow"/>
        </w:rPr>
        <w:commentReference w:id="158"/>
      </w:r>
      <w:r w:rsidR="00EC172E" w:rsidRPr="009C2EAD">
        <w:rPr>
          <w:rFonts w:eastAsia="Times New Roman" w:cstheme="minorHAnsi"/>
          <w:highlight w:val="yellow"/>
        </w:rPr>
        <w:t>SSDG</w:t>
      </w:r>
      <w:commentRangeEnd w:id="157"/>
      <w:r w:rsidR="00806AF8" w:rsidRPr="009C2EAD">
        <w:rPr>
          <w:rFonts w:eastAsia="Times New Roman" w:cstheme="minorHAnsi"/>
          <w:highlight w:val="yellow"/>
        </w:rPr>
        <w:t xml:space="preserve"> (Self-Service Dataset Generator)</w:t>
      </w:r>
      <w:r w:rsidR="00EC172E" w:rsidRPr="009C2EAD">
        <w:rPr>
          <w:rFonts w:eastAsia="Times New Roman" w:cstheme="minorHAnsi"/>
          <w:highlight w:val="yellow"/>
        </w:rPr>
        <w:t xml:space="preserve"> platform to source data for these teams</w:t>
      </w:r>
      <w:r w:rsidR="009C2EAD" w:rsidRPr="009C2EAD">
        <w:rPr>
          <w:rFonts w:eastAsia="Times New Roman" w:cstheme="minorHAnsi"/>
          <w:highlight w:val="yellow"/>
        </w:rPr>
        <w:t xml:space="preserve"> directly </w:t>
      </w:r>
      <w:r w:rsidR="00EC172E" w:rsidRPr="009C2EAD">
        <w:rPr>
          <w:rFonts w:eastAsia="Times New Roman" w:cstheme="minorHAnsi"/>
          <w:highlight w:val="yellow"/>
        </w:rPr>
        <w:t>from DataMart.</w:t>
      </w:r>
      <w:r w:rsidR="00EC172E" w:rsidRPr="004E377F">
        <w:rPr>
          <w:rFonts w:eastAsia="Times New Roman" w:cstheme="minorHAnsi"/>
        </w:rPr>
        <w:t xml:space="preserve"> </w:t>
      </w:r>
      <w:r w:rsidR="009E2E70" w:rsidRPr="004E377F">
        <w:rPr>
          <w:rFonts w:eastAsia="Times New Roman" w:cstheme="minorHAnsi"/>
        </w:rPr>
        <w:br/>
      </w:r>
      <w:r w:rsidR="009E2E70" w:rsidRPr="004E377F">
        <w:rPr>
          <w:rFonts w:eastAsia="Times New Roman" w:cstheme="minorHAnsi"/>
        </w:rPr>
        <w:br/>
      </w:r>
      <w:r w:rsidR="009E2E70" w:rsidRPr="00D24461">
        <w:rPr>
          <w:rFonts w:eastAsia="Times New Roman" w:cstheme="minorHAnsi"/>
          <w:highlight w:val="yellow"/>
        </w:rPr>
        <w:t>Below table provide</w:t>
      </w:r>
      <w:r w:rsidR="002E04FC" w:rsidRPr="00D24461">
        <w:rPr>
          <w:rFonts w:eastAsia="Times New Roman" w:cstheme="minorHAnsi"/>
          <w:highlight w:val="yellow"/>
        </w:rPr>
        <w:t>s</w:t>
      </w:r>
      <w:r w:rsidRPr="00D24461">
        <w:rPr>
          <w:rFonts w:eastAsia="Times New Roman" w:cstheme="minorHAnsi"/>
          <w:highlight w:val="yellow"/>
        </w:rPr>
        <w:t xml:space="preserve"> the BI readiness </w:t>
      </w:r>
      <w:r w:rsidR="00EC172E" w:rsidRPr="00D24461">
        <w:rPr>
          <w:rFonts w:eastAsia="Times New Roman" w:cstheme="minorHAnsi"/>
          <w:highlight w:val="yellow"/>
        </w:rPr>
        <w:t>of</w:t>
      </w:r>
      <w:r w:rsidRPr="00D24461">
        <w:rPr>
          <w:rFonts w:eastAsia="Times New Roman" w:cstheme="minorHAnsi"/>
          <w:highlight w:val="yellow"/>
        </w:rPr>
        <w:t xml:space="preserve"> CDO product area</w:t>
      </w:r>
      <w:r w:rsidR="00EC172E" w:rsidRPr="00D24461">
        <w:rPr>
          <w:rFonts w:eastAsia="Times New Roman" w:cstheme="minorHAnsi"/>
          <w:highlight w:val="yellow"/>
        </w:rPr>
        <w:t>s</w:t>
      </w:r>
      <w:r w:rsidRPr="00D24461">
        <w:rPr>
          <w:rFonts w:eastAsia="Times New Roman" w:cstheme="minorHAnsi"/>
          <w:highlight w:val="yellow"/>
        </w:rPr>
        <w:t>. We have identified 24 product areas and o</w:t>
      </w:r>
      <w:r w:rsidR="00497B44" w:rsidRPr="00D24461">
        <w:rPr>
          <w:rFonts w:eastAsia="Times New Roman" w:cstheme="minorHAnsi"/>
          <w:highlight w:val="yellow"/>
        </w:rPr>
        <w:t>ut of that 4 teams have a front-e</w:t>
      </w:r>
      <w:r w:rsidRPr="00D24461">
        <w:rPr>
          <w:rFonts w:eastAsia="Times New Roman" w:cstheme="minorHAnsi"/>
          <w:highlight w:val="yellow"/>
        </w:rPr>
        <w:t>nd dashboard implemented and 3 teams have WBR excel slides.</w:t>
      </w:r>
    </w:p>
    <w:p w14:paraId="0A835730" w14:textId="0D0B6681" w:rsidR="00B94CEF" w:rsidRDefault="00E94E9D" w:rsidP="00EC7D60">
      <w:pPr>
        <w:spacing w:after="0" w:line="240" w:lineRule="auto"/>
        <w:rPr>
          <w:rFonts w:eastAsia="Times New Roman" w:cstheme="minorHAnsi"/>
          <w:highlight w:val="yellow"/>
        </w:rPr>
      </w:pPr>
      <w:r w:rsidRPr="00D24461">
        <w:rPr>
          <w:rStyle w:val="CommentReference"/>
          <w:highlight w:val="yellow"/>
        </w:rPr>
        <w:commentReference w:id="159"/>
      </w:r>
      <w:r w:rsidR="00591CFF" w:rsidRPr="00D24461">
        <w:rPr>
          <w:rFonts w:eastAsia="Times New Roman" w:cstheme="minorHAnsi"/>
          <w:highlight w:val="yellow"/>
        </w:rPr>
        <w:t xml:space="preserve">Out of </w:t>
      </w:r>
      <w:r w:rsidR="0040217A" w:rsidRPr="00D24461">
        <w:rPr>
          <w:rFonts w:eastAsia="Times New Roman" w:cstheme="minorHAnsi"/>
          <w:highlight w:val="yellow"/>
        </w:rPr>
        <w:t>24</w:t>
      </w:r>
      <w:r w:rsidR="00591CFF" w:rsidRPr="00D24461">
        <w:rPr>
          <w:rFonts w:eastAsia="Times New Roman" w:cstheme="minorHAnsi"/>
          <w:highlight w:val="yellow"/>
        </w:rPr>
        <w:t xml:space="preserve"> products</w:t>
      </w:r>
      <w:r w:rsidR="0040217A" w:rsidRPr="00D24461">
        <w:rPr>
          <w:rFonts w:eastAsia="Times New Roman" w:cstheme="minorHAnsi"/>
          <w:highlight w:val="yellow"/>
        </w:rPr>
        <w:t>, 1</w:t>
      </w:r>
      <w:r w:rsidR="00497B44" w:rsidRPr="00D24461">
        <w:rPr>
          <w:rFonts w:eastAsia="Times New Roman" w:cstheme="minorHAnsi"/>
          <w:highlight w:val="yellow"/>
        </w:rPr>
        <w:t>4</w:t>
      </w:r>
      <w:r w:rsidR="0040217A" w:rsidRPr="00D24461">
        <w:rPr>
          <w:rFonts w:eastAsia="Times New Roman" w:cstheme="minorHAnsi"/>
          <w:highlight w:val="yellow"/>
        </w:rPr>
        <w:t xml:space="preserve"> </w:t>
      </w:r>
      <w:r w:rsidR="00497B44" w:rsidRPr="00D24461">
        <w:rPr>
          <w:rFonts w:eastAsia="Times New Roman" w:cstheme="minorHAnsi"/>
          <w:highlight w:val="yellow"/>
        </w:rPr>
        <w:t xml:space="preserve">of them </w:t>
      </w:r>
      <w:r w:rsidR="00EC172E" w:rsidRPr="00D24461">
        <w:rPr>
          <w:rFonts w:eastAsia="Times New Roman" w:cstheme="minorHAnsi"/>
          <w:highlight w:val="yellow"/>
        </w:rPr>
        <w:t>don’t have any</w:t>
      </w:r>
      <w:r w:rsidR="00497B44" w:rsidRPr="00D24461">
        <w:rPr>
          <w:rFonts w:eastAsia="Times New Roman" w:cstheme="minorHAnsi"/>
          <w:highlight w:val="yellow"/>
        </w:rPr>
        <w:t xml:space="preserve"> </w:t>
      </w:r>
      <w:commentRangeStart w:id="160"/>
      <w:commentRangeEnd w:id="160"/>
      <w:r w:rsidRPr="00D24461">
        <w:rPr>
          <w:rStyle w:val="CommentReference"/>
          <w:highlight w:val="yellow"/>
        </w:rPr>
        <w:commentReference w:id="160"/>
      </w:r>
      <w:r w:rsidR="00B94CEF">
        <w:rPr>
          <w:rFonts w:eastAsia="Times New Roman" w:cstheme="minorHAnsi"/>
          <w:highlight w:val="yellow"/>
        </w:rPr>
        <w:t>i</w:t>
      </w:r>
      <w:r w:rsidR="00497B44" w:rsidRPr="00D24461">
        <w:rPr>
          <w:rFonts w:eastAsia="Times New Roman" w:cstheme="minorHAnsi"/>
          <w:highlight w:val="yellow"/>
        </w:rPr>
        <w:t>ntake</w:t>
      </w:r>
      <w:r w:rsidR="00EC172E" w:rsidRPr="00D24461">
        <w:rPr>
          <w:rFonts w:eastAsia="Times New Roman" w:cstheme="minorHAnsi"/>
          <w:highlight w:val="yellow"/>
        </w:rPr>
        <w:t>s</w:t>
      </w:r>
      <w:r w:rsidR="002D5507" w:rsidRPr="00D24461">
        <w:rPr>
          <w:rFonts w:eastAsia="Times New Roman" w:cstheme="minorHAnsi"/>
          <w:highlight w:val="yellow"/>
        </w:rPr>
        <w:t xml:space="preserve">, although not all 14 product areas have metric requirements since </w:t>
      </w:r>
      <w:r w:rsidR="000A162F">
        <w:rPr>
          <w:rFonts w:eastAsia="Times New Roman" w:cstheme="minorHAnsi"/>
          <w:highlight w:val="yellow"/>
        </w:rPr>
        <w:t>they are</w:t>
      </w:r>
      <w:r w:rsidR="002D5507" w:rsidRPr="00D24461">
        <w:rPr>
          <w:rFonts w:eastAsia="Times New Roman" w:cstheme="minorHAnsi"/>
          <w:highlight w:val="yellow"/>
        </w:rPr>
        <w:t xml:space="preserve"> either relatively new </w:t>
      </w:r>
      <w:proofErr w:type="gramStart"/>
      <w:r w:rsidR="002D5507" w:rsidRPr="00D24461">
        <w:rPr>
          <w:rFonts w:eastAsia="Times New Roman" w:cstheme="minorHAnsi"/>
          <w:highlight w:val="yellow"/>
        </w:rPr>
        <w:t>e.g.</w:t>
      </w:r>
      <w:proofErr w:type="gramEnd"/>
      <w:r w:rsidR="002D5507" w:rsidRPr="00D24461">
        <w:rPr>
          <w:rFonts w:eastAsia="Times New Roman" w:cstheme="minorHAnsi"/>
          <w:highlight w:val="yellow"/>
        </w:rPr>
        <w:t xml:space="preserve"> Matter, Alexa Spatial Perception or have OE metrics which are sufficient for these teams e.g. History Store. Also, 5 of them don’t have </w:t>
      </w:r>
      <w:r w:rsidR="00A92993">
        <w:rPr>
          <w:rFonts w:eastAsia="Times New Roman" w:cstheme="minorHAnsi"/>
          <w:highlight w:val="yellow"/>
        </w:rPr>
        <w:t xml:space="preserve">a </w:t>
      </w:r>
      <w:r w:rsidR="002D5507" w:rsidRPr="00D24461">
        <w:rPr>
          <w:rFonts w:eastAsia="Times New Roman" w:cstheme="minorHAnsi"/>
          <w:highlight w:val="yellow"/>
        </w:rPr>
        <w:t xml:space="preserve">PMT owner to request the metrics from BI team. However, in the areas where we have </w:t>
      </w:r>
    </w:p>
    <w:p w14:paraId="35A14125" w14:textId="7768CCBD" w:rsidR="00EC7D60" w:rsidRPr="004E377F" w:rsidRDefault="002D5507" w:rsidP="00EC7D60">
      <w:pPr>
        <w:spacing w:after="0" w:line="240" w:lineRule="auto"/>
        <w:rPr>
          <w:rFonts w:eastAsia="Times New Roman" w:cstheme="minorHAnsi"/>
        </w:rPr>
      </w:pPr>
      <w:r w:rsidRPr="00D24461">
        <w:rPr>
          <w:rFonts w:eastAsia="Times New Roman" w:cstheme="minorHAnsi"/>
          <w:highlight w:val="yellow"/>
        </w:rPr>
        <w:t>intake</w:t>
      </w:r>
      <w:r w:rsidR="00D24461" w:rsidRPr="00D24461">
        <w:rPr>
          <w:rFonts w:eastAsia="Times New Roman" w:cstheme="minorHAnsi"/>
          <w:highlight w:val="yellow"/>
        </w:rPr>
        <w:t>s</w:t>
      </w:r>
      <w:r w:rsidRPr="00D24461">
        <w:rPr>
          <w:rFonts w:eastAsia="Times New Roman" w:cstheme="minorHAnsi"/>
          <w:highlight w:val="yellow"/>
        </w:rPr>
        <w:t xml:space="preserve"> </w:t>
      </w:r>
      <w:r w:rsidR="00D24461" w:rsidRPr="00D24461">
        <w:rPr>
          <w:rFonts w:eastAsia="Times New Roman" w:cstheme="minorHAnsi"/>
          <w:highlight w:val="yellow"/>
        </w:rPr>
        <w:t xml:space="preserve">(8 out of 24), for </w:t>
      </w:r>
      <w:r w:rsidR="00EC172E" w:rsidRPr="00D24461">
        <w:rPr>
          <w:rFonts w:eastAsia="Times New Roman" w:cstheme="minorHAnsi"/>
          <w:highlight w:val="yellow"/>
        </w:rPr>
        <w:t>3 areas</w:t>
      </w:r>
      <w:r w:rsidR="00D24461" w:rsidRPr="00D24461">
        <w:rPr>
          <w:rFonts w:eastAsia="Times New Roman" w:cstheme="minorHAnsi"/>
          <w:highlight w:val="yellow"/>
        </w:rPr>
        <w:t xml:space="preserve"> we</w:t>
      </w:r>
      <w:r w:rsidR="00EC172E" w:rsidRPr="00D24461">
        <w:rPr>
          <w:rFonts w:eastAsia="Times New Roman" w:cstheme="minorHAnsi"/>
          <w:highlight w:val="yellow"/>
        </w:rPr>
        <w:t xml:space="preserve"> have an Intake but</w:t>
      </w:r>
      <w:r w:rsidR="00497B44" w:rsidRPr="00D24461">
        <w:rPr>
          <w:rFonts w:eastAsia="Times New Roman" w:cstheme="minorHAnsi"/>
          <w:highlight w:val="yellow"/>
        </w:rPr>
        <w:t xml:space="preserve"> </w:t>
      </w:r>
      <w:r w:rsidR="00D24461" w:rsidRPr="00D24461">
        <w:rPr>
          <w:rFonts w:eastAsia="Times New Roman" w:cstheme="minorHAnsi"/>
          <w:highlight w:val="yellow"/>
        </w:rPr>
        <w:t xml:space="preserve">they don't have any </w:t>
      </w:r>
      <w:r w:rsidR="0040217A" w:rsidRPr="00D24461">
        <w:rPr>
          <w:rFonts w:eastAsia="Times New Roman" w:cstheme="minorHAnsi"/>
          <w:highlight w:val="yellow"/>
        </w:rPr>
        <w:t>k</w:t>
      </w:r>
      <w:r w:rsidR="00E94E9D" w:rsidRPr="00D24461">
        <w:rPr>
          <w:rFonts w:eastAsia="Times New Roman" w:cstheme="minorHAnsi"/>
          <w:highlight w:val="yellow"/>
        </w:rPr>
        <w:t xml:space="preserve">ey metrics instrumented by </w:t>
      </w:r>
      <w:r w:rsidR="00EC172E" w:rsidRPr="00D24461">
        <w:rPr>
          <w:rFonts w:eastAsia="Times New Roman" w:cstheme="minorHAnsi"/>
          <w:highlight w:val="yellow"/>
        </w:rPr>
        <w:t>Tech team</w:t>
      </w:r>
      <w:r w:rsidR="00D24461" w:rsidRPr="00D24461">
        <w:rPr>
          <w:rFonts w:eastAsia="Times New Roman" w:cstheme="minorHAnsi"/>
          <w:highlight w:val="yellow"/>
        </w:rPr>
        <w:t xml:space="preserve"> to S3/</w:t>
      </w:r>
      <w:proofErr w:type="gramStart"/>
      <w:r w:rsidR="0012439B" w:rsidRPr="00D24461">
        <w:rPr>
          <w:rFonts w:eastAsia="Times New Roman" w:cstheme="minorHAnsi"/>
          <w:highlight w:val="yellow"/>
        </w:rPr>
        <w:t>EDX</w:t>
      </w:r>
      <w:r w:rsidR="000A162F">
        <w:rPr>
          <w:rFonts w:eastAsia="Times New Roman" w:cstheme="minorHAnsi"/>
          <w:highlight w:val="yellow"/>
        </w:rPr>
        <w:t xml:space="preserve"> </w:t>
      </w:r>
      <w:r w:rsidR="00E94E9D" w:rsidRPr="00D24461">
        <w:rPr>
          <w:rFonts w:eastAsia="Times New Roman" w:cstheme="minorHAnsi"/>
          <w:highlight w:val="yellow"/>
        </w:rPr>
        <w:t>,</w:t>
      </w:r>
      <w:proofErr w:type="gramEnd"/>
      <w:r w:rsidR="00E94E9D" w:rsidRPr="00D24461">
        <w:rPr>
          <w:rFonts w:eastAsia="Times New Roman" w:cstheme="minorHAnsi"/>
          <w:highlight w:val="yellow"/>
        </w:rPr>
        <w:t xml:space="preserve"> which is the big </w:t>
      </w:r>
      <w:r w:rsidR="00EC172E" w:rsidRPr="00D24461">
        <w:rPr>
          <w:rFonts w:eastAsia="Times New Roman" w:cstheme="minorHAnsi"/>
          <w:highlight w:val="yellow"/>
        </w:rPr>
        <w:t xml:space="preserve">hurdle </w:t>
      </w:r>
      <w:r w:rsidR="009E2E70" w:rsidRPr="00D24461">
        <w:rPr>
          <w:rFonts w:eastAsia="Times New Roman" w:cstheme="minorHAnsi"/>
          <w:highlight w:val="yellow"/>
        </w:rPr>
        <w:t xml:space="preserve">for BI team to create </w:t>
      </w:r>
      <w:r w:rsidR="00E94E9D" w:rsidRPr="00D24461">
        <w:rPr>
          <w:rFonts w:eastAsia="Times New Roman" w:cstheme="minorHAnsi"/>
          <w:highlight w:val="yellow"/>
        </w:rPr>
        <w:t>dashb</w:t>
      </w:r>
      <w:r w:rsidR="00EC172E" w:rsidRPr="00D24461">
        <w:rPr>
          <w:rFonts w:eastAsia="Times New Roman" w:cstheme="minorHAnsi"/>
          <w:highlight w:val="yellow"/>
        </w:rPr>
        <w:t xml:space="preserve">oards/WBRs for </w:t>
      </w:r>
      <w:r w:rsidR="000A162F">
        <w:rPr>
          <w:rFonts w:eastAsia="Times New Roman" w:cstheme="minorHAnsi"/>
          <w:highlight w:val="yellow"/>
        </w:rPr>
        <w:t xml:space="preserve">these </w:t>
      </w:r>
      <w:r w:rsidR="00EC172E" w:rsidRPr="00D24461">
        <w:rPr>
          <w:rFonts w:eastAsia="Times New Roman" w:cstheme="minorHAnsi"/>
          <w:highlight w:val="yellow"/>
        </w:rPr>
        <w:t>remaining teams</w:t>
      </w:r>
      <w:r w:rsidR="00D24461" w:rsidRPr="00D24461">
        <w:rPr>
          <w:rFonts w:eastAsia="Times New Roman" w:cstheme="minorHAnsi"/>
          <w:highlight w:val="yellow"/>
        </w:rPr>
        <w:t>.</w:t>
      </w:r>
    </w:p>
    <w:p w14:paraId="06D7719F" w14:textId="77777777" w:rsidR="00591CFF" w:rsidRPr="004E377F" w:rsidRDefault="00591CFF" w:rsidP="00EC7D60">
      <w:pPr>
        <w:spacing w:after="0" w:line="240" w:lineRule="auto"/>
        <w:rPr>
          <w:rFonts w:eastAsia="Times New Roman" w:cstheme="minorHAnsi"/>
        </w:rPr>
      </w:pPr>
    </w:p>
    <w:tbl>
      <w:tblPr>
        <w:tblW w:w="10015" w:type="dxa"/>
        <w:tblLayout w:type="fixed"/>
        <w:tblCellMar>
          <w:top w:w="15" w:type="dxa"/>
          <w:left w:w="15" w:type="dxa"/>
          <w:bottom w:w="15" w:type="dxa"/>
          <w:right w:w="15" w:type="dxa"/>
        </w:tblCellMar>
        <w:tblLook w:val="04A0" w:firstRow="1" w:lastRow="0" w:firstColumn="1" w:lastColumn="0" w:noHBand="0" w:noVBand="1"/>
      </w:tblPr>
      <w:tblGrid>
        <w:gridCol w:w="2269"/>
        <w:gridCol w:w="1252"/>
        <w:gridCol w:w="1292"/>
        <w:gridCol w:w="1022"/>
        <w:gridCol w:w="2026"/>
        <w:gridCol w:w="858"/>
        <w:gridCol w:w="1296"/>
      </w:tblGrid>
      <w:tr w:rsidR="008D5C7E" w14:paraId="23932DBF" w14:textId="77777777" w:rsidTr="00806AF8">
        <w:trPr>
          <w:trHeight w:val="1159"/>
        </w:trPr>
        <w:tc>
          <w:tcPr>
            <w:tcW w:w="2269"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122EA7F2" w14:textId="77777777" w:rsidR="00DA48FF" w:rsidRPr="004E377F" w:rsidRDefault="00E94E9D" w:rsidP="00DA48FF">
            <w:pPr>
              <w:spacing w:after="0" w:line="240" w:lineRule="auto"/>
              <w:rPr>
                <w:rFonts w:eastAsia="Times New Roman" w:cstheme="minorHAnsi"/>
                <w:b/>
                <w:bCs/>
              </w:rPr>
            </w:pPr>
            <w:r w:rsidRPr="004E377F">
              <w:rPr>
                <w:rFonts w:eastAsia="Times New Roman" w:cstheme="minorHAnsi"/>
                <w:b/>
                <w:bCs/>
              </w:rPr>
              <w:t>Product</w:t>
            </w:r>
          </w:p>
        </w:tc>
        <w:tc>
          <w:tcPr>
            <w:tcW w:w="1252"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22EDB7D2" w14:textId="77777777" w:rsidR="00DA48FF" w:rsidRPr="004E377F" w:rsidRDefault="00E94E9D" w:rsidP="00DA48FF">
            <w:pPr>
              <w:spacing w:after="0" w:line="240" w:lineRule="auto"/>
              <w:rPr>
                <w:rFonts w:eastAsia="Times New Roman" w:cstheme="minorHAnsi"/>
                <w:b/>
              </w:rPr>
            </w:pPr>
            <w:r w:rsidRPr="004E377F">
              <w:rPr>
                <w:rFonts w:eastAsia="Times New Roman" w:cstheme="minorHAnsi"/>
                <w:b/>
              </w:rPr>
              <w:t>Front-End Dashboard Implemented?</w:t>
            </w:r>
          </w:p>
        </w:tc>
        <w:tc>
          <w:tcPr>
            <w:tcW w:w="1292"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14B1C304" w14:textId="77777777" w:rsidR="00DA48FF" w:rsidRPr="004E377F" w:rsidRDefault="00E94E9D" w:rsidP="00DA48FF">
            <w:pPr>
              <w:spacing w:after="0" w:line="240" w:lineRule="auto"/>
              <w:rPr>
                <w:rFonts w:eastAsia="Times New Roman" w:cstheme="minorHAnsi"/>
                <w:b/>
              </w:rPr>
            </w:pPr>
            <w:r w:rsidRPr="004E377F">
              <w:rPr>
                <w:rFonts w:eastAsia="Times New Roman" w:cstheme="minorHAnsi"/>
                <w:b/>
              </w:rPr>
              <w:t>Weekly WBR (Manually or Auto Generated)?</w:t>
            </w:r>
          </w:p>
        </w:tc>
        <w:tc>
          <w:tcPr>
            <w:tcW w:w="1022"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02932E20" w14:textId="77777777" w:rsidR="00DA48FF" w:rsidRPr="004E377F" w:rsidRDefault="00E94E9D" w:rsidP="00DA48FF">
            <w:pPr>
              <w:spacing w:after="0" w:line="240" w:lineRule="auto"/>
              <w:rPr>
                <w:rFonts w:eastAsia="Times New Roman" w:cstheme="minorHAnsi"/>
                <w:b/>
              </w:rPr>
            </w:pPr>
            <w:r w:rsidRPr="004E377F">
              <w:rPr>
                <w:rFonts w:eastAsia="Times New Roman" w:cstheme="minorHAnsi"/>
                <w:b/>
              </w:rPr>
              <w:t>Data published to CDO Redshift Cluster?</w:t>
            </w:r>
          </w:p>
        </w:tc>
        <w:tc>
          <w:tcPr>
            <w:tcW w:w="2026"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635D218B" w14:textId="3A3527B7" w:rsidR="00DA48FF" w:rsidRPr="004E377F" w:rsidRDefault="00E94E9D" w:rsidP="00DA2B3B">
            <w:pPr>
              <w:spacing w:after="0" w:line="240" w:lineRule="auto"/>
              <w:rPr>
                <w:rFonts w:eastAsia="Times New Roman" w:cstheme="minorHAnsi"/>
                <w:b/>
              </w:rPr>
            </w:pPr>
            <w:r w:rsidRPr="004E377F">
              <w:rPr>
                <w:rFonts w:eastAsia="Times New Roman" w:cstheme="minorHAnsi"/>
                <w:b/>
              </w:rPr>
              <w:t>Key Metrics Instrumented by Engineering to S3/</w:t>
            </w:r>
            <w:r w:rsidR="00DA2B3B" w:rsidRPr="004E377F">
              <w:rPr>
                <w:rFonts w:eastAsia="Times New Roman" w:cstheme="minorHAnsi"/>
                <w:b/>
              </w:rPr>
              <w:t xml:space="preserve"> </w:t>
            </w:r>
            <w:r w:rsidRPr="004E377F">
              <w:rPr>
                <w:rFonts w:eastAsia="Times New Roman" w:cstheme="minorHAnsi"/>
                <w:b/>
              </w:rPr>
              <w:t>/</w:t>
            </w:r>
            <w:r w:rsidR="00B177EA">
              <w:rPr>
                <w:rFonts w:eastAsia="Times New Roman" w:cstheme="minorHAnsi"/>
                <w:b/>
              </w:rPr>
              <w:t>DataMart</w:t>
            </w:r>
            <w:r w:rsidRPr="004E377F">
              <w:rPr>
                <w:rFonts w:eastAsia="Times New Roman" w:cstheme="minorHAnsi"/>
                <w:b/>
              </w:rPr>
              <w:t>?</w:t>
            </w:r>
          </w:p>
        </w:tc>
        <w:tc>
          <w:tcPr>
            <w:tcW w:w="858"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06DCB9E1" w14:textId="77777777" w:rsidR="00DA48FF" w:rsidRPr="004E377F" w:rsidRDefault="00E94E9D" w:rsidP="00DA48FF">
            <w:pPr>
              <w:spacing w:after="0" w:line="240" w:lineRule="auto"/>
              <w:rPr>
                <w:rFonts w:eastAsia="Times New Roman" w:cstheme="minorHAnsi"/>
                <w:b/>
              </w:rPr>
            </w:pPr>
            <w:r w:rsidRPr="004E377F">
              <w:rPr>
                <w:rFonts w:eastAsia="Times New Roman" w:cstheme="minorHAnsi"/>
                <w:b/>
              </w:rPr>
              <w:t>Number of Intakes in BI Queue</w:t>
            </w:r>
          </w:p>
        </w:tc>
        <w:tc>
          <w:tcPr>
            <w:tcW w:w="1296" w:type="dxa"/>
            <w:tcBorders>
              <w:top w:val="single" w:sz="6" w:space="0" w:color="333333"/>
              <w:left w:val="single" w:sz="6" w:space="0" w:color="333333"/>
              <w:bottom w:val="single" w:sz="6" w:space="0" w:color="333333"/>
              <w:right w:val="single" w:sz="6" w:space="0" w:color="333333"/>
            </w:tcBorders>
            <w:shd w:val="clear" w:color="auto" w:fill="CFE1FC"/>
            <w:vAlign w:val="center"/>
            <w:hideMark/>
          </w:tcPr>
          <w:p w14:paraId="5CD391D4" w14:textId="77777777" w:rsidR="00DA48FF" w:rsidRPr="004E377F" w:rsidRDefault="00E94E9D" w:rsidP="00DA48FF">
            <w:pPr>
              <w:spacing w:after="0" w:line="240" w:lineRule="auto"/>
              <w:rPr>
                <w:rFonts w:eastAsia="Times New Roman" w:cstheme="minorHAnsi"/>
                <w:b/>
              </w:rPr>
            </w:pPr>
            <w:r w:rsidRPr="004E377F">
              <w:rPr>
                <w:rFonts w:eastAsia="Times New Roman" w:cstheme="minorHAnsi"/>
                <w:b/>
              </w:rPr>
              <w:t>Metric/Deck Owner</w:t>
            </w:r>
          </w:p>
        </w:tc>
      </w:tr>
      <w:tr w:rsidR="008D5C7E" w14:paraId="0F086321"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604EB5C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Orchestrator</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69F7DE3"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6FAD3FF5"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47B99A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74C395D4"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0E57DC41"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5BA9755D" w14:textId="77777777" w:rsidR="00DA48FF" w:rsidRPr="004E377F" w:rsidRDefault="00E94E9D" w:rsidP="00DA48FF">
            <w:pPr>
              <w:spacing w:after="0" w:line="240" w:lineRule="auto"/>
              <w:rPr>
                <w:rFonts w:eastAsia="Times New Roman" w:cstheme="minorHAnsi"/>
              </w:rPr>
            </w:pPr>
            <w:proofErr w:type="spellStart"/>
            <w:r w:rsidRPr="004E377F">
              <w:rPr>
                <w:rFonts w:eastAsia="Times New Roman" w:cstheme="minorHAnsi"/>
              </w:rPr>
              <w:t>Shiladitya</w:t>
            </w:r>
            <w:proofErr w:type="spellEnd"/>
          </w:p>
        </w:tc>
      </w:tr>
      <w:tr w:rsidR="008D5C7E" w14:paraId="5823124F" w14:textId="77777777" w:rsidTr="00806AF8">
        <w:trPr>
          <w:trHeight w:val="192"/>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4FCFA38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Cortex</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6BC086B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53FE2307"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792B50F"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3238E168"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4B2C2E45"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1</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78F7DE96"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TBH</w:t>
            </w:r>
          </w:p>
        </w:tc>
      </w:tr>
      <w:tr w:rsidR="008D5C7E" w14:paraId="70FDD81B" w14:textId="77777777" w:rsidTr="00806AF8">
        <w:trPr>
          <w:trHeight w:val="390"/>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5482373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Visual Multi-Tasking</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228E177F"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40283209"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114675F"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66CE9B2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1F21FEE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763BD8EC"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TBH</w:t>
            </w:r>
          </w:p>
        </w:tc>
      </w:tr>
      <w:tr w:rsidR="008D5C7E" w14:paraId="583E7886" w14:textId="77777777" w:rsidTr="00806AF8">
        <w:trPr>
          <w:trHeight w:val="38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5558861C"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Audio Multi-Tasking</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01DB537"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4EBDDF0A"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522573A"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717928A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501A8888"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24F4A3D9"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Rohit</w:t>
            </w:r>
          </w:p>
        </w:tc>
      </w:tr>
      <w:tr w:rsidR="008D5C7E" w14:paraId="01994023" w14:textId="77777777" w:rsidTr="00806AF8">
        <w:trPr>
          <w:trHeight w:val="390"/>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6FA28B76" w14:textId="77777777" w:rsidR="00DA48FF" w:rsidRPr="004E377F" w:rsidRDefault="00E94E9D" w:rsidP="00D5646F">
            <w:pPr>
              <w:spacing w:after="0" w:line="240" w:lineRule="auto"/>
              <w:rPr>
                <w:rFonts w:eastAsia="Times New Roman" w:cstheme="minorHAnsi"/>
              </w:rPr>
            </w:pPr>
            <w:r>
              <w:rPr>
                <w:rFonts w:eastAsia="Times New Roman" w:cstheme="minorHAnsi"/>
              </w:rPr>
              <w:t xml:space="preserve">Alexa </w:t>
            </w:r>
            <w:r w:rsidRPr="004E377F">
              <w:rPr>
                <w:rFonts w:eastAsia="Times New Roman" w:cstheme="minorHAnsi"/>
              </w:rPr>
              <w:t>Assistants</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9CD2574"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5E22A915"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In-Flight</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72BD7194"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In-Flight</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68BB2AA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In-Flight</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6F5F6A08"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1</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3A73A54D" w14:textId="77777777" w:rsidR="00DA48FF" w:rsidRPr="004E377F" w:rsidRDefault="00E94E9D" w:rsidP="00DA48FF">
            <w:pPr>
              <w:spacing w:after="0" w:line="240" w:lineRule="auto"/>
              <w:rPr>
                <w:rFonts w:eastAsia="Times New Roman" w:cstheme="minorHAnsi"/>
              </w:rPr>
            </w:pPr>
            <w:proofErr w:type="spellStart"/>
            <w:r w:rsidRPr="004E377F">
              <w:rPr>
                <w:rFonts w:eastAsia="Times New Roman" w:cstheme="minorHAnsi"/>
              </w:rPr>
              <w:t>Yaser</w:t>
            </w:r>
            <w:proofErr w:type="spellEnd"/>
          </w:p>
        </w:tc>
      </w:tr>
      <w:tr w:rsidR="008D5C7E" w14:paraId="7B61C76C" w14:textId="77777777" w:rsidTr="00806AF8">
        <w:trPr>
          <w:trHeight w:val="192"/>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6F3E24ED"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LAP</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3E1B8A5D"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4197F75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7DF7969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1E5A347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059AB56F"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1</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1B2F29C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Matt</w:t>
            </w:r>
          </w:p>
        </w:tc>
      </w:tr>
      <w:tr w:rsidR="008D5C7E" w14:paraId="51FE0644"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712C732A"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Matter</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514B190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490CFF3C"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12A86FC6"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62D4C3A3"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176233B6"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2D668B6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Matt</w:t>
            </w:r>
          </w:p>
        </w:tc>
      </w:tr>
      <w:tr w:rsidR="008D5C7E" w14:paraId="31B0635B" w14:textId="77777777" w:rsidTr="00806AF8">
        <w:trPr>
          <w:trHeight w:val="38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19434C7A"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Response Orchestration</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5D99BC4"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483997ED"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486444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0DF52D56"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11D8E6CE"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491B26E8"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Tom / TBH</w:t>
            </w:r>
          </w:p>
        </w:tc>
      </w:tr>
      <w:tr w:rsidR="008D5C7E" w14:paraId="452BBCF2" w14:textId="77777777" w:rsidTr="00806AF8">
        <w:trPr>
          <w:trHeight w:val="38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56E0621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Capabilities Store</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791EEF01"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32C3E87C"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20BA9EE9"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326F1D86"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6BCC5F17"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1A68E527"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Matt</w:t>
            </w:r>
          </w:p>
        </w:tc>
      </w:tr>
      <w:tr w:rsidR="008D5C7E" w14:paraId="4FC19B38"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39FC5719" w14:textId="77777777" w:rsidR="00DA48FF" w:rsidRPr="004E377F" w:rsidRDefault="00E94E9D" w:rsidP="00DA48FF">
            <w:pPr>
              <w:spacing w:after="0" w:line="240" w:lineRule="auto"/>
              <w:rPr>
                <w:rFonts w:eastAsia="Times New Roman" w:cstheme="minorHAnsi"/>
              </w:rPr>
            </w:pPr>
            <w:r>
              <w:rPr>
                <w:rStyle w:val="CommentReference"/>
              </w:rPr>
              <w:commentReference w:id="161"/>
            </w:r>
            <w:commentRangeStart w:id="161"/>
            <w:r w:rsidRPr="004E377F">
              <w:rPr>
                <w:rFonts w:eastAsia="Times New Roman" w:cstheme="minorHAnsi"/>
              </w:rPr>
              <w:t>State Store</w:t>
            </w:r>
            <w:commentRangeEnd w:id="161"/>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209913A3"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2B9311E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4421D16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606A84FA"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717C45A1"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47883763"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Guy</w:t>
            </w:r>
          </w:p>
        </w:tc>
      </w:tr>
      <w:tr w:rsidR="008D5C7E" w14:paraId="6FAD0788"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516C8D68" w14:textId="77777777" w:rsidR="00DA48FF" w:rsidRPr="004E377F" w:rsidRDefault="00E94E9D" w:rsidP="00DA48FF">
            <w:pPr>
              <w:spacing w:after="0" w:line="240" w:lineRule="auto"/>
              <w:rPr>
                <w:rFonts w:eastAsia="Times New Roman" w:cstheme="minorHAnsi"/>
              </w:rPr>
            </w:pPr>
            <w:r>
              <w:rPr>
                <w:rStyle w:val="CommentReference"/>
              </w:rPr>
              <w:commentReference w:id="162"/>
            </w:r>
            <w:commentRangeStart w:id="162"/>
            <w:r w:rsidRPr="004E377F">
              <w:rPr>
                <w:rFonts w:eastAsia="Times New Roman" w:cstheme="minorHAnsi"/>
              </w:rPr>
              <w:t>Registry Store</w:t>
            </w:r>
            <w:commentRangeEnd w:id="162"/>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742F5772"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573AA62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00040141"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34B0D61B"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7F12AC30" w14:textId="77777777" w:rsidR="00DA48FF" w:rsidRPr="004E377F" w:rsidRDefault="00E94E9D" w:rsidP="00DA48FF">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0A64A810" w14:textId="1C8C3B5B" w:rsidR="00DA48FF" w:rsidRPr="004E377F" w:rsidRDefault="00E94E9D" w:rsidP="00DA48FF">
            <w:pPr>
              <w:spacing w:after="0" w:line="240" w:lineRule="auto"/>
              <w:rPr>
                <w:rFonts w:eastAsia="Times New Roman" w:cstheme="minorHAnsi"/>
              </w:rPr>
            </w:pPr>
            <w:r>
              <w:rPr>
                <w:rStyle w:val="CommentReference"/>
              </w:rPr>
              <w:commentReference w:id="163"/>
            </w:r>
            <w:commentRangeStart w:id="164"/>
            <w:commentRangeStart w:id="163"/>
            <w:commentRangeEnd w:id="164"/>
            <w:r>
              <w:rPr>
                <w:rStyle w:val="CommentReference"/>
              </w:rPr>
              <w:commentReference w:id="164"/>
            </w:r>
            <w:r w:rsidRPr="004E377F">
              <w:rPr>
                <w:rFonts w:eastAsia="Times New Roman" w:cstheme="minorHAnsi"/>
              </w:rPr>
              <w:t>G</w:t>
            </w:r>
            <w:r>
              <w:rPr>
                <w:rFonts w:eastAsia="Times New Roman" w:cstheme="minorHAnsi"/>
              </w:rPr>
              <w:t>op</w:t>
            </w:r>
            <w:r w:rsidRPr="004E377F">
              <w:rPr>
                <w:rFonts w:eastAsia="Times New Roman" w:cstheme="minorHAnsi"/>
              </w:rPr>
              <w:t>i</w:t>
            </w:r>
            <w:commentRangeEnd w:id="163"/>
          </w:p>
        </w:tc>
      </w:tr>
      <w:tr w:rsidR="008D5C7E" w14:paraId="6E223A99" w14:textId="77777777" w:rsidTr="00806AF8">
        <w:trPr>
          <w:trHeight w:val="192"/>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5C06D8FA"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History Store</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0DBED04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6C49FFD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DEA0F69"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475E23A8"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018ACF42"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453DC7A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Sekhar</w:t>
            </w:r>
          </w:p>
        </w:tc>
      </w:tr>
      <w:tr w:rsidR="008D5C7E" w14:paraId="29770112"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322EE376" w14:textId="77777777" w:rsidR="00DA48FF" w:rsidRPr="004E377F" w:rsidRDefault="00E94E9D" w:rsidP="00EC172E">
            <w:pPr>
              <w:spacing w:after="0" w:line="240" w:lineRule="auto"/>
              <w:rPr>
                <w:rFonts w:eastAsia="Times New Roman" w:cstheme="minorHAnsi"/>
              </w:rPr>
            </w:pPr>
            <w:r>
              <w:rPr>
                <w:rStyle w:val="CommentReference"/>
              </w:rPr>
              <w:commentReference w:id="165"/>
            </w:r>
            <w:commentRangeStart w:id="165"/>
            <w:r w:rsidRPr="004E377F">
              <w:rPr>
                <w:rFonts w:eastAsia="Times New Roman" w:cstheme="minorHAnsi"/>
              </w:rPr>
              <w:t>Groups Store</w:t>
            </w:r>
            <w:commentRangeEnd w:id="165"/>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5F944BE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57303FC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710B4F8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59F66AD2"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5D6CDB78"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342C7AFD"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Gopi</w:t>
            </w:r>
          </w:p>
        </w:tc>
      </w:tr>
      <w:tr w:rsidR="008D5C7E" w14:paraId="07E1B1FA" w14:textId="77777777" w:rsidTr="00806AF8">
        <w:trPr>
          <w:trHeight w:val="38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5570DC1D"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Relationships Store</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65B936C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0D78306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6E51E9B"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2ED3F59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1480FD5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3384C761" w14:textId="77777777" w:rsidR="00DA48FF" w:rsidRPr="004E377F" w:rsidRDefault="00E94E9D" w:rsidP="00EC172E">
            <w:pPr>
              <w:spacing w:after="0" w:line="240" w:lineRule="auto"/>
              <w:rPr>
                <w:rFonts w:eastAsia="Times New Roman" w:cstheme="minorHAnsi"/>
              </w:rPr>
            </w:pPr>
            <w:r>
              <w:rPr>
                <w:rFonts w:eastAsia="Times New Roman" w:cstheme="minorHAnsi"/>
              </w:rPr>
              <w:t>N/A</w:t>
            </w:r>
          </w:p>
        </w:tc>
      </w:tr>
      <w:tr w:rsidR="008D5C7E" w14:paraId="7A18CF22"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78758036"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Entity Resolution</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EC480E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63918C9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1CC181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6DC4CE8B"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3234A06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27FB9892"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None</w:t>
            </w:r>
          </w:p>
        </w:tc>
      </w:tr>
      <w:tr w:rsidR="008D5C7E" w14:paraId="09DEEE86" w14:textId="77777777" w:rsidTr="00806AF8">
        <w:trPr>
          <w:trHeight w:val="192"/>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24CF511A"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lastRenderedPageBreak/>
              <w:t>Setup/Discovery</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0670EC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4CAE312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1A03E4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0B81B12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09755DEA"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76A09772"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Gopi</w:t>
            </w:r>
          </w:p>
        </w:tc>
      </w:tr>
      <w:tr w:rsidR="008D5C7E" w14:paraId="281FB21F" w14:textId="77777777" w:rsidTr="00806AF8">
        <w:trPr>
          <w:trHeight w:val="137"/>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487132C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Echo Spatial Perception</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39B569DD"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7FAB02E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E9B138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In-Flight</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7E4A454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0250264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4</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57D882D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Brendon</w:t>
            </w:r>
          </w:p>
        </w:tc>
      </w:tr>
      <w:tr w:rsidR="008D5C7E" w14:paraId="425E3812" w14:textId="77777777" w:rsidTr="00806AF8">
        <w:trPr>
          <w:trHeight w:val="21"/>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63011518"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Alexa Spatial Perception</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3B931EA6"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160B937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525B2F8"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224FB368"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66A2520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7C32C28B"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Brendon</w:t>
            </w:r>
          </w:p>
        </w:tc>
      </w:tr>
      <w:tr w:rsidR="008D5C7E" w14:paraId="22E7B84E" w14:textId="77777777" w:rsidTr="00806AF8">
        <w:trPr>
          <w:trHeight w:val="41"/>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3399E1D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Targeting</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3179734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1B4969C1"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6A6AD299"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In-Flight</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1F1E2E59"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63E4BBF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2</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590CA077" w14:textId="77777777" w:rsidR="00DA48FF" w:rsidRPr="004E377F" w:rsidRDefault="00E94E9D" w:rsidP="00EC172E">
            <w:pPr>
              <w:spacing w:after="0" w:line="240" w:lineRule="auto"/>
              <w:rPr>
                <w:rFonts w:eastAsia="Times New Roman" w:cstheme="minorHAnsi"/>
              </w:rPr>
            </w:pPr>
            <w:r>
              <w:rPr>
                <w:rStyle w:val="CommentReference"/>
              </w:rPr>
              <w:commentReference w:id="166"/>
            </w:r>
            <w:commentRangeStart w:id="166"/>
            <w:proofErr w:type="spellStart"/>
            <w:r w:rsidRPr="004E377F">
              <w:rPr>
                <w:rFonts w:eastAsia="Times New Roman" w:cstheme="minorHAnsi"/>
              </w:rPr>
              <w:t>Genna</w:t>
            </w:r>
            <w:commentRangeEnd w:id="166"/>
            <w:proofErr w:type="spellEnd"/>
          </w:p>
        </w:tc>
      </w:tr>
      <w:tr w:rsidR="008D5C7E" w14:paraId="75940616" w14:textId="77777777" w:rsidTr="00806AF8">
        <w:trPr>
          <w:trHeight w:val="93"/>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2E9647E0"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I/O Decoupling</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56503769"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 xml:space="preserve">Yes </w:t>
            </w:r>
            <w:r w:rsidR="00EC172E" w:rsidRPr="004E377F">
              <w:rPr>
                <w:rFonts w:eastAsia="Times New Roman" w:cstheme="minorHAnsi"/>
              </w:rPr>
              <w:t xml:space="preserve"> </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5E6AAB9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NA</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3D45574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In-Flight</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283345E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520E2881"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1</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0434B86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Tom / TBH</w:t>
            </w:r>
          </w:p>
        </w:tc>
      </w:tr>
      <w:tr w:rsidR="008D5C7E" w14:paraId="465FC871" w14:textId="77777777" w:rsidTr="00806AF8">
        <w:trPr>
          <w:trHeight w:val="49"/>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4ABA67B0"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Endpoint Enumeration/Query</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6C28A1C7"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6DD33D2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BDD4CA4"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53D22331"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3F9CF30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03253B47"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Tyler</w:t>
            </w:r>
          </w:p>
        </w:tc>
      </w:tr>
      <w:tr w:rsidR="008D5C7E" w14:paraId="0182F929" w14:textId="77777777" w:rsidTr="00806AF8">
        <w:trPr>
          <w:trHeight w:val="196"/>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639972FD"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Endpoint Control</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10DD3FE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12E89121"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7F145229"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49A0F16B"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3E5A7FE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0</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30E94EDB"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Tyler</w:t>
            </w:r>
          </w:p>
        </w:tc>
      </w:tr>
      <w:tr w:rsidR="008D5C7E" w14:paraId="2F28AA44" w14:textId="77777777" w:rsidTr="00806AF8">
        <w:trPr>
          <w:trHeight w:val="192"/>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189D45F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DAAPI Primitives</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649173F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3B1B87CA"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2A352E7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55457702"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64F35C6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1</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672C7245"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Tyler</w:t>
            </w:r>
          </w:p>
        </w:tc>
      </w:tr>
      <w:tr w:rsidR="008D5C7E" w14:paraId="4E540BE3" w14:textId="77777777" w:rsidTr="00806AF8">
        <w:trPr>
          <w:trHeight w:val="21"/>
        </w:trPr>
        <w:tc>
          <w:tcPr>
            <w:tcW w:w="2269" w:type="dxa"/>
            <w:tcBorders>
              <w:top w:val="single" w:sz="6" w:space="0" w:color="333333"/>
              <w:left w:val="single" w:sz="6" w:space="0" w:color="333333"/>
              <w:bottom w:val="single" w:sz="6" w:space="0" w:color="333333"/>
              <w:right w:val="single" w:sz="6" w:space="0" w:color="333333"/>
            </w:tcBorders>
            <w:vAlign w:val="center"/>
            <w:hideMark/>
          </w:tcPr>
          <w:p w14:paraId="794708BA" w14:textId="77777777" w:rsidR="00806AF8" w:rsidRDefault="00E94E9D" w:rsidP="00EC172E">
            <w:pPr>
              <w:spacing w:after="0" w:line="240" w:lineRule="auto"/>
              <w:rPr>
                <w:rFonts w:eastAsia="Times New Roman" w:cstheme="minorHAnsi"/>
              </w:rPr>
            </w:pPr>
            <w:r w:rsidRPr="004E377F">
              <w:rPr>
                <w:rFonts w:eastAsia="Times New Roman" w:cstheme="minorHAnsi"/>
              </w:rPr>
              <w:t xml:space="preserve">TPM </w:t>
            </w:r>
            <w:proofErr w:type="gramStart"/>
            <w:r w:rsidRPr="004E377F">
              <w:rPr>
                <w:rFonts w:eastAsia="Times New Roman" w:cstheme="minorHAnsi"/>
              </w:rPr>
              <w:t>Operations(</w:t>
            </w:r>
            <w:proofErr w:type="gramEnd"/>
            <w:r w:rsidRPr="004E377F">
              <w:rPr>
                <w:rFonts w:eastAsia="Times New Roman" w:cstheme="minorHAnsi"/>
              </w:rPr>
              <w:t xml:space="preserve">SDE </w:t>
            </w:r>
          </w:p>
          <w:p w14:paraId="4618CD71" w14:textId="3665C518" w:rsidR="00DA48FF" w:rsidRPr="004E377F" w:rsidRDefault="00E94E9D" w:rsidP="00EC172E">
            <w:pPr>
              <w:spacing w:after="0" w:line="240" w:lineRule="auto"/>
              <w:rPr>
                <w:rFonts w:eastAsia="Times New Roman" w:cstheme="minorHAnsi"/>
              </w:rPr>
            </w:pPr>
            <w:r w:rsidRPr="004E377F">
              <w:rPr>
                <w:rFonts w:eastAsia="Times New Roman" w:cstheme="minorHAnsi"/>
              </w:rPr>
              <w:t>Intake dashboard)</w:t>
            </w:r>
          </w:p>
        </w:tc>
        <w:tc>
          <w:tcPr>
            <w:tcW w:w="1252" w:type="dxa"/>
            <w:tcBorders>
              <w:top w:val="single" w:sz="6" w:space="0" w:color="333333"/>
              <w:left w:val="single" w:sz="6" w:space="0" w:color="333333"/>
              <w:bottom w:val="single" w:sz="6" w:space="0" w:color="333333"/>
              <w:right w:val="single" w:sz="6" w:space="0" w:color="333333"/>
            </w:tcBorders>
            <w:vAlign w:val="center"/>
            <w:hideMark/>
          </w:tcPr>
          <w:p w14:paraId="408E409E"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1292" w:type="dxa"/>
            <w:tcBorders>
              <w:top w:val="single" w:sz="6" w:space="0" w:color="333333"/>
              <w:left w:val="single" w:sz="6" w:space="0" w:color="333333"/>
              <w:bottom w:val="single" w:sz="6" w:space="0" w:color="333333"/>
              <w:right w:val="single" w:sz="6" w:space="0" w:color="333333"/>
            </w:tcBorders>
            <w:vAlign w:val="center"/>
            <w:hideMark/>
          </w:tcPr>
          <w:p w14:paraId="2C51BBB3"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No</w:t>
            </w:r>
          </w:p>
        </w:tc>
        <w:tc>
          <w:tcPr>
            <w:tcW w:w="1022" w:type="dxa"/>
            <w:tcBorders>
              <w:top w:val="single" w:sz="6" w:space="0" w:color="333333"/>
              <w:left w:val="single" w:sz="6" w:space="0" w:color="333333"/>
              <w:bottom w:val="single" w:sz="6" w:space="0" w:color="333333"/>
              <w:right w:val="single" w:sz="6" w:space="0" w:color="333333"/>
            </w:tcBorders>
            <w:vAlign w:val="center"/>
            <w:hideMark/>
          </w:tcPr>
          <w:p w14:paraId="569A94BF"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2026" w:type="dxa"/>
            <w:tcBorders>
              <w:top w:val="single" w:sz="6" w:space="0" w:color="333333"/>
              <w:left w:val="single" w:sz="6" w:space="0" w:color="333333"/>
              <w:bottom w:val="single" w:sz="6" w:space="0" w:color="333333"/>
              <w:right w:val="single" w:sz="6" w:space="0" w:color="333333"/>
            </w:tcBorders>
            <w:vAlign w:val="center"/>
            <w:hideMark/>
          </w:tcPr>
          <w:p w14:paraId="0349519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Yes</w:t>
            </w:r>
          </w:p>
        </w:tc>
        <w:tc>
          <w:tcPr>
            <w:tcW w:w="858" w:type="dxa"/>
            <w:tcBorders>
              <w:top w:val="single" w:sz="6" w:space="0" w:color="333333"/>
              <w:left w:val="single" w:sz="6" w:space="0" w:color="333333"/>
              <w:bottom w:val="single" w:sz="6" w:space="0" w:color="333333"/>
              <w:right w:val="single" w:sz="6" w:space="0" w:color="333333"/>
            </w:tcBorders>
            <w:vAlign w:val="center"/>
            <w:hideMark/>
          </w:tcPr>
          <w:p w14:paraId="2ECC8891"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1</w:t>
            </w:r>
          </w:p>
        </w:tc>
        <w:tc>
          <w:tcPr>
            <w:tcW w:w="1296" w:type="dxa"/>
            <w:tcBorders>
              <w:top w:val="single" w:sz="6" w:space="0" w:color="333333"/>
              <w:left w:val="single" w:sz="6" w:space="0" w:color="333333"/>
              <w:bottom w:val="single" w:sz="6" w:space="0" w:color="333333"/>
              <w:right w:val="single" w:sz="6" w:space="0" w:color="333333"/>
            </w:tcBorders>
            <w:vAlign w:val="center"/>
            <w:hideMark/>
          </w:tcPr>
          <w:p w14:paraId="779FF3AC" w14:textId="77777777" w:rsidR="00DA48FF" w:rsidRPr="004E377F" w:rsidRDefault="00E94E9D" w:rsidP="00EC172E">
            <w:pPr>
              <w:spacing w:after="0" w:line="240" w:lineRule="auto"/>
              <w:rPr>
                <w:rFonts w:eastAsia="Times New Roman" w:cstheme="minorHAnsi"/>
              </w:rPr>
            </w:pPr>
            <w:r w:rsidRPr="004E377F">
              <w:rPr>
                <w:rFonts w:eastAsia="Times New Roman" w:cstheme="minorHAnsi"/>
              </w:rPr>
              <w:t>Ambika</w:t>
            </w:r>
          </w:p>
        </w:tc>
      </w:tr>
    </w:tbl>
    <w:p w14:paraId="7D7622D9" w14:textId="74B264BB" w:rsidR="005F5C4C" w:rsidRPr="005F5C4C" w:rsidDel="00FE2772" w:rsidRDefault="00E94E9D" w:rsidP="00FE2772">
      <w:pPr>
        <w:spacing w:after="240" w:line="240" w:lineRule="auto"/>
        <w:jc w:val="both"/>
        <w:rPr>
          <w:moveFrom w:id="167" w:author="Microsoft Office User" w:date="2021-07-07T23:50:00Z"/>
          <w:rFonts w:eastAsia="Times New Roman" w:cstheme="minorHAnsi"/>
        </w:rPr>
      </w:pPr>
      <w:r w:rsidRPr="007B167F">
        <w:rPr>
          <w:rFonts w:eastAsia="Times New Roman" w:cstheme="minorHAnsi"/>
        </w:rPr>
        <w:commentReference w:id="168"/>
      </w:r>
      <w:moveFromRangeStart w:id="169" w:author="Microsoft Office User" w:date="2021-07-07T23:50:00Z" w:name="move76594264"/>
    </w:p>
    <w:p w14:paraId="02538D3B" w14:textId="7E37C63F" w:rsidR="005F5C4C" w:rsidRPr="004E377F" w:rsidDel="00FE2772" w:rsidRDefault="005F5C4C" w:rsidP="00FE2772">
      <w:pPr>
        <w:spacing w:after="240" w:line="240" w:lineRule="auto"/>
        <w:jc w:val="both"/>
        <w:rPr>
          <w:moveFrom w:id="170" w:author="Microsoft Office User" w:date="2021-07-07T23:50:00Z"/>
          <w:rFonts w:eastAsia="Times New Roman" w:cstheme="minorHAnsi"/>
        </w:rPr>
        <w:pPrChange w:id="171" w:author="Microsoft Office User" w:date="2021-07-07T23:50:00Z">
          <w:pPr>
            <w:pStyle w:val="IntenseQuote"/>
            <w:pBdr>
              <w:bottom w:val="single" w:sz="4" w:space="0" w:color="5B9BD5" w:themeColor="accent1"/>
            </w:pBdr>
            <w:spacing w:before="0"/>
            <w:ind w:left="0"/>
          </w:pPr>
        </w:pPrChange>
      </w:pPr>
      <w:moveFrom w:id="172" w:author="Microsoft Office User" w:date="2021-07-07T23:50:00Z">
        <w:r w:rsidDel="00FE2772">
          <w:rPr>
            <w:rFonts w:cstheme="minorHAnsi"/>
          </w:rPr>
          <w:t xml:space="preserve">BI journey to create Metrics   </w:t>
        </w:r>
      </w:moveFrom>
    </w:p>
    <w:p w14:paraId="11CEB343" w14:textId="7C4E706D" w:rsidR="00B177EA" w:rsidDel="00FE2772" w:rsidRDefault="00B177EA" w:rsidP="00FE2772">
      <w:pPr>
        <w:spacing w:after="240" w:line="240" w:lineRule="auto"/>
        <w:jc w:val="both"/>
        <w:rPr>
          <w:moveFrom w:id="173" w:author="Microsoft Office User" w:date="2021-07-07T23:50:00Z"/>
          <w:rFonts w:ascii="Calibri" w:hAnsi="Calibri" w:cs="Calibri"/>
          <w:highlight w:val="yellow"/>
        </w:rPr>
        <w:pPrChange w:id="174" w:author="Microsoft Office User" w:date="2021-07-07T23:50:00Z">
          <w:pPr>
            <w:autoSpaceDE w:val="0"/>
            <w:autoSpaceDN w:val="0"/>
            <w:adjustRightInd w:val="0"/>
            <w:spacing w:after="240" w:line="240" w:lineRule="auto"/>
            <w:jc w:val="both"/>
          </w:pPr>
        </w:pPrChange>
      </w:pPr>
      <w:moveFrom w:id="175" w:author="Microsoft Office User" w:date="2021-07-07T23:50:00Z">
        <w:r w:rsidDel="00FE2772">
          <w:rPr>
            <w:rFonts w:ascii="Calibri" w:hAnsi="Calibri" w:cs="Calibri"/>
            <w:highlight w:val="yellow"/>
          </w:rPr>
          <w:t xml:space="preserve">Ideally, metrics are generated based on the request of the product owner to 1) measure the success of the product or 2) to know the quality/defects of the product or 3) to analyze the problem in hand. It starts with the 1) product owner defining the problem/metric and how they like to consume the data. Later, 2)BIE understand the requirements and scope it as, does the project need Data and Software Engineering support to get access to the data or do BIE already have the required data. 2.a) If the data are available BIE will work on creating the metrics using SQL and 2.b) if data is not available BIE works with PM, DE and SDE to acquire the required data. In this flow, the metric dependency is as follows, 1) without metrics it is challenging for product owner to take right decisions, 2) without data in relational database, it is challenging for BIE to create and automate metrics, 3) without data in BI consumable format i.e. S3 files or EDX streams it is challenging for DE to provide data to BIE to create metrics. 4) Without product owner requesting for data, SDE team won’t instrument the data due to lack of funding. Hence, the whole journey requires coordination between all these roles. </w:t>
        </w:r>
      </w:moveFrom>
    </w:p>
    <w:p w14:paraId="3826150A" w14:textId="2AB42525" w:rsidR="006B4207" w:rsidDel="00FE2772" w:rsidRDefault="006B4207" w:rsidP="00FE2772">
      <w:pPr>
        <w:spacing w:after="240" w:line="240" w:lineRule="auto"/>
        <w:jc w:val="both"/>
        <w:rPr>
          <w:moveFrom w:id="176" w:author="Microsoft Office User" w:date="2021-07-07T23:50:00Z"/>
          <w:rFonts w:eastAsia="Times New Roman" w:cstheme="minorHAnsi"/>
          <w:highlight w:val="yellow"/>
        </w:rPr>
      </w:pPr>
      <w:moveFrom w:id="177" w:author="Microsoft Office User" w:date="2021-07-07T23:50:00Z">
        <w:r w:rsidDel="00FE2772">
          <w:rPr>
            <w:rFonts w:eastAsia="Times New Roman" w:cstheme="minorHAnsi"/>
            <w:highlight w:val="yellow"/>
          </w:rPr>
          <w:t xml:space="preserve"> Overall journey in detail: </w:t>
        </w:r>
        <w:r w:rsidR="00DA2B3B" w:rsidDel="00FE2772">
          <w:rPr>
            <w:rFonts w:eastAsia="Times New Roman" w:cstheme="minorHAnsi"/>
            <w:highlight w:val="yellow"/>
          </w:rPr>
          <w:t>To be added</w:t>
        </w:r>
      </w:moveFrom>
    </w:p>
    <w:moveFromRangeEnd w:id="169"/>
    <w:p w14:paraId="2AC89403" w14:textId="14BE6725" w:rsidR="006B4207" w:rsidRPr="003D5607" w:rsidRDefault="006B4207" w:rsidP="005F5C4C">
      <w:pPr>
        <w:spacing w:after="240" w:line="240" w:lineRule="auto"/>
        <w:jc w:val="both"/>
        <w:rPr>
          <w:rFonts w:eastAsiaTheme="minorEastAsia" w:cstheme="minorHAnsi"/>
          <w:b/>
          <w:bCs/>
        </w:rPr>
      </w:pPr>
    </w:p>
    <w:p w14:paraId="6787B4A2" w14:textId="1189FE05" w:rsidR="006B4207" w:rsidRPr="003D5607" w:rsidRDefault="006B4207" w:rsidP="003D5607">
      <w:pPr>
        <w:pStyle w:val="IntenseQuote"/>
        <w:pBdr>
          <w:bottom w:val="single" w:sz="4" w:space="0" w:color="5B9BD5" w:themeColor="accent1"/>
        </w:pBdr>
        <w:spacing w:before="0"/>
        <w:ind w:left="0"/>
        <w:rPr>
          <w:rFonts w:cstheme="minorHAnsi"/>
          <w:i w:val="0"/>
          <w:iCs w:val="0"/>
          <w:sz w:val="22"/>
          <w:szCs w:val="22"/>
        </w:rPr>
      </w:pPr>
      <w:r w:rsidRPr="003D5607">
        <w:rPr>
          <w:rFonts w:cstheme="minorHAnsi"/>
          <w:i w:val="0"/>
          <w:iCs w:val="0"/>
          <w:sz w:val="22"/>
          <w:szCs w:val="22"/>
        </w:rPr>
        <w:t>Challenges and recommendations:</w:t>
      </w:r>
    </w:p>
    <w:p w14:paraId="7E2AF425" w14:textId="45F7D27F" w:rsidR="00B177EA" w:rsidRPr="00B177EA" w:rsidRDefault="00B177EA" w:rsidP="00B177EA">
      <w:pPr>
        <w:autoSpaceDE w:val="0"/>
        <w:autoSpaceDN w:val="0"/>
        <w:adjustRightInd w:val="0"/>
        <w:spacing w:after="240" w:line="240" w:lineRule="auto"/>
        <w:ind w:left="720" w:hanging="360"/>
        <w:jc w:val="both"/>
        <w:rPr>
          <w:rFonts w:ascii="Calibri" w:hAnsi="Calibri" w:cs="Calibri"/>
          <w:b/>
          <w:bCs/>
          <w:highlight w:val="yellow"/>
        </w:rPr>
      </w:pPr>
      <w:r>
        <w:rPr>
          <w:rFonts w:ascii="Calibri" w:hAnsi="Calibri" w:cs="Calibri"/>
          <w:b/>
          <w:bCs/>
          <w:highlight w:val="yellow"/>
        </w:rPr>
        <w:t>1)</w:t>
      </w:r>
      <w:r>
        <w:rPr>
          <w:rFonts w:ascii="Calibri" w:hAnsi="Calibri" w:cs="Calibri"/>
          <w:b/>
          <w:bCs/>
          <w:highlight w:val="yellow"/>
        </w:rPr>
        <w:tab/>
        <w:t xml:space="preserve">No Intakes from PM-T: </w:t>
      </w:r>
      <w:r>
        <w:rPr>
          <w:rFonts w:ascii="Calibri" w:hAnsi="Calibri" w:cs="Calibri"/>
          <w:highlight w:val="yellow"/>
        </w:rPr>
        <w:t>As we saw in the situational assessment, there 14 product areas with no BI intakes and 5 of them don’t have a Product owner. Hence, it is recommended to assign the product owners to each product area and product owners to create the BI intake to the generation of metrics as per the septs in appendix 2.</w:t>
      </w:r>
    </w:p>
    <w:p w14:paraId="50E520A8" w14:textId="77777777" w:rsidR="00B177EA" w:rsidRDefault="00B177EA" w:rsidP="00B177EA">
      <w:pPr>
        <w:autoSpaceDE w:val="0"/>
        <w:autoSpaceDN w:val="0"/>
        <w:adjustRightInd w:val="0"/>
        <w:spacing w:after="240" w:line="240" w:lineRule="auto"/>
        <w:ind w:left="720" w:hanging="360"/>
        <w:jc w:val="both"/>
        <w:rPr>
          <w:rFonts w:ascii="Calibri" w:hAnsi="Calibri" w:cs="Calibri"/>
          <w:highlight w:val="yellow"/>
        </w:rPr>
      </w:pPr>
      <w:r>
        <w:rPr>
          <w:rFonts w:ascii="Calibri" w:hAnsi="Calibri" w:cs="Calibri"/>
          <w:b/>
          <w:bCs/>
          <w:highlight w:val="yellow"/>
        </w:rPr>
        <w:t>2)</w:t>
      </w:r>
      <w:r>
        <w:rPr>
          <w:rFonts w:ascii="Calibri" w:hAnsi="Calibri" w:cs="Calibri"/>
          <w:b/>
          <w:bCs/>
          <w:highlight w:val="yellow"/>
        </w:rPr>
        <w:tab/>
        <w:t xml:space="preserve">Dependency on Tech team: </w:t>
      </w:r>
      <w:r>
        <w:rPr>
          <w:rFonts w:ascii="Calibri" w:hAnsi="Calibri" w:cs="Calibri"/>
          <w:highlight w:val="yellow"/>
        </w:rPr>
        <w:t xml:space="preserve">As we saw in the BI journey, if the data is not readily available from other BI sources, BI team is dependent on the Tech team to instrument the data, 16 product areas don’t have any instrumentation yet. BI team and Tech team should have scalable and sustainable solution to publish and consume the data. Currently, we are exploring the SSDG options as recommended by SAIF team who owns the Data Mart. </w:t>
      </w:r>
      <w:proofErr w:type="gramStart"/>
      <w:r>
        <w:rPr>
          <w:rFonts w:ascii="Calibri" w:hAnsi="Calibri" w:cs="Calibri"/>
          <w:highlight w:val="yellow"/>
        </w:rPr>
        <w:t>I.e.</w:t>
      </w:r>
      <w:proofErr w:type="gramEnd"/>
      <w:r>
        <w:rPr>
          <w:rFonts w:ascii="Calibri" w:hAnsi="Calibri" w:cs="Calibri"/>
          <w:highlight w:val="yellow"/>
        </w:rPr>
        <w:t xml:space="preserve"> the tech team will publish the data to DataMart and BI team will use SSDG to extract the data from DataMart to S3 and can have a Redshift spectrum on top of S3 to query the data. </w:t>
      </w:r>
    </w:p>
    <w:p w14:paraId="0122B88F" w14:textId="77777777" w:rsidR="00B177EA" w:rsidRDefault="00B177EA" w:rsidP="00B177EA">
      <w:pPr>
        <w:autoSpaceDE w:val="0"/>
        <w:autoSpaceDN w:val="0"/>
        <w:adjustRightInd w:val="0"/>
        <w:spacing w:after="240" w:line="240" w:lineRule="auto"/>
        <w:ind w:left="720" w:hanging="360"/>
        <w:jc w:val="both"/>
        <w:rPr>
          <w:rFonts w:ascii="Calibri" w:hAnsi="Calibri" w:cs="Calibri"/>
          <w:highlight w:val="yellow"/>
        </w:rPr>
      </w:pPr>
      <w:r>
        <w:rPr>
          <w:rFonts w:ascii="Calibri" w:hAnsi="Calibri" w:cs="Calibri"/>
          <w:b/>
          <w:bCs/>
          <w:highlight w:val="yellow"/>
        </w:rPr>
        <w:lastRenderedPageBreak/>
        <w:t>3)</w:t>
      </w:r>
      <w:r>
        <w:rPr>
          <w:rFonts w:ascii="Calibri" w:hAnsi="Calibri" w:cs="Calibri"/>
          <w:b/>
          <w:bCs/>
          <w:highlight w:val="yellow"/>
        </w:rPr>
        <w:tab/>
        <w:t>Limited DE bandwidth:</w:t>
      </w:r>
      <w:r>
        <w:rPr>
          <w:rFonts w:ascii="Calibri" w:hAnsi="Calibri" w:cs="Calibri"/>
          <w:highlight w:val="yellow"/>
        </w:rPr>
        <w:t xml:space="preserve"> Currently, we have one L5 data engineer in the team, although they are working on building the infrastructure, we as a team still don’t have a solid solution to make the SDE team to publish the data to a BI consumable format with reasonable lead time (current time is more than 6 months). Having a L6 DE can own this part to have scalable and replicable design reduces the dependency and improve the lead time for consuming data from SDE teams.</w:t>
      </w:r>
    </w:p>
    <w:p w14:paraId="2C0EEC2A" w14:textId="77777777" w:rsidR="00B177EA" w:rsidRDefault="00B177EA" w:rsidP="00B177EA">
      <w:pPr>
        <w:autoSpaceDE w:val="0"/>
        <w:autoSpaceDN w:val="0"/>
        <w:adjustRightInd w:val="0"/>
        <w:spacing w:after="240" w:line="240" w:lineRule="auto"/>
        <w:ind w:left="720" w:hanging="360"/>
        <w:jc w:val="both"/>
        <w:rPr>
          <w:rFonts w:ascii="Calibri" w:hAnsi="Calibri" w:cs="Calibri"/>
          <w:highlight w:val="yellow"/>
        </w:rPr>
      </w:pPr>
      <w:r>
        <w:rPr>
          <w:rFonts w:ascii="Calibri" w:hAnsi="Calibri" w:cs="Calibri"/>
          <w:b/>
          <w:bCs/>
          <w:highlight w:val="yellow"/>
        </w:rPr>
        <w:t>4)</w:t>
      </w:r>
      <w:r>
        <w:rPr>
          <w:rFonts w:ascii="Calibri" w:hAnsi="Calibri" w:cs="Calibri"/>
          <w:b/>
          <w:bCs/>
          <w:highlight w:val="yellow"/>
        </w:rPr>
        <w:tab/>
        <w:t>Privacy regulation:</w:t>
      </w:r>
      <w:r>
        <w:rPr>
          <w:rFonts w:ascii="Calibri" w:hAnsi="Calibri" w:cs="Calibri"/>
          <w:highlight w:val="yellow"/>
        </w:rPr>
        <w:t xml:space="preserve"> We are also blocked on accessing </w:t>
      </w:r>
      <w:proofErr w:type="gramStart"/>
      <w:r>
        <w:rPr>
          <w:rFonts w:ascii="Calibri" w:hAnsi="Calibri" w:cs="Calibri"/>
          <w:highlight w:val="yellow"/>
        </w:rPr>
        <w:t>Red</w:t>
      </w:r>
      <w:proofErr w:type="gramEnd"/>
      <w:r>
        <w:rPr>
          <w:rFonts w:ascii="Calibri" w:hAnsi="Calibri" w:cs="Calibri"/>
          <w:highlight w:val="yellow"/>
        </w:rPr>
        <w:t xml:space="preserve"> data with our current infrastructure due to privacy regulations, this is impacting teams like Registry to do the analysis on attributes as the friendly name to the de dup the endpoints. To solve this </w:t>
      </w:r>
      <w:proofErr w:type="gramStart"/>
      <w:r>
        <w:rPr>
          <w:rFonts w:ascii="Calibri" w:hAnsi="Calibri" w:cs="Calibri"/>
          <w:highlight w:val="yellow"/>
        </w:rPr>
        <w:t>challenge</w:t>
      </w:r>
      <w:proofErr w:type="gramEnd"/>
      <w:r>
        <w:rPr>
          <w:rFonts w:ascii="Calibri" w:hAnsi="Calibri" w:cs="Calibri"/>
          <w:highlight w:val="yellow"/>
        </w:rPr>
        <w:t xml:space="preserve"> we are working towards enhancing our knowledge on how to handle Red data and exploring tools like Nexus and Red Cradle.</w:t>
      </w:r>
      <w:r>
        <w:rPr>
          <w:rFonts w:ascii="Calibri" w:hAnsi="Calibri" w:cs="Calibri"/>
        </w:rPr>
        <w:t xml:space="preserve">    </w:t>
      </w:r>
    </w:p>
    <w:p w14:paraId="30AB26D8" w14:textId="2F06D42C" w:rsidR="00102F51" w:rsidRPr="004E377F" w:rsidRDefault="00E94E9D" w:rsidP="00DA48FF">
      <w:pPr>
        <w:pStyle w:val="IntenseQuote"/>
        <w:pBdr>
          <w:bottom w:val="single" w:sz="4" w:space="0" w:color="5B9BD5" w:themeColor="accent1"/>
        </w:pBdr>
        <w:spacing w:before="0"/>
        <w:ind w:left="0"/>
        <w:rPr>
          <w:rFonts w:cstheme="minorHAnsi"/>
          <w:i w:val="0"/>
          <w:iCs w:val="0"/>
          <w:sz w:val="22"/>
          <w:szCs w:val="22"/>
        </w:rPr>
      </w:pPr>
      <w:r w:rsidRPr="004E377F">
        <w:rPr>
          <w:rFonts w:cstheme="minorHAnsi"/>
          <w:i w:val="0"/>
          <w:iCs w:val="0"/>
          <w:sz w:val="22"/>
          <w:szCs w:val="22"/>
        </w:rPr>
        <w:t xml:space="preserve">H1 </w:t>
      </w:r>
      <w:r w:rsidR="00C6246B" w:rsidRPr="004E377F">
        <w:rPr>
          <w:rFonts w:cstheme="minorHAnsi"/>
          <w:i w:val="0"/>
          <w:iCs w:val="0"/>
          <w:sz w:val="22"/>
          <w:szCs w:val="22"/>
        </w:rPr>
        <w:t xml:space="preserve">2021 </w:t>
      </w:r>
      <w:r w:rsidRPr="004E377F">
        <w:rPr>
          <w:rFonts w:cstheme="minorHAnsi"/>
          <w:i w:val="0"/>
          <w:iCs w:val="0"/>
          <w:sz w:val="22"/>
          <w:szCs w:val="22"/>
        </w:rPr>
        <w:t>Highlights</w:t>
      </w:r>
      <w:r w:rsidR="00C6246B" w:rsidRPr="004E377F">
        <w:rPr>
          <w:rFonts w:cstheme="minorHAnsi"/>
          <w:i w:val="0"/>
          <w:iCs w:val="0"/>
          <w:sz w:val="22"/>
          <w:szCs w:val="22"/>
        </w:rPr>
        <w:t xml:space="preserve">: </w:t>
      </w:r>
    </w:p>
    <w:p w14:paraId="30FE01E3" w14:textId="73B619F6" w:rsidR="00591CFF" w:rsidRPr="004E377F" w:rsidRDefault="00E94E9D" w:rsidP="0040217A">
      <w:pPr>
        <w:spacing w:after="240" w:line="240" w:lineRule="auto"/>
        <w:jc w:val="both"/>
        <w:rPr>
          <w:rFonts w:cstheme="minorHAnsi"/>
        </w:rPr>
      </w:pPr>
      <w:r w:rsidRPr="004E377F">
        <w:rPr>
          <w:rFonts w:cstheme="minorHAnsi"/>
          <w:b/>
        </w:rPr>
        <w:t>MDX Data Engineering:</w:t>
      </w:r>
      <w:r w:rsidRPr="004E377F">
        <w:rPr>
          <w:rFonts w:cstheme="minorHAnsi"/>
        </w:rPr>
        <w:t xml:space="preserve"> </w:t>
      </w:r>
      <w:r w:rsidR="009E2E70" w:rsidRPr="004E377F">
        <w:rPr>
          <w:rFonts w:cstheme="minorHAnsi"/>
        </w:rPr>
        <w:t>BI team on-</w:t>
      </w:r>
      <w:r w:rsidR="00C6246B" w:rsidRPr="004E377F">
        <w:rPr>
          <w:rFonts w:cstheme="minorHAnsi"/>
        </w:rPr>
        <w:t xml:space="preserve">boarded </w:t>
      </w:r>
      <w:r w:rsidR="002E04FC" w:rsidRPr="004E377F">
        <w:rPr>
          <w:rFonts w:cstheme="minorHAnsi"/>
        </w:rPr>
        <w:t>about 6 tables of worldwide data required</w:t>
      </w:r>
      <w:r w:rsidR="00C6246B" w:rsidRPr="004E377F">
        <w:rPr>
          <w:rFonts w:cstheme="minorHAnsi"/>
        </w:rPr>
        <w:t xml:space="preserve"> for automating Targeting an</w:t>
      </w:r>
      <w:r w:rsidR="002E04FC" w:rsidRPr="004E377F">
        <w:rPr>
          <w:rFonts w:cstheme="minorHAnsi"/>
        </w:rPr>
        <w:t xml:space="preserve">d I/O decoupling WBRs. </w:t>
      </w:r>
      <w:r w:rsidR="00C6246B" w:rsidRPr="004E377F">
        <w:rPr>
          <w:rFonts w:cstheme="minorHAnsi"/>
        </w:rPr>
        <w:t>Previously, the WBR was manually generated by PM</w:t>
      </w:r>
      <w:r w:rsidR="002E04FC" w:rsidRPr="004E377F">
        <w:rPr>
          <w:rFonts w:cstheme="minorHAnsi"/>
        </w:rPr>
        <w:t>/SDE</w:t>
      </w:r>
      <w:r w:rsidR="00C6246B" w:rsidRPr="004E377F">
        <w:rPr>
          <w:rFonts w:cstheme="minorHAnsi"/>
        </w:rPr>
        <w:t xml:space="preserve"> and used to take </w:t>
      </w:r>
      <w:r w:rsidR="002E04FC" w:rsidRPr="004E377F">
        <w:rPr>
          <w:rFonts w:cstheme="minorHAnsi"/>
        </w:rPr>
        <w:t xml:space="preserve">roughly </w:t>
      </w:r>
      <w:r w:rsidR="00C6246B" w:rsidRPr="004E377F">
        <w:rPr>
          <w:rFonts w:cstheme="minorHAnsi"/>
        </w:rPr>
        <w:t xml:space="preserve">3 to 4 hours per week. </w:t>
      </w:r>
      <w:r w:rsidR="002E04FC" w:rsidRPr="004E377F">
        <w:rPr>
          <w:rFonts w:cstheme="minorHAnsi"/>
        </w:rPr>
        <w:t>Now, t</w:t>
      </w:r>
      <w:r w:rsidR="001E6C66" w:rsidRPr="004E377F">
        <w:rPr>
          <w:rFonts w:cstheme="minorHAnsi"/>
        </w:rPr>
        <w:t xml:space="preserve">his can be completely </w:t>
      </w:r>
      <w:commentRangeStart w:id="178"/>
      <w:commentRangeEnd w:id="178"/>
      <w:r>
        <w:rPr>
          <w:rStyle w:val="CommentReference"/>
        </w:rPr>
        <w:commentReference w:id="178"/>
      </w:r>
      <w:r w:rsidR="001E6C66" w:rsidRPr="004E377F">
        <w:rPr>
          <w:rFonts w:cstheme="minorHAnsi"/>
        </w:rPr>
        <w:t xml:space="preserve">automated </w:t>
      </w:r>
      <w:r w:rsidR="002E04FC" w:rsidRPr="004E377F">
        <w:rPr>
          <w:rFonts w:cstheme="minorHAnsi"/>
        </w:rPr>
        <w:t>to</w:t>
      </w:r>
      <w:r w:rsidR="009E2E70" w:rsidRPr="004E377F">
        <w:rPr>
          <w:rFonts w:cstheme="minorHAnsi"/>
        </w:rPr>
        <w:t xml:space="preserve"> save</w:t>
      </w:r>
      <w:r w:rsidR="001E6C66" w:rsidRPr="004E377F">
        <w:rPr>
          <w:rFonts w:cstheme="minorHAnsi"/>
        </w:rPr>
        <w:t xml:space="preserve"> the time and manual efforts. </w:t>
      </w:r>
    </w:p>
    <w:p w14:paraId="2DA66C5A" w14:textId="77777777" w:rsidR="001E6C66" w:rsidRPr="004E377F" w:rsidRDefault="00E94E9D" w:rsidP="0040217A">
      <w:pPr>
        <w:spacing w:after="240" w:line="240" w:lineRule="auto"/>
        <w:jc w:val="both"/>
        <w:rPr>
          <w:rFonts w:cstheme="minorHAnsi"/>
        </w:rPr>
      </w:pPr>
      <w:r w:rsidRPr="004E377F">
        <w:rPr>
          <w:rFonts w:cstheme="minorHAnsi"/>
          <w:b/>
        </w:rPr>
        <w:t>Multi device UDR:</w:t>
      </w:r>
      <w:r w:rsidR="009E2E70" w:rsidRPr="004E377F">
        <w:rPr>
          <w:rFonts w:cstheme="minorHAnsi"/>
          <w:b/>
        </w:rPr>
        <w:t xml:space="preserve"> </w:t>
      </w:r>
      <w:proofErr w:type="gramStart"/>
      <w:r w:rsidRPr="004E377F">
        <w:rPr>
          <w:rFonts w:eastAsia="Times New Roman" w:cstheme="minorHAnsi"/>
        </w:rPr>
        <w:t>Alexa</w:t>
      </w:r>
      <w:proofErr w:type="gramEnd"/>
      <w:r w:rsidRPr="004E377F">
        <w:rPr>
          <w:rFonts w:eastAsia="Times New Roman" w:cstheme="minorHAnsi"/>
        </w:rPr>
        <w:t xml:space="preserve"> customers are measured on various types of defects i.e. friction, ETER and CPDR. Combining them a Unified Defect Rate (UDR) is created by Gale team. This metric is calculated only for single device customers and there is no tool to calculate the UDR for Multi device customers. To cater for MDX use cases CDO BI team </w:t>
      </w:r>
      <w:r w:rsidR="00F03353" w:rsidRPr="004E377F">
        <w:rPr>
          <w:rFonts w:eastAsia="Times New Roman" w:cstheme="minorHAnsi"/>
        </w:rPr>
        <w:t xml:space="preserve">writing a custom SQL query </w:t>
      </w:r>
      <w:r w:rsidRPr="004E377F">
        <w:rPr>
          <w:rFonts w:eastAsia="Times New Roman" w:cstheme="minorHAnsi"/>
        </w:rPr>
        <w:t>created a UDR metric for Multi device customers.</w:t>
      </w:r>
    </w:p>
    <w:p w14:paraId="6497972E" w14:textId="2E41742E" w:rsidR="001E6C66" w:rsidRPr="004E377F" w:rsidRDefault="00E94E9D" w:rsidP="0040217A">
      <w:pPr>
        <w:spacing w:after="240" w:line="240" w:lineRule="auto"/>
        <w:jc w:val="both"/>
        <w:rPr>
          <w:rFonts w:cstheme="minorHAnsi"/>
          <w:b/>
        </w:rPr>
      </w:pPr>
      <w:r w:rsidRPr="000E6E48">
        <w:rPr>
          <w:rFonts w:eastAsia="Times New Roman" w:cstheme="minorHAnsi"/>
          <w:b/>
          <w:highlight w:val="yellow"/>
        </w:rPr>
        <w:t xml:space="preserve">GDPR </w:t>
      </w:r>
      <w:r w:rsidR="004E377F" w:rsidRPr="000E6E48">
        <w:rPr>
          <w:rFonts w:eastAsia="Times New Roman" w:cstheme="minorHAnsi"/>
          <w:b/>
          <w:highlight w:val="yellow"/>
        </w:rPr>
        <w:t>I</w:t>
      </w:r>
      <w:r w:rsidRPr="000E6E48">
        <w:rPr>
          <w:rFonts w:eastAsia="Times New Roman" w:cstheme="minorHAnsi"/>
          <w:b/>
          <w:highlight w:val="yellow"/>
        </w:rPr>
        <w:t>mplementation:</w:t>
      </w:r>
      <w:r w:rsidR="00F03353" w:rsidRPr="000E6E48">
        <w:rPr>
          <w:rFonts w:eastAsia="Times New Roman" w:cstheme="minorHAnsi"/>
          <w:highlight w:val="yellow"/>
        </w:rPr>
        <w:t xml:space="preserve"> </w:t>
      </w:r>
      <w:r w:rsidR="00AC3BCA" w:rsidRPr="000E6E48">
        <w:rPr>
          <w:rFonts w:eastAsia="Times New Roman" w:cstheme="minorHAnsi"/>
          <w:highlight w:val="yellow"/>
        </w:rPr>
        <w:t xml:space="preserve">Having the CDO BI Redshift </w:t>
      </w:r>
      <w:r w:rsidR="00724E6D">
        <w:rPr>
          <w:rFonts w:eastAsia="Times New Roman" w:cstheme="minorHAnsi"/>
          <w:highlight w:val="yellow"/>
        </w:rPr>
        <w:t xml:space="preserve">cluster </w:t>
      </w:r>
      <w:r w:rsidR="00AC3BCA" w:rsidRPr="000E6E48">
        <w:rPr>
          <w:rFonts w:eastAsia="Times New Roman" w:cstheme="minorHAnsi"/>
          <w:highlight w:val="yellow"/>
        </w:rPr>
        <w:t xml:space="preserve">we started onboarding the new data tables </w:t>
      </w:r>
      <w:r w:rsidRPr="000E6E48">
        <w:rPr>
          <w:rStyle w:val="CommentReference"/>
          <w:highlight w:val="yellow"/>
        </w:rPr>
        <w:commentReference w:id="179"/>
      </w:r>
      <w:commentRangeStart w:id="179"/>
      <w:r w:rsidR="00F03353" w:rsidRPr="000E6E48">
        <w:rPr>
          <w:rFonts w:eastAsia="Times New Roman" w:cstheme="minorHAnsi"/>
          <w:highlight w:val="yellow"/>
        </w:rPr>
        <w:t xml:space="preserve"> </w:t>
      </w:r>
      <w:commentRangeEnd w:id="179"/>
      <w:r w:rsidR="00F03353" w:rsidRPr="000E6E48">
        <w:rPr>
          <w:rFonts w:eastAsia="Times New Roman" w:cstheme="minorHAnsi"/>
          <w:highlight w:val="yellow"/>
        </w:rPr>
        <w:t>t</w:t>
      </w:r>
      <w:r w:rsidR="00AC3BCA" w:rsidRPr="000E6E48">
        <w:rPr>
          <w:rFonts w:eastAsia="Times New Roman" w:cstheme="minorHAnsi"/>
          <w:highlight w:val="yellow"/>
        </w:rPr>
        <w:t xml:space="preserve">o support multiple products like </w:t>
      </w:r>
      <w:r w:rsidR="00A92993">
        <w:rPr>
          <w:rFonts w:ascii="Calibri" w:hAnsi="Calibri" w:cs="Calibri"/>
          <w:highlight w:val="yellow"/>
        </w:rPr>
        <w:t xml:space="preserve">the </w:t>
      </w:r>
      <w:r w:rsidR="00724E6D">
        <w:rPr>
          <w:rFonts w:eastAsia="Times New Roman" w:cstheme="minorHAnsi"/>
          <w:highlight w:val="yellow"/>
        </w:rPr>
        <w:t xml:space="preserve">Registry, </w:t>
      </w:r>
      <w:r w:rsidR="00AC3BCA" w:rsidRPr="000E6E48">
        <w:rPr>
          <w:rFonts w:eastAsia="Times New Roman" w:cstheme="minorHAnsi"/>
          <w:highlight w:val="yellow"/>
        </w:rPr>
        <w:t xml:space="preserve">ESP, Targeting, I/O decoupling etc. Storing these </w:t>
      </w:r>
      <w:proofErr w:type="gramStart"/>
      <w:r w:rsidR="00AC3BCA" w:rsidRPr="000E6E48">
        <w:rPr>
          <w:rFonts w:eastAsia="Times New Roman" w:cstheme="minorHAnsi"/>
          <w:highlight w:val="yellow"/>
        </w:rPr>
        <w:t>data</w:t>
      </w:r>
      <w:proofErr w:type="gramEnd"/>
      <w:r w:rsidR="00AC3BCA" w:rsidRPr="000E6E48">
        <w:rPr>
          <w:rFonts w:eastAsia="Times New Roman" w:cstheme="minorHAnsi"/>
          <w:highlight w:val="yellow"/>
        </w:rPr>
        <w:t xml:space="preserve"> we have to comply </w:t>
      </w:r>
      <w:r w:rsidR="00C65800" w:rsidRPr="000E6E48">
        <w:rPr>
          <w:rFonts w:eastAsia="Times New Roman" w:cstheme="minorHAnsi"/>
          <w:highlight w:val="yellow"/>
        </w:rPr>
        <w:t>with</w:t>
      </w:r>
      <w:r w:rsidR="00AC3BCA" w:rsidRPr="000E6E48">
        <w:rPr>
          <w:rFonts w:eastAsia="Times New Roman" w:cstheme="minorHAnsi"/>
          <w:highlight w:val="yellow"/>
        </w:rPr>
        <w:t xml:space="preserve"> the GDPR privacy regulation to delete the customer data if requested to delete</w:t>
      </w:r>
      <w:r w:rsidR="00C65800" w:rsidRPr="000E6E48">
        <w:rPr>
          <w:rFonts w:eastAsia="Times New Roman" w:cstheme="minorHAnsi"/>
          <w:highlight w:val="yellow"/>
        </w:rPr>
        <w:t xml:space="preserve"> by </w:t>
      </w:r>
      <w:r w:rsidR="00A92993">
        <w:rPr>
          <w:rFonts w:ascii="Calibri" w:hAnsi="Calibri" w:cs="Calibri"/>
          <w:highlight w:val="yellow"/>
        </w:rPr>
        <w:t xml:space="preserve">the </w:t>
      </w:r>
      <w:r w:rsidR="00C65800" w:rsidRPr="000E6E48">
        <w:rPr>
          <w:rFonts w:eastAsia="Times New Roman" w:cstheme="minorHAnsi"/>
          <w:highlight w:val="yellow"/>
        </w:rPr>
        <w:t xml:space="preserve">customer. Hence, </w:t>
      </w:r>
      <w:r w:rsidR="00F03353" w:rsidRPr="000E6E48">
        <w:rPr>
          <w:rFonts w:eastAsia="Times New Roman" w:cstheme="minorHAnsi"/>
          <w:highlight w:val="yellow"/>
        </w:rPr>
        <w:t>CDO</w:t>
      </w:r>
      <w:r w:rsidR="00C65800" w:rsidRPr="000E6E48">
        <w:rPr>
          <w:rFonts w:eastAsia="Times New Roman" w:cstheme="minorHAnsi"/>
          <w:highlight w:val="yellow"/>
        </w:rPr>
        <w:t xml:space="preserve"> </w:t>
      </w:r>
      <w:r w:rsidR="00F03353" w:rsidRPr="000E6E48">
        <w:rPr>
          <w:rFonts w:eastAsia="Times New Roman" w:cstheme="minorHAnsi"/>
          <w:highlight w:val="yellow"/>
        </w:rPr>
        <w:t xml:space="preserve">BI implemented a </w:t>
      </w:r>
      <w:proofErr w:type="spellStart"/>
      <w:r w:rsidR="00F03353" w:rsidRPr="000E6E48">
        <w:rPr>
          <w:rFonts w:eastAsia="Times New Roman" w:cstheme="minorHAnsi"/>
          <w:highlight w:val="yellow"/>
        </w:rPr>
        <w:t>Datanet</w:t>
      </w:r>
      <w:proofErr w:type="spellEnd"/>
      <w:r w:rsidR="00F03353" w:rsidRPr="000E6E48">
        <w:rPr>
          <w:rFonts w:eastAsia="Times New Roman" w:cstheme="minorHAnsi"/>
          <w:highlight w:val="yellow"/>
        </w:rPr>
        <w:t xml:space="preserve"> solution </w:t>
      </w:r>
      <w:r w:rsidR="00C65800" w:rsidRPr="000E6E48">
        <w:rPr>
          <w:rFonts w:eastAsia="Times New Roman" w:cstheme="minorHAnsi"/>
          <w:highlight w:val="yellow"/>
        </w:rPr>
        <w:t>to comply with Amazon wide GDPR guidelines.</w:t>
      </w:r>
      <w:r w:rsidR="00C65800">
        <w:rPr>
          <w:rFonts w:eastAsia="Times New Roman" w:cstheme="minorHAnsi"/>
        </w:rPr>
        <w:t xml:space="preserve">  </w:t>
      </w:r>
      <w:r w:rsidR="00F03353" w:rsidRPr="004E377F">
        <w:rPr>
          <w:rFonts w:eastAsia="Times New Roman" w:cstheme="minorHAnsi"/>
        </w:rPr>
        <w:t xml:space="preserve"> </w:t>
      </w:r>
    </w:p>
    <w:p w14:paraId="6E4A64A9" w14:textId="77777777" w:rsidR="00DA48FF" w:rsidRPr="004E377F" w:rsidRDefault="00E94E9D" w:rsidP="00DA48FF">
      <w:pPr>
        <w:pStyle w:val="IntenseQuote"/>
        <w:pBdr>
          <w:bottom w:val="single" w:sz="4" w:space="0" w:color="5B9BD5" w:themeColor="accent1"/>
        </w:pBdr>
        <w:spacing w:before="0"/>
        <w:ind w:left="0"/>
        <w:rPr>
          <w:rFonts w:cstheme="minorHAnsi"/>
          <w:i w:val="0"/>
          <w:iCs w:val="0"/>
          <w:sz w:val="22"/>
          <w:szCs w:val="22"/>
        </w:rPr>
      </w:pPr>
      <w:r w:rsidRPr="004E377F">
        <w:rPr>
          <w:rFonts w:cstheme="minorHAnsi"/>
          <w:i w:val="0"/>
          <w:iCs w:val="0"/>
          <w:sz w:val="22"/>
          <w:szCs w:val="22"/>
        </w:rPr>
        <w:t>H1 Lowlights:</w:t>
      </w:r>
    </w:p>
    <w:p w14:paraId="37048CD9" w14:textId="5B689DA8" w:rsidR="000574CE" w:rsidRPr="000E6E48" w:rsidRDefault="00E94E9D" w:rsidP="00FA293F">
      <w:pPr>
        <w:spacing w:after="240" w:line="240" w:lineRule="auto"/>
        <w:jc w:val="both"/>
        <w:rPr>
          <w:rFonts w:cstheme="minorHAnsi"/>
          <w:highlight w:val="yellow"/>
        </w:rPr>
      </w:pPr>
      <w:r w:rsidRPr="000E6E48">
        <w:rPr>
          <w:rFonts w:cstheme="minorHAnsi"/>
          <w:b/>
          <w:highlight w:val="yellow"/>
        </w:rPr>
        <w:t xml:space="preserve">Multi </w:t>
      </w:r>
      <w:r w:rsidR="00F03353" w:rsidRPr="000E6E48">
        <w:rPr>
          <w:rFonts w:cstheme="minorHAnsi"/>
          <w:b/>
          <w:highlight w:val="yellow"/>
        </w:rPr>
        <w:t>A</w:t>
      </w:r>
      <w:r w:rsidRPr="000E6E48">
        <w:rPr>
          <w:rFonts w:cstheme="minorHAnsi"/>
          <w:b/>
          <w:highlight w:val="yellow"/>
        </w:rPr>
        <w:t xml:space="preserve">gent </w:t>
      </w:r>
      <w:r w:rsidR="00F03353" w:rsidRPr="000E6E48">
        <w:rPr>
          <w:rFonts w:cstheme="minorHAnsi"/>
          <w:b/>
          <w:highlight w:val="yellow"/>
        </w:rPr>
        <w:t>WBR</w:t>
      </w:r>
      <w:r w:rsidR="00F03353" w:rsidRPr="000E6E48">
        <w:rPr>
          <w:rFonts w:cstheme="minorHAnsi"/>
          <w:highlight w:val="yellow"/>
        </w:rPr>
        <w:t>:</w:t>
      </w:r>
      <w:r w:rsidRPr="000E6E48">
        <w:rPr>
          <w:rFonts w:cstheme="minorHAnsi"/>
          <w:highlight w:val="yellow"/>
        </w:rPr>
        <w:t xml:space="preserve"> </w:t>
      </w:r>
      <w:r w:rsidR="00CA3F24" w:rsidRPr="000E6E48">
        <w:rPr>
          <w:rFonts w:cstheme="minorHAnsi"/>
          <w:highlight w:val="yellow"/>
        </w:rPr>
        <w:t xml:space="preserve">In April, BI team was working on Multi Agent WBR since there were no cross-program-level analytics for Agents. BI team had worked with PM </w:t>
      </w:r>
      <w:r w:rsidR="00FA293F" w:rsidRPr="000E6E48">
        <w:rPr>
          <w:rFonts w:cstheme="minorHAnsi"/>
          <w:highlight w:val="yellow"/>
        </w:rPr>
        <w:t xml:space="preserve">to understand the metrics requirement </w:t>
      </w:r>
      <w:r w:rsidR="00CA3F24" w:rsidRPr="000E6E48">
        <w:rPr>
          <w:rFonts w:cstheme="minorHAnsi"/>
          <w:highlight w:val="yellow"/>
        </w:rPr>
        <w:t>and</w:t>
      </w:r>
      <w:r w:rsidR="00FA293F" w:rsidRPr="000E6E48">
        <w:rPr>
          <w:rFonts w:cstheme="minorHAnsi"/>
          <w:highlight w:val="yellow"/>
        </w:rPr>
        <w:t xml:space="preserve"> worked with</w:t>
      </w:r>
      <w:r w:rsidR="00CA3F24" w:rsidRPr="000E6E48">
        <w:rPr>
          <w:rFonts w:cstheme="minorHAnsi"/>
          <w:highlight w:val="yellow"/>
        </w:rPr>
        <w:t xml:space="preserve"> </w:t>
      </w:r>
      <w:r w:rsidR="000F4C39">
        <w:rPr>
          <w:rFonts w:cstheme="minorHAnsi"/>
          <w:highlight w:val="yellow"/>
        </w:rPr>
        <w:t xml:space="preserve">the </w:t>
      </w:r>
      <w:r w:rsidR="00CA3F24" w:rsidRPr="000E6E48">
        <w:rPr>
          <w:rFonts w:cstheme="minorHAnsi"/>
          <w:highlight w:val="yellow"/>
        </w:rPr>
        <w:t xml:space="preserve">Tech team to </w:t>
      </w:r>
      <w:r w:rsidR="00FA293F" w:rsidRPr="000E6E48">
        <w:rPr>
          <w:rFonts w:cstheme="minorHAnsi"/>
          <w:highlight w:val="yellow"/>
        </w:rPr>
        <w:t xml:space="preserve">acquire </w:t>
      </w:r>
      <w:r w:rsidR="00724E6D">
        <w:rPr>
          <w:rFonts w:cstheme="minorHAnsi"/>
          <w:highlight w:val="yellow"/>
        </w:rPr>
        <w:t xml:space="preserve">the </w:t>
      </w:r>
      <w:r w:rsidR="00FA293F" w:rsidRPr="000E6E48">
        <w:rPr>
          <w:rFonts w:cstheme="minorHAnsi"/>
          <w:highlight w:val="yellow"/>
        </w:rPr>
        <w:t xml:space="preserve">required </w:t>
      </w:r>
      <w:r w:rsidR="00CA3F24" w:rsidRPr="000E6E48">
        <w:rPr>
          <w:rFonts w:cstheme="minorHAnsi"/>
          <w:highlight w:val="yellow"/>
        </w:rPr>
        <w:t xml:space="preserve">data for BI consumption. </w:t>
      </w:r>
      <w:r w:rsidR="00FA293F" w:rsidRPr="000E6E48">
        <w:rPr>
          <w:rFonts w:cstheme="minorHAnsi"/>
          <w:highlight w:val="yellow"/>
        </w:rPr>
        <w:t xml:space="preserve">The </w:t>
      </w:r>
      <w:r w:rsidR="00724E6D">
        <w:rPr>
          <w:rFonts w:cstheme="minorHAnsi"/>
          <w:highlight w:val="yellow"/>
        </w:rPr>
        <w:t xml:space="preserve">PM of Multi Agent WBR </w:t>
      </w:r>
      <w:r w:rsidR="00FA293F" w:rsidRPr="000E6E48">
        <w:rPr>
          <w:rFonts w:cstheme="minorHAnsi"/>
          <w:highlight w:val="yellow"/>
        </w:rPr>
        <w:t xml:space="preserve">requested </w:t>
      </w:r>
      <w:r w:rsidR="000F4C39">
        <w:rPr>
          <w:rFonts w:cstheme="minorHAnsi"/>
          <w:highlight w:val="yellow"/>
        </w:rPr>
        <w:t xml:space="preserve">to </w:t>
      </w:r>
      <w:r w:rsidR="00FA293F" w:rsidRPr="000E6E48">
        <w:rPr>
          <w:rFonts w:cstheme="minorHAnsi"/>
          <w:highlight w:val="yellow"/>
        </w:rPr>
        <w:t xml:space="preserve">publish </w:t>
      </w:r>
      <w:r w:rsidR="00724E6D">
        <w:rPr>
          <w:rFonts w:cstheme="minorHAnsi"/>
          <w:highlight w:val="yellow"/>
        </w:rPr>
        <w:t>the WBR by</w:t>
      </w:r>
      <w:r w:rsidR="00FA293F" w:rsidRPr="000E6E48">
        <w:rPr>
          <w:rFonts w:cstheme="minorHAnsi"/>
          <w:highlight w:val="yellow"/>
        </w:rPr>
        <w:t xml:space="preserve"> June 1</w:t>
      </w:r>
      <w:r w:rsidR="00FA293F" w:rsidRPr="000E6E48">
        <w:rPr>
          <w:rFonts w:cstheme="minorHAnsi"/>
          <w:highlight w:val="yellow"/>
          <w:vertAlign w:val="superscript"/>
        </w:rPr>
        <w:t>st</w:t>
      </w:r>
      <w:r w:rsidR="00FA293F" w:rsidRPr="000E6E48">
        <w:rPr>
          <w:rFonts w:cstheme="minorHAnsi"/>
          <w:highlight w:val="yellow"/>
        </w:rPr>
        <w:t xml:space="preserve">. </w:t>
      </w:r>
      <w:r w:rsidR="00CA3F24" w:rsidRPr="000E6E48">
        <w:rPr>
          <w:rFonts w:cstheme="minorHAnsi"/>
          <w:highlight w:val="yellow"/>
        </w:rPr>
        <w:t xml:space="preserve">However, </w:t>
      </w:r>
      <w:r w:rsidR="00FA293F" w:rsidRPr="000E6E48">
        <w:rPr>
          <w:rFonts w:cstheme="minorHAnsi"/>
          <w:highlight w:val="yellow"/>
        </w:rPr>
        <w:t xml:space="preserve">while working with Tech team, we realized the data currently instrumented </w:t>
      </w:r>
      <w:r w:rsidR="00724E6D">
        <w:rPr>
          <w:rFonts w:cstheme="minorHAnsi"/>
          <w:highlight w:val="yellow"/>
        </w:rPr>
        <w:t xml:space="preserve">to DataMart </w:t>
      </w:r>
      <w:r w:rsidR="00FA293F" w:rsidRPr="000E6E48">
        <w:rPr>
          <w:rFonts w:cstheme="minorHAnsi"/>
          <w:highlight w:val="yellow"/>
        </w:rPr>
        <w:t xml:space="preserve">by </w:t>
      </w:r>
      <w:r w:rsidR="000F4C39">
        <w:rPr>
          <w:rFonts w:cstheme="minorHAnsi"/>
          <w:highlight w:val="yellow"/>
        </w:rPr>
        <w:t xml:space="preserve">the </w:t>
      </w:r>
      <w:r w:rsidR="00FA293F" w:rsidRPr="000E6E48">
        <w:rPr>
          <w:rFonts w:cstheme="minorHAnsi"/>
          <w:highlight w:val="yellow"/>
        </w:rPr>
        <w:t xml:space="preserve">team </w:t>
      </w:r>
      <w:r w:rsidR="0087036C">
        <w:rPr>
          <w:rFonts w:cstheme="minorHAnsi"/>
          <w:highlight w:val="yellow"/>
        </w:rPr>
        <w:t>but it is not completely accurate, as few domains</w:t>
      </w:r>
      <w:r w:rsidR="00FA293F" w:rsidRPr="000E6E48">
        <w:rPr>
          <w:rFonts w:cstheme="minorHAnsi"/>
          <w:highlight w:val="yellow"/>
        </w:rPr>
        <w:t xml:space="preserve"> were not on</w:t>
      </w:r>
      <w:r w:rsidR="000F4C39">
        <w:rPr>
          <w:rFonts w:cstheme="minorHAnsi"/>
          <w:highlight w:val="yellow"/>
        </w:rPr>
        <w:t>-</w:t>
      </w:r>
      <w:r w:rsidR="00FA293F" w:rsidRPr="000E6E48">
        <w:rPr>
          <w:rFonts w:cstheme="minorHAnsi"/>
          <w:highlight w:val="yellow"/>
        </w:rPr>
        <w:t xml:space="preserve">boarded to publish the </w:t>
      </w:r>
      <w:r w:rsidR="00724E6D">
        <w:rPr>
          <w:rFonts w:cstheme="minorHAnsi"/>
          <w:highlight w:val="yellow"/>
        </w:rPr>
        <w:t xml:space="preserve">complete </w:t>
      </w:r>
      <w:r w:rsidR="00FA293F" w:rsidRPr="000E6E48">
        <w:rPr>
          <w:rFonts w:cstheme="minorHAnsi"/>
          <w:highlight w:val="yellow"/>
        </w:rPr>
        <w:t xml:space="preserve">data. Hence, the Tech team created a new </w:t>
      </w:r>
      <w:r w:rsidR="000F4C39">
        <w:rPr>
          <w:rFonts w:ascii="Calibri" w:hAnsi="Calibri" w:cs="Calibri"/>
          <w:highlight w:val="yellow"/>
        </w:rPr>
        <w:t xml:space="preserve">design </w:t>
      </w:r>
      <w:r w:rsidR="00FA293F" w:rsidRPr="000E6E48">
        <w:rPr>
          <w:rFonts w:cstheme="minorHAnsi"/>
          <w:highlight w:val="yellow"/>
        </w:rPr>
        <w:t>to gather accurate data and pub</w:t>
      </w:r>
      <w:r w:rsidR="00724E6D">
        <w:rPr>
          <w:rFonts w:cstheme="minorHAnsi"/>
          <w:highlight w:val="yellow"/>
        </w:rPr>
        <w:t>lish for BI team. I</w:t>
      </w:r>
      <w:r w:rsidR="0087036C">
        <w:rPr>
          <w:rFonts w:cstheme="minorHAnsi"/>
          <w:highlight w:val="yellow"/>
        </w:rPr>
        <w:t xml:space="preserve">nitially, </w:t>
      </w:r>
      <w:r w:rsidR="00FA293F" w:rsidRPr="000E6E48">
        <w:rPr>
          <w:rFonts w:cstheme="minorHAnsi"/>
          <w:highlight w:val="yellow"/>
        </w:rPr>
        <w:t xml:space="preserve">we expected the project could be completed by June but </w:t>
      </w:r>
      <w:r w:rsidR="00D84FFC">
        <w:rPr>
          <w:rFonts w:cstheme="minorHAnsi"/>
          <w:highlight w:val="yellow"/>
        </w:rPr>
        <w:t>w</w:t>
      </w:r>
      <w:r w:rsidR="00724E6D">
        <w:rPr>
          <w:rFonts w:cstheme="minorHAnsi"/>
          <w:highlight w:val="yellow"/>
        </w:rPr>
        <w:t>ith this change</w:t>
      </w:r>
      <w:r w:rsidR="00D84FFC">
        <w:rPr>
          <w:rFonts w:cstheme="minorHAnsi"/>
          <w:highlight w:val="yellow"/>
        </w:rPr>
        <w:t xml:space="preserve"> in scope, the timelines </w:t>
      </w:r>
      <w:r w:rsidR="00FA293F" w:rsidRPr="000E6E48">
        <w:rPr>
          <w:rFonts w:cstheme="minorHAnsi"/>
          <w:highlight w:val="yellow"/>
        </w:rPr>
        <w:t>got postponed to early August to provide</w:t>
      </w:r>
      <w:r w:rsidR="00D84FFC">
        <w:rPr>
          <w:rFonts w:cstheme="minorHAnsi"/>
          <w:highlight w:val="yellow"/>
        </w:rPr>
        <w:t xml:space="preserve"> </w:t>
      </w:r>
      <w:r w:rsidR="0087036C">
        <w:rPr>
          <w:rFonts w:cstheme="minorHAnsi"/>
          <w:highlight w:val="yellow"/>
        </w:rPr>
        <w:t xml:space="preserve">additional </w:t>
      </w:r>
      <w:r w:rsidR="00D84FFC">
        <w:rPr>
          <w:rFonts w:cstheme="minorHAnsi"/>
          <w:highlight w:val="yellow"/>
        </w:rPr>
        <w:t>time for</w:t>
      </w:r>
      <w:r w:rsidR="00FA293F" w:rsidRPr="000E6E48">
        <w:rPr>
          <w:rFonts w:cstheme="minorHAnsi"/>
          <w:highlight w:val="yellow"/>
        </w:rPr>
        <w:t xml:space="preserve"> Tech team instrument </w:t>
      </w:r>
      <w:r w:rsidR="0087036C">
        <w:rPr>
          <w:rFonts w:cstheme="minorHAnsi"/>
          <w:highlight w:val="yellow"/>
        </w:rPr>
        <w:t>the data to include information about all domains.</w:t>
      </w:r>
    </w:p>
    <w:p w14:paraId="38332DC7" w14:textId="71365E46" w:rsidR="000574CE" w:rsidRPr="004E377F" w:rsidRDefault="00E94E9D" w:rsidP="0040217A">
      <w:pPr>
        <w:spacing w:after="240" w:line="240" w:lineRule="auto"/>
        <w:jc w:val="both"/>
        <w:rPr>
          <w:rFonts w:cstheme="minorHAnsi"/>
          <w:b/>
        </w:rPr>
      </w:pPr>
      <w:r w:rsidRPr="000E6E48">
        <w:rPr>
          <w:rStyle w:val="CommentReference"/>
          <w:highlight w:val="yellow"/>
        </w:rPr>
        <w:commentReference w:id="180"/>
      </w:r>
      <w:commentRangeStart w:id="180"/>
      <w:r w:rsidRPr="000E6E48">
        <w:rPr>
          <w:rFonts w:cstheme="minorHAnsi"/>
          <w:b/>
          <w:highlight w:val="yellow"/>
        </w:rPr>
        <w:t xml:space="preserve">CHR </w:t>
      </w:r>
      <w:r w:rsidR="00CA3F24" w:rsidRPr="000E6E48">
        <w:rPr>
          <w:rFonts w:cstheme="minorHAnsi"/>
          <w:b/>
          <w:highlight w:val="yellow"/>
        </w:rPr>
        <w:t xml:space="preserve">Data ownership: </w:t>
      </w:r>
      <w:r w:rsidR="00CA3F24" w:rsidRPr="000E6E48">
        <w:rPr>
          <w:rFonts w:cstheme="minorHAnsi"/>
          <w:highlight w:val="yellow"/>
        </w:rPr>
        <w:t xml:space="preserve">In May, BI team was working with CHR and SH team to onboard the CHR data to CDOBI cluster. Currently, CHR data is </w:t>
      </w:r>
      <w:r w:rsidR="00FA293F" w:rsidRPr="000E6E48">
        <w:rPr>
          <w:rFonts w:cstheme="minorHAnsi"/>
          <w:highlight w:val="yellow"/>
        </w:rPr>
        <w:t xml:space="preserve">consumed </w:t>
      </w:r>
      <w:r w:rsidR="00CA3F24" w:rsidRPr="000E6E48">
        <w:rPr>
          <w:rFonts w:cstheme="minorHAnsi"/>
          <w:highlight w:val="yellow"/>
        </w:rPr>
        <w:t xml:space="preserve">by SH team and they want to transfer the </w:t>
      </w:r>
      <w:commentRangeEnd w:id="180"/>
      <w:r w:rsidR="00CA3F24" w:rsidRPr="000E6E48">
        <w:rPr>
          <w:rFonts w:cstheme="minorHAnsi"/>
          <w:highlight w:val="yellow"/>
        </w:rPr>
        <w:t xml:space="preserve">ownership for </w:t>
      </w:r>
      <w:r w:rsidR="00F061A3">
        <w:rPr>
          <w:rFonts w:cstheme="minorHAnsi"/>
          <w:highlight w:val="yellow"/>
        </w:rPr>
        <w:t xml:space="preserve">the </w:t>
      </w:r>
      <w:r w:rsidR="00CA3F24" w:rsidRPr="000E6E48">
        <w:rPr>
          <w:rFonts w:cstheme="minorHAnsi"/>
          <w:highlight w:val="yellow"/>
        </w:rPr>
        <w:t>CDOBI team</w:t>
      </w:r>
      <w:r w:rsidR="00FA293F" w:rsidRPr="000E6E48">
        <w:rPr>
          <w:rFonts w:cstheme="minorHAnsi"/>
          <w:highlight w:val="yellow"/>
        </w:rPr>
        <w:t xml:space="preserve"> as CDO is the </w:t>
      </w:r>
      <w:r w:rsidR="00D84FFC">
        <w:rPr>
          <w:rFonts w:cstheme="minorHAnsi"/>
          <w:highlight w:val="yellow"/>
        </w:rPr>
        <w:t>rightful</w:t>
      </w:r>
      <w:r w:rsidR="00FA293F" w:rsidRPr="000E6E48">
        <w:rPr>
          <w:rFonts w:cstheme="minorHAnsi"/>
          <w:highlight w:val="yellow"/>
        </w:rPr>
        <w:t xml:space="preserve"> owner of the data</w:t>
      </w:r>
      <w:r w:rsidR="00CA3F24" w:rsidRPr="000E6E48">
        <w:rPr>
          <w:rFonts w:cstheme="minorHAnsi"/>
          <w:highlight w:val="yellow"/>
        </w:rPr>
        <w:t>.</w:t>
      </w:r>
      <w:r w:rsidR="00FA293F" w:rsidRPr="000E6E48">
        <w:rPr>
          <w:rFonts w:cstheme="minorHAnsi"/>
          <w:highlight w:val="yellow"/>
        </w:rPr>
        <w:t xml:space="preserve"> SH team had put together a </w:t>
      </w:r>
      <w:r w:rsidR="00D84FFC">
        <w:rPr>
          <w:rFonts w:cstheme="minorHAnsi"/>
          <w:highlight w:val="yellow"/>
        </w:rPr>
        <w:t xml:space="preserve">new </w:t>
      </w:r>
      <w:proofErr w:type="spellStart"/>
      <w:r w:rsidR="00FA293F" w:rsidRPr="000E6E48">
        <w:rPr>
          <w:rFonts w:cstheme="minorHAnsi"/>
          <w:highlight w:val="yellow"/>
        </w:rPr>
        <w:t>desing</w:t>
      </w:r>
      <w:proofErr w:type="spellEnd"/>
      <w:r w:rsidR="00FA293F" w:rsidRPr="000E6E48">
        <w:rPr>
          <w:rFonts w:cstheme="minorHAnsi"/>
          <w:highlight w:val="yellow"/>
        </w:rPr>
        <w:t xml:space="preserve"> doc for CHR </w:t>
      </w:r>
      <w:r w:rsidR="00D84FFC">
        <w:rPr>
          <w:rFonts w:cstheme="minorHAnsi"/>
          <w:highlight w:val="yellow"/>
        </w:rPr>
        <w:t xml:space="preserve">tech </w:t>
      </w:r>
      <w:r w:rsidR="00FA293F" w:rsidRPr="000E6E48">
        <w:rPr>
          <w:rFonts w:cstheme="minorHAnsi"/>
          <w:highlight w:val="yellow"/>
        </w:rPr>
        <w:t xml:space="preserve">team to publish the data and </w:t>
      </w:r>
      <w:r w:rsidR="00D84FFC">
        <w:rPr>
          <w:rFonts w:cstheme="minorHAnsi"/>
          <w:highlight w:val="yellow"/>
        </w:rPr>
        <w:t xml:space="preserve">CDO </w:t>
      </w:r>
      <w:r w:rsidR="00FA293F" w:rsidRPr="000E6E48">
        <w:rPr>
          <w:rFonts w:cstheme="minorHAnsi"/>
          <w:highlight w:val="yellow"/>
        </w:rPr>
        <w:t>BI to consume the data</w:t>
      </w:r>
      <w:r w:rsidR="00D84FFC">
        <w:rPr>
          <w:rFonts w:cstheme="minorHAnsi"/>
          <w:highlight w:val="yellow"/>
        </w:rPr>
        <w:t xml:space="preserve"> by removing problem areas in current </w:t>
      </w:r>
      <w:r w:rsidR="007273A3">
        <w:rPr>
          <w:rFonts w:ascii="Calibri" w:hAnsi="Calibri" w:cs="Calibri"/>
          <w:highlight w:val="yellow"/>
        </w:rPr>
        <w:t xml:space="preserve">design </w:t>
      </w:r>
      <w:proofErr w:type="gramStart"/>
      <w:r w:rsidR="00D84FFC">
        <w:rPr>
          <w:rFonts w:cstheme="minorHAnsi"/>
          <w:highlight w:val="yellow"/>
        </w:rPr>
        <w:t>i.e.</w:t>
      </w:r>
      <w:proofErr w:type="gramEnd"/>
      <w:r w:rsidR="00D84FFC">
        <w:rPr>
          <w:rFonts w:cstheme="minorHAnsi"/>
          <w:highlight w:val="yellow"/>
        </w:rPr>
        <w:t xml:space="preserve"> like data publishing delay, bottleneck around upstream schema changes etc</w:t>
      </w:r>
      <w:r w:rsidR="00FA293F" w:rsidRPr="000E6E48">
        <w:rPr>
          <w:rFonts w:cstheme="minorHAnsi"/>
          <w:highlight w:val="yellow"/>
        </w:rPr>
        <w:t>.</w:t>
      </w:r>
      <w:r w:rsidR="00497B44" w:rsidRPr="000E6E48">
        <w:rPr>
          <w:rFonts w:cstheme="minorHAnsi"/>
          <w:b/>
          <w:highlight w:val="yellow"/>
        </w:rPr>
        <w:t xml:space="preserve"> </w:t>
      </w:r>
      <w:r w:rsidR="00CA3F24" w:rsidRPr="000E6E48">
        <w:rPr>
          <w:rFonts w:cstheme="minorHAnsi"/>
          <w:highlight w:val="yellow"/>
        </w:rPr>
        <w:t xml:space="preserve">However, after </w:t>
      </w:r>
      <w:r w:rsidR="00497B44" w:rsidRPr="000E6E48">
        <w:rPr>
          <w:rFonts w:cstheme="minorHAnsi"/>
          <w:highlight w:val="yellow"/>
        </w:rPr>
        <w:t xml:space="preserve">the </w:t>
      </w:r>
      <w:r w:rsidR="00497B44" w:rsidRPr="000E6E48">
        <w:rPr>
          <w:rFonts w:cstheme="minorHAnsi"/>
          <w:color w:val="212F3E"/>
          <w:highlight w:val="yellow"/>
          <w:shd w:val="clear" w:color="auto" w:fill="FFFFFF"/>
        </w:rPr>
        <w:t xml:space="preserve">design </w:t>
      </w:r>
      <w:r w:rsidR="00D84FFC">
        <w:rPr>
          <w:rFonts w:cstheme="minorHAnsi"/>
          <w:highlight w:val="yellow"/>
        </w:rPr>
        <w:t>discussion on</w:t>
      </w:r>
      <w:r w:rsidR="00CA3F24" w:rsidRPr="000E6E48">
        <w:rPr>
          <w:rFonts w:cstheme="minorHAnsi"/>
          <w:highlight w:val="yellow"/>
        </w:rPr>
        <w:t xml:space="preserve"> how to</w:t>
      </w:r>
      <w:r w:rsidR="00FA293F" w:rsidRPr="000E6E48">
        <w:rPr>
          <w:rFonts w:cstheme="minorHAnsi"/>
          <w:highlight w:val="yellow"/>
        </w:rPr>
        <w:t xml:space="preserve"> publish and</w:t>
      </w:r>
      <w:r w:rsidR="00CA3F24" w:rsidRPr="000E6E48">
        <w:rPr>
          <w:rFonts w:cstheme="minorHAnsi"/>
          <w:highlight w:val="yellow"/>
        </w:rPr>
        <w:t xml:space="preserve"> </w:t>
      </w:r>
      <w:r w:rsidR="00FA293F" w:rsidRPr="000E6E48">
        <w:rPr>
          <w:rFonts w:cstheme="minorHAnsi"/>
          <w:highlight w:val="yellow"/>
        </w:rPr>
        <w:t xml:space="preserve">consume </w:t>
      </w:r>
      <w:r w:rsidR="00CA3F24" w:rsidRPr="000E6E48">
        <w:rPr>
          <w:rFonts w:cstheme="minorHAnsi"/>
          <w:highlight w:val="yellow"/>
        </w:rPr>
        <w:t>the data, the</w:t>
      </w:r>
      <w:r w:rsidR="00D61ABA" w:rsidRPr="000E6E48">
        <w:rPr>
          <w:rFonts w:cstheme="minorHAnsi"/>
          <w:highlight w:val="yellow"/>
        </w:rPr>
        <w:t xml:space="preserve"> project is placed on hold as the tech team is working on creating new </w:t>
      </w:r>
      <w:r w:rsidR="00497B44" w:rsidRPr="000E6E48">
        <w:rPr>
          <w:rFonts w:cstheme="minorHAnsi"/>
          <w:highlight w:val="yellow"/>
        </w:rPr>
        <w:t xml:space="preserve">CHR V2 API </w:t>
      </w:r>
      <w:r w:rsidRPr="000E6E48">
        <w:rPr>
          <w:rStyle w:val="CommentReference"/>
          <w:highlight w:val="yellow"/>
        </w:rPr>
        <w:commentReference w:id="181"/>
      </w:r>
      <w:r w:rsidR="00D84FFC">
        <w:rPr>
          <w:rFonts w:cstheme="minorHAnsi"/>
          <w:highlight w:val="yellow"/>
        </w:rPr>
        <w:t>which will be replacing V1 API. D</w:t>
      </w:r>
      <w:r w:rsidR="00D61ABA" w:rsidRPr="000E6E48">
        <w:rPr>
          <w:rFonts w:cstheme="minorHAnsi"/>
          <w:highlight w:val="yellow"/>
        </w:rPr>
        <w:t xml:space="preserve">eveloping the new </w:t>
      </w:r>
      <w:proofErr w:type="spellStart"/>
      <w:r w:rsidR="00D61ABA" w:rsidRPr="000E6E48">
        <w:rPr>
          <w:rFonts w:cstheme="minorHAnsi"/>
          <w:highlight w:val="yellow"/>
        </w:rPr>
        <w:t>desing</w:t>
      </w:r>
      <w:proofErr w:type="spellEnd"/>
      <w:r w:rsidR="00D61ABA" w:rsidRPr="000E6E48">
        <w:rPr>
          <w:rFonts w:cstheme="minorHAnsi"/>
          <w:highlight w:val="yellow"/>
        </w:rPr>
        <w:t xml:space="preserve"> </w:t>
      </w:r>
      <w:r w:rsidR="00D61ABA" w:rsidRPr="000E6E48">
        <w:rPr>
          <w:rFonts w:cstheme="minorHAnsi"/>
          <w:highlight w:val="yellow"/>
        </w:rPr>
        <w:lastRenderedPageBreak/>
        <w:t xml:space="preserve">on V1 API now would be a throw away work. Hence, </w:t>
      </w:r>
      <w:r w:rsidR="00D84FFC">
        <w:rPr>
          <w:rFonts w:cstheme="minorHAnsi"/>
          <w:highlight w:val="yellow"/>
        </w:rPr>
        <w:t xml:space="preserve">the </w:t>
      </w:r>
      <w:r w:rsidR="00D61ABA" w:rsidRPr="000E6E48">
        <w:rPr>
          <w:rFonts w:cstheme="minorHAnsi"/>
          <w:highlight w:val="yellow"/>
        </w:rPr>
        <w:t xml:space="preserve">project is on hold till </w:t>
      </w:r>
      <w:r w:rsidR="007273A3">
        <w:rPr>
          <w:rFonts w:ascii="Calibri" w:hAnsi="Calibri" w:cs="Calibri"/>
          <w:highlight w:val="yellow"/>
        </w:rPr>
        <w:t>further notice on the CHR V2 API</w:t>
      </w:r>
      <w:r w:rsidR="00D61ABA" w:rsidRPr="000E6E48">
        <w:rPr>
          <w:rFonts w:cstheme="minorHAnsi"/>
          <w:highlight w:val="yellow"/>
        </w:rPr>
        <w:t>.</w:t>
      </w:r>
      <w:r w:rsidR="00497B44" w:rsidRPr="004E377F">
        <w:rPr>
          <w:rFonts w:cstheme="minorHAnsi"/>
        </w:rPr>
        <w:t xml:space="preserve"> </w:t>
      </w:r>
    </w:p>
    <w:p w14:paraId="3ECD44DC" w14:textId="77777777" w:rsidR="0040217A" w:rsidRPr="004E377F" w:rsidRDefault="00E94E9D" w:rsidP="00497B44">
      <w:pPr>
        <w:pStyle w:val="IntenseQuote"/>
        <w:pBdr>
          <w:bottom w:val="single" w:sz="4" w:space="0" w:color="5B9BD5" w:themeColor="accent1"/>
        </w:pBdr>
        <w:spacing w:before="0"/>
        <w:ind w:left="0"/>
        <w:rPr>
          <w:rFonts w:cstheme="minorHAnsi"/>
          <w:i w:val="0"/>
          <w:iCs w:val="0"/>
          <w:sz w:val="22"/>
          <w:szCs w:val="22"/>
        </w:rPr>
      </w:pPr>
      <w:commentRangeStart w:id="182"/>
      <w:commentRangeEnd w:id="182"/>
      <w:r>
        <w:rPr>
          <w:rStyle w:val="CommentReference"/>
        </w:rPr>
        <w:commentReference w:id="182"/>
      </w:r>
      <w:r w:rsidRPr="004E377F">
        <w:rPr>
          <w:rFonts w:cstheme="minorHAnsi"/>
          <w:i w:val="0"/>
          <w:iCs w:val="0"/>
          <w:sz w:val="22"/>
          <w:szCs w:val="22"/>
        </w:rPr>
        <w:t xml:space="preserve">Roadmap </w:t>
      </w:r>
      <w:r w:rsidR="002051DA">
        <w:rPr>
          <w:rFonts w:cstheme="minorHAnsi"/>
          <w:i w:val="0"/>
          <w:iCs w:val="0"/>
          <w:sz w:val="22"/>
          <w:szCs w:val="22"/>
        </w:rPr>
        <w:t xml:space="preserve">H2 </w:t>
      </w:r>
      <w:r w:rsidRPr="004E377F">
        <w:rPr>
          <w:rFonts w:cstheme="minorHAnsi"/>
          <w:i w:val="0"/>
          <w:iCs w:val="0"/>
          <w:sz w:val="22"/>
          <w:szCs w:val="22"/>
        </w:rPr>
        <w:t>2021</w:t>
      </w:r>
    </w:p>
    <w:tbl>
      <w:tblPr>
        <w:tblW w:w="9990" w:type="dxa"/>
        <w:tblInd w:w="-365" w:type="dxa"/>
        <w:tblLayout w:type="fixed"/>
        <w:tblLook w:val="04A0" w:firstRow="1" w:lastRow="0" w:firstColumn="1" w:lastColumn="0" w:noHBand="0" w:noVBand="1"/>
      </w:tblPr>
      <w:tblGrid>
        <w:gridCol w:w="720"/>
        <w:gridCol w:w="1350"/>
        <w:gridCol w:w="3060"/>
        <w:gridCol w:w="990"/>
        <w:gridCol w:w="900"/>
        <w:gridCol w:w="2340"/>
        <w:gridCol w:w="630"/>
      </w:tblGrid>
      <w:tr w:rsidR="000E6E48" w14:paraId="203C750A" w14:textId="190950F9" w:rsidTr="000E6E48">
        <w:trPr>
          <w:trHeight w:val="427"/>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527AB" w14:textId="77777777" w:rsidR="00D61ABA" w:rsidRPr="00A673EB" w:rsidRDefault="00D61ABA" w:rsidP="00A673EB">
            <w:pPr>
              <w:spacing w:after="0" w:line="240" w:lineRule="auto"/>
              <w:rPr>
                <w:rFonts w:ascii="Calibri" w:eastAsia="Times New Roman" w:hAnsi="Calibri" w:cs="Calibri"/>
                <w:b/>
                <w:color w:val="000000"/>
              </w:rPr>
            </w:pPr>
            <w:r>
              <w:rPr>
                <w:rFonts w:ascii="Calibri" w:eastAsia="Times New Roman" w:hAnsi="Calibri" w:cs="Calibri"/>
                <w:b/>
                <w:color w:val="000000"/>
              </w:rPr>
              <w:t xml:space="preserve">Priority No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56FA841" w14:textId="77777777" w:rsidR="00D61ABA" w:rsidRPr="00A673EB" w:rsidRDefault="00D61ABA" w:rsidP="00A673EB">
            <w:pPr>
              <w:spacing w:after="0" w:line="240" w:lineRule="auto"/>
              <w:rPr>
                <w:rFonts w:ascii="Calibri" w:eastAsia="Times New Roman" w:hAnsi="Calibri" w:cs="Calibri"/>
                <w:b/>
                <w:color w:val="000000"/>
              </w:rPr>
            </w:pPr>
            <w:r w:rsidRPr="00A673EB">
              <w:rPr>
                <w:rFonts w:ascii="Calibri" w:eastAsia="Times New Roman" w:hAnsi="Calibri" w:cs="Calibri"/>
                <w:b/>
                <w:color w:val="000000"/>
              </w:rPr>
              <w:t>Product area</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5796BD59" w14:textId="77777777" w:rsidR="00D61ABA" w:rsidRPr="00A673EB" w:rsidRDefault="00D61ABA" w:rsidP="00A673EB">
            <w:pPr>
              <w:spacing w:after="0" w:line="240" w:lineRule="auto"/>
              <w:rPr>
                <w:rFonts w:ascii="Calibri" w:eastAsia="Times New Roman" w:hAnsi="Calibri" w:cs="Calibri"/>
                <w:b/>
                <w:color w:val="000000"/>
              </w:rPr>
            </w:pPr>
            <w:r w:rsidRPr="00A673EB">
              <w:rPr>
                <w:rFonts w:ascii="Calibri" w:eastAsia="Times New Roman" w:hAnsi="Calibri" w:cs="Calibri"/>
                <w:b/>
                <w:color w:val="000000"/>
              </w:rPr>
              <w:t>High level Requirements</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CEAE35C" w14:textId="77777777" w:rsidR="00D61ABA" w:rsidRPr="00A673EB" w:rsidRDefault="00D61ABA" w:rsidP="00A673EB">
            <w:pPr>
              <w:spacing w:after="0" w:line="240" w:lineRule="auto"/>
              <w:rPr>
                <w:rFonts w:ascii="Calibri" w:eastAsia="Times New Roman" w:hAnsi="Calibri" w:cs="Calibri"/>
                <w:b/>
                <w:color w:val="000000"/>
              </w:rPr>
            </w:pPr>
            <w:r w:rsidRPr="00A673EB">
              <w:rPr>
                <w:rFonts w:ascii="Calibri" w:eastAsia="Times New Roman" w:hAnsi="Calibri" w:cs="Calibri"/>
                <w:b/>
                <w:color w:val="000000"/>
              </w:rPr>
              <w:t>Current Status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212D11" w14:textId="77777777" w:rsidR="00D61ABA" w:rsidRPr="00A673EB" w:rsidRDefault="00D61ABA" w:rsidP="00A673EB">
            <w:pPr>
              <w:spacing w:after="0" w:line="240" w:lineRule="auto"/>
              <w:rPr>
                <w:rFonts w:ascii="Calibri" w:eastAsia="Times New Roman" w:hAnsi="Calibri" w:cs="Calibri"/>
                <w:b/>
                <w:color w:val="000000"/>
              </w:rPr>
            </w:pPr>
            <w:r w:rsidRPr="00A673EB">
              <w:rPr>
                <w:rFonts w:ascii="Calibri" w:eastAsia="Times New Roman" w:hAnsi="Calibri" w:cs="Calibri"/>
                <w:b/>
                <w:color w:val="000000"/>
              </w:rPr>
              <w:t>Work Stream</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15CACD8E" w14:textId="77777777" w:rsidR="00D61ABA" w:rsidRPr="00A673EB" w:rsidRDefault="00D61ABA" w:rsidP="00A673EB">
            <w:pPr>
              <w:spacing w:after="0" w:line="240" w:lineRule="auto"/>
              <w:rPr>
                <w:rFonts w:ascii="Calibri" w:eastAsia="Times New Roman" w:hAnsi="Calibri" w:cs="Calibri"/>
                <w:b/>
                <w:color w:val="000000"/>
              </w:rPr>
            </w:pPr>
            <w:r w:rsidRPr="00A673EB">
              <w:rPr>
                <w:rFonts w:ascii="Calibri" w:eastAsia="Times New Roman" w:hAnsi="Calibri" w:cs="Calibri"/>
                <w:b/>
                <w:color w:val="000000"/>
              </w:rPr>
              <w:t>Comments</w:t>
            </w:r>
          </w:p>
        </w:tc>
        <w:tc>
          <w:tcPr>
            <w:tcW w:w="630" w:type="dxa"/>
            <w:tcBorders>
              <w:top w:val="single" w:sz="4" w:space="0" w:color="auto"/>
              <w:left w:val="nil"/>
              <w:bottom w:val="single" w:sz="4" w:space="0" w:color="auto"/>
              <w:right w:val="single" w:sz="4" w:space="0" w:color="auto"/>
            </w:tcBorders>
          </w:tcPr>
          <w:p w14:paraId="157421A6" w14:textId="6AF7452B" w:rsidR="00D61ABA" w:rsidRPr="00A673EB" w:rsidRDefault="00D61ABA" w:rsidP="000E6E48">
            <w:pPr>
              <w:spacing w:after="0" w:line="240" w:lineRule="auto"/>
              <w:ind w:left="183" w:right="-398" w:hanging="183"/>
              <w:rPr>
                <w:rFonts w:ascii="Calibri" w:eastAsia="Times New Roman" w:hAnsi="Calibri" w:cs="Calibri"/>
                <w:b/>
                <w:color w:val="000000"/>
              </w:rPr>
            </w:pPr>
            <w:r>
              <w:rPr>
                <w:rFonts w:ascii="Calibri" w:eastAsia="Times New Roman" w:hAnsi="Calibri" w:cs="Calibri"/>
                <w:b/>
                <w:color w:val="000000"/>
              </w:rPr>
              <w:t>ETA</w:t>
            </w:r>
          </w:p>
        </w:tc>
      </w:tr>
      <w:tr w:rsidR="000E6E48" w14:paraId="3B65E2AB" w14:textId="233B91D5"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A62B9CE"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14:paraId="487EDE04"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Redshift Optimization</w:t>
            </w:r>
          </w:p>
        </w:tc>
        <w:tc>
          <w:tcPr>
            <w:tcW w:w="3060" w:type="dxa"/>
            <w:tcBorders>
              <w:top w:val="nil"/>
              <w:left w:val="nil"/>
              <w:bottom w:val="single" w:sz="4" w:space="0" w:color="auto"/>
              <w:right w:val="single" w:sz="4" w:space="0" w:color="auto"/>
            </w:tcBorders>
            <w:shd w:val="clear" w:color="auto" w:fill="auto"/>
            <w:noWrap/>
            <w:vAlign w:val="bottom"/>
            <w:hideMark/>
          </w:tcPr>
          <w:p w14:paraId="4618128C" w14:textId="77777777" w:rsidR="00D61ABA" w:rsidRPr="00A673EB" w:rsidRDefault="00D61ABA" w:rsidP="00A673EB">
            <w:pPr>
              <w:spacing w:after="0" w:line="240" w:lineRule="auto"/>
              <w:rPr>
                <w:rFonts w:ascii="Calibri" w:eastAsia="Times New Roman" w:hAnsi="Calibri" w:cs="Calibri"/>
                <w:color w:val="000000"/>
              </w:rPr>
            </w:pPr>
            <w:r>
              <w:rPr>
                <w:rStyle w:val="CommentReference"/>
              </w:rPr>
              <w:commentReference w:id="183"/>
            </w:r>
            <w:commentRangeStart w:id="183"/>
            <w:r w:rsidRPr="00A673EB">
              <w:rPr>
                <w:rFonts w:ascii="Calibri" w:eastAsia="Times New Roman" w:hAnsi="Calibri" w:cs="Calibri"/>
                <w:color w:val="000000"/>
              </w:rPr>
              <w:t>Potential Intern project</w:t>
            </w:r>
            <w:commentRangeEnd w:id="183"/>
          </w:p>
        </w:tc>
        <w:tc>
          <w:tcPr>
            <w:tcW w:w="990" w:type="dxa"/>
            <w:tcBorders>
              <w:top w:val="nil"/>
              <w:left w:val="nil"/>
              <w:bottom w:val="single" w:sz="4" w:space="0" w:color="auto"/>
              <w:right w:val="single" w:sz="4" w:space="0" w:color="auto"/>
            </w:tcBorders>
            <w:shd w:val="clear" w:color="auto" w:fill="auto"/>
            <w:noWrap/>
            <w:vAlign w:val="bottom"/>
            <w:hideMark/>
          </w:tcPr>
          <w:p w14:paraId="3AA08D9A"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Yet to Start</w:t>
            </w:r>
          </w:p>
        </w:tc>
        <w:tc>
          <w:tcPr>
            <w:tcW w:w="900" w:type="dxa"/>
            <w:tcBorders>
              <w:top w:val="nil"/>
              <w:left w:val="nil"/>
              <w:bottom w:val="single" w:sz="4" w:space="0" w:color="auto"/>
              <w:right w:val="single" w:sz="4" w:space="0" w:color="auto"/>
            </w:tcBorders>
            <w:shd w:val="clear" w:color="auto" w:fill="auto"/>
            <w:noWrap/>
            <w:vAlign w:val="bottom"/>
            <w:hideMark/>
          </w:tcPr>
          <w:p w14:paraId="3C651FD1"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DE</w:t>
            </w:r>
            <w:r>
              <w:rPr>
                <w:rFonts w:ascii="Calibri" w:eastAsia="Times New Roman" w:hAnsi="Calibri" w:cs="Calibri"/>
                <w:color w:val="000000"/>
              </w:rPr>
              <w:t xml:space="preserve"> </w:t>
            </w:r>
            <w:r>
              <w:rPr>
                <w:rStyle w:val="CommentReference"/>
              </w:rPr>
              <w:commentReference w:id="184"/>
            </w:r>
            <w:commentRangeStart w:id="184"/>
            <w:r>
              <w:rPr>
                <w:rFonts w:ascii="Calibri" w:eastAsia="Times New Roman" w:hAnsi="Calibri" w:cs="Calibri"/>
                <w:color w:val="000000"/>
              </w:rPr>
              <w:t xml:space="preserve">and </w:t>
            </w:r>
            <w:commentRangeEnd w:id="184"/>
            <w:r>
              <w:rPr>
                <w:rFonts w:ascii="Calibri" w:eastAsia="Times New Roman" w:hAnsi="Calibri" w:cs="Calibri"/>
                <w:color w:val="000000"/>
              </w:rPr>
              <w:t>BIE</w:t>
            </w:r>
          </w:p>
        </w:tc>
        <w:tc>
          <w:tcPr>
            <w:tcW w:w="2340" w:type="dxa"/>
            <w:tcBorders>
              <w:top w:val="nil"/>
              <w:left w:val="nil"/>
              <w:bottom w:val="single" w:sz="4" w:space="0" w:color="auto"/>
              <w:right w:val="single" w:sz="4" w:space="0" w:color="auto"/>
            </w:tcBorders>
            <w:shd w:val="clear" w:color="auto" w:fill="auto"/>
            <w:noWrap/>
            <w:vAlign w:val="bottom"/>
            <w:hideMark/>
          </w:tcPr>
          <w:p w14:paraId="3C44EDDC" w14:textId="77777777" w:rsidR="00D61ABA" w:rsidRPr="00A673EB" w:rsidRDefault="00D61ABA" w:rsidP="00A673EB">
            <w:pPr>
              <w:spacing w:after="0" w:line="240" w:lineRule="auto"/>
              <w:rPr>
                <w:rFonts w:ascii="Calibri" w:eastAsia="Times New Roman" w:hAnsi="Calibri" w:cs="Calibri"/>
                <w:color w:val="000000"/>
              </w:rPr>
            </w:pPr>
            <w:r>
              <w:rPr>
                <w:rFonts w:ascii="Calibri" w:eastAsia="Times New Roman" w:hAnsi="Calibri" w:cs="Calibri"/>
                <w:color w:val="000000"/>
              </w:rPr>
              <w:t>Intern will be joining July 2nd week</w:t>
            </w:r>
          </w:p>
        </w:tc>
        <w:tc>
          <w:tcPr>
            <w:tcW w:w="630" w:type="dxa"/>
            <w:tcBorders>
              <w:top w:val="nil"/>
              <w:left w:val="nil"/>
              <w:bottom w:val="single" w:sz="4" w:space="0" w:color="auto"/>
              <w:right w:val="single" w:sz="4" w:space="0" w:color="auto"/>
            </w:tcBorders>
          </w:tcPr>
          <w:p w14:paraId="3F565885" w14:textId="32CFD620" w:rsidR="00D61ABA" w:rsidRDefault="00D61ABA" w:rsidP="00A673EB">
            <w:pPr>
              <w:spacing w:after="0" w:line="240" w:lineRule="auto"/>
              <w:rPr>
                <w:rFonts w:ascii="Calibri" w:eastAsia="Times New Roman" w:hAnsi="Calibri" w:cs="Calibri"/>
                <w:color w:val="000000"/>
              </w:rPr>
            </w:pPr>
            <w:r>
              <w:rPr>
                <w:rFonts w:ascii="Calibri" w:eastAsia="Times New Roman" w:hAnsi="Calibri" w:cs="Calibri"/>
                <w:color w:val="000000"/>
              </w:rPr>
              <w:t>End of Q3</w:t>
            </w:r>
          </w:p>
        </w:tc>
      </w:tr>
      <w:tr w:rsidR="000E6E48" w14:paraId="3AD1FEE5" w14:textId="6E8EAC5F"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EB59A7A"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2</w:t>
            </w:r>
            <w:r>
              <w:rPr>
                <w:rStyle w:val="CommentReference"/>
              </w:rPr>
              <w:commentReference w:id="185"/>
            </w:r>
          </w:p>
        </w:tc>
        <w:tc>
          <w:tcPr>
            <w:tcW w:w="1350" w:type="dxa"/>
            <w:tcBorders>
              <w:top w:val="nil"/>
              <w:left w:val="nil"/>
              <w:bottom w:val="single" w:sz="4" w:space="0" w:color="auto"/>
              <w:right w:val="single" w:sz="4" w:space="0" w:color="auto"/>
            </w:tcBorders>
            <w:shd w:val="clear" w:color="auto" w:fill="auto"/>
            <w:noWrap/>
            <w:vAlign w:val="bottom"/>
            <w:hideMark/>
          </w:tcPr>
          <w:p w14:paraId="5D1A5382"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 xml:space="preserve">Multi-Agent </w:t>
            </w:r>
          </w:p>
        </w:tc>
        <w:tc>
          <w:tcPr>
            <w:tcW w:w="3060" w:type="dxa"/>
            <w:tcBorders>
              <w:top w:val="nil"/>
              <w:left w:val="nil"/>
              <w:bottom w:val="single" w:sz="4" w:space="0" w:color="auto"/>
              <w:right w:val="single" w:sz="4" w:space="0" w:color="auto"/>
            </w:tcBorders>
            <w:shd w:val="clear" w:color="auto" w:fill="auto"/>
            <w:noWrap/>
            <w:vAlign w:val="bottom"/>
            <w:hideMark/>
          </w:tcPr>
          <w:p w14:paraId="5602910B"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The Team wants to create a WBR report to measure the adoption, usage, and impact of Agents 'Powered by Alexa'</w:t>
            </w:r>
          </w:p>
        </w:tc>
        <w:tc>
          <w:tcPr>
            <w:tcW w:w="990" w:type="dxa"/>
            <w:tcBorders>
              <w:top w:val="nil"/>
              <w:left w:val="nil"/>
              <w:bottom w:val="single" w:sz="4" w:space="0" w:color="auto"/>
              <w:right w:val="single" w:sz="4" w:space="0" w:color="auto"/>
            </w:tcBorders>
            <w:shd w:val="clear" w:color="auto" w:fill="auto"/>
            <w:noWrap/>
            <w:vAlign w:val="bottom"/>
            <w:hideMark/>
          </w:tcPr>
          <w:p w14:paraId="3B8345A3"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Work in Progress</w:t>
            </w:r>
          </w:p>
        </w:tc>
        <w:tc>
          <w:tcPr>
            <w:tcW w:w="900" w:type="dxa"/>
            <w:tcBorders>
              <w:top w:val="nil"/>
              <w:left w:val="nil"/>
              <w:bottom w:val="single" w:sz="4" w:space="0" w:color="auto"/>
              <w:right w:val="single" w:sz="4" w:space="0" w:color="auto"/>
            </w:tcBorders>
            <w:shd w:val="clear" w:color="auto" w:fill="auto"/>
            <w:noWrap/>
            <w:vAlign w:val="bottom"/>
            <w:hideMark/>
          </w:tcPr>
          <w:p w14:paraId="3613549C"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SDE, DE and BIE</w:t>
            </w:r>
          </w:p>
        </w:tc>
        <w:tc>
          <w:tcPr>
            <w:tcW w:w="2340" w:type="dxa"/>
            <w:tcBorders>
              <w:top w:val="nil"/>
              <w:left w:val="nil"/>
              <w:bottom w:val="single" w:sz="4" w:space="0" w:color="auto"/>
              <w:right w:val="single" w:sz="4" w:space="0" w:color="auto"/>
            </w:tcBorders>
            <w:shd w:val="clear" w:color="auto" w:fill="auto"/>
            <w:noWrap/>
            <w:vAlign w:val="bottom"/>
            <w:hideMark/>
          </w:tcPr>
          <w:p w14:paraId="1EA1A8B6"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We have collected requirements for MA and working with Tech team to publish the data to BI system.</w:t>
            </w:r>
          </w:p>
        </w:tc>
        <w:tc>
          <w:tcPr>
            <w:tcW w:w="630" w:type="dxa"/>
            <w:tcBorders>
              <w:top w:val="nil"/>
              <w:left w:val="nil"/>
              <w:bottom w:val="single" w:sz="4" w:space="0" w:color="auto"/>
              <w:right w:val="single" w:sz="4" w:space="0" w:color="auto"/>
            </w:tcBorders>
          </w:tcPr>
          <w:p w14:paraId="7277B258" w14:textId="3E8CFAE3" w:rsidR="00D61ABA" w:rsidRPr="00A673EB" w:rsidRDefault="00D61ABA" w:rsidP="00A673EB">
            <w:pPr>
              <w:spacing w:after="0" w:line="240" w:lineRule="auto"/>
              <w:rPr>
                <w:rFonts w:ascii="Calibri" w:eastAsia="Times New Roman" w:hAnsi="Calibri" w:cs="Calibri"/>
                <w:color w:val="000000"/>
              </w:rPr>
            </w:pPr>
            <w:r>
              <w:rPr>
                <w:rFonts w:ascii="Calibri" w:eastAsia="Times New Roman" w:hAnsi="Calibri" w:cs="Calibri"/>
                <w:color w:val="000000"/>
              </w:rPr>
              <w:t>End of Q3</w:t>
            </w:r>
          </w:p>
        </w:tc>
      </w:tr>
      <w:tr w:rsidR="000E6E48" w14:paraId="1179A563" w14:textId="7501C14B"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2C7A8C"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3</w:t>
            </w:r>
          </w:p>
        </w:tc>
        <w:tc>
          <w:tcPr>
            <w:tcW w:w="1350" w:type="dxa"/>
            <w:tcBorders>
              <w:top w:val="nil"/>
              <w:left w:val="nil"/>
              <w:bottom w:val="single" w:sz="4" w:space="0" w:color="auto"/>
              <w:right w:val="single" w:sz="4" w:space="0" w:color="auto"/>
            </w:tcBorders>
            <w:shd w:val="clear" w:color="auto" w:fill="auto"/>
            <w:noWrap/>
            <w:vAlign w:val="bottom"/>
            <w:hideMark/>
          </w:tcPr>
          <w:p w14:paraId="36662128"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Wagner/DAAPI</w:t>
            </w:r>
          </w:p>
        </w:tc>
        <w:tc>
          <w:tcPr>
            <w:tcW w:w="3060" w:type="dxa"/>
            <w:tcBorders>
              <w:top w:val="nil"/>
              <w:left w:val="nil"/>
              <w:bottom w:val="single" w:sz="4" w:space="0" w:color="auto"/>
              <w:right w:val="single" w:sz="4" w:space="0" w:color="auto"/>
            </w:tcBorders>
            <w:shd w:val="clear" w:color="auto" w:fill="auto"/>
            <w:noWrap/>
            <w:vAlign w:val="bottom"/>
            <w:hideMark/>
          </w:tcPr>
          <w:p w14:paraId="0712BC46"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The Team wants the ability to deep dive into the API data and derive insights from joining with other data set to develop the product better</w:t>
            </w:r>
          </w:p>
        </w:tc>
        <w:tc>
          <w:tcPr>
            <w:tcW w:w="990" w:type="dxa"/>
            <w:tcBorders>
              <w:top w:val="nil"/>
              <w:left w:val="nil"/>
              <w:bottom w:val="single" w:sz="4" w:space="0" w:color="auto"/>
              <w:right w:val="single" w:sz="4" w:space="0" w:color="auto"/>
            </w:tcBorders>
            <w:shd w:val="clear" w:color="auto" w:fill="auto"/>
            <w:noWrap/>
            <w:vAlign w:val="bottom"/>
            <w:hideMark/>
          </w:tcPr>
          <w:p w14:paraId="74CD7A81"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Yet to Start</w:t>
            </w:r>
          </w:p>
        </w:tc>
        <w:tc>
          <w:tcPr>
            <w:tcW w:w="900" w:type="dxa"/>
            <w:tcBorders>
              <w:top w:val="nil"/>
              <w:left w:val="nil"/>
              <w:bottom w:val="single" w:sz="4" w:space="0" w:color="auto"/>
              <w:right w:val="single" w:sz="4" w:space="0" w:color="auto"/>
            </w:tcBorders>
            <w:shd w:val="clear" w:color="auto" w:fill="auto"/>
            <w:noWrap/>
            <w:vAlign w:val="bottom"/>
            <w:hideMark/>
          </w:tcPr>
          <w:p w14:paraId="09E1A618" w14:textId="77777777" w:rsidR="00D61ABA" w:rsidRPr="00A673EB" w:rsidRDefault="00D61ABA" w:rsidP="00C236C4">
            <w:pPr>
              <w:spacing w:after="0" w:line="240" w:lineRule="auto"/>
              <w:rPr>
                <w:rFonts w:ascii="Calibri" w:eastAsia="Times New Roman" w:hAnsi="Calibri" w:cs="Calibri"/>
                <w:color w:val="000000"/>
              </w:rPr>
            </w:pPr>
            <w:r w:rsidRPr="00A673EB">
              <w:rPr>
                <w:rFonts w:ascii="Calibri" w:eastAsia="Times New Roman" w:hAnsi="Calibri" w:cs="Calibri"/>
                <w:color w:val="000000"/>
              </w:rPr>
              <w:t>SDE, DE</w:t>
            </w:r>
            <w:r>
              <w:rPr>
                <w:rFonts w:ascii="Calibri" w:eastAsia="Times New Roman" w:hAnsi="Calibri" w:cs="Calibri"/>
                <w:color w:val="000000"/>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30ADAAAE"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Need to explore on how to get DAAPI data in BI consumable format and do the data engineering.</w:t>
            </w:r>
          </w:p>
        </w:tc>
        <w:tc>
          <w:tcPr>
            <w:tcW w:w="630" w:type="dxa"/>
            <w:tcBorders>
              <w:top w:val="nil"/>
              <w:left w:val="nil"/>
              <w:bottom w:val="single" w:sz="4" w:space="0" w:color="auto"/>
              <w:right w:val="single" w:sz="4" w:space="0" w:color="auto"/>
            </w:tcBorders>
          </w:tcPr>
          <w:p w14:paraId="5F6146AA" w14:textId="5A25C00D" w:rsidR="00D61ABA" w:rsidRPr="00A673EB" w:rsidRDefault="00D61ABA" w:rsidP="00D61ABA">
            <w:pPr>
              <w:spacing w:after="0" w:line="240" w:lineRule="auto"/>
              <w:rPr>
                <w:rFonts w:ascii="Calibri" w:eastAsia="Times New Roman" w:hAnsi="Calibri" w:cs="Calibri"/>
                <w:color w:val="000000"/>
              </w:rPr>
            </w:pPr>
            <w:r>
              <w:rPr>
                <w:rFonts w:ascii="Calibri" w:eastAsia="Times New Roman" w:hAnsi="Calibri" w:cs="Calibri"/>
                <w:color w:val="000000"/>
              </w:rPr>
              <w:t>End of Q4</w:t>
            </w:r>
          </w:p>
        </w:tc>
      </w:tr>
      <w:tr w:rsidR="000E6E48" w14:paraId="01550189" w14:textId="31E0E1AB"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CA8815"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4</w:t>
            </w:r>
          </w:p>
        </w:tc>
        <w:tc>
          <w:tcPr>
            <w:tcW w:w="1350" w:type="dxa"/>
            <w:tcBorders>
              <w:top w:val="nil"/>
              <w:left w:val="nil"/>
              <w:bottom w:val="single" w:sz="4" w:space="0" w:color="auto"/>
              <w:right w:val="single" w:sz="4" w:space="0" w:color="auto"/>
            </w:tcBorders>
            <w:shd w:val="clear" w:color="auto" w:fill="auto"/>
            <w:noWrap/>
            <w:vAlign w:val="bottom"/>
            <w:hideMark/>
          </w:tcPr>
          <w:p w14:paraId="2ED33B30"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MDX - Targeting</w:t>
            </w:r>
          </w:p>
        </w:tc>
        <w:tc>
          <w:tcPr>
            <w:tcW w:w="3060" w:type="dxa"/>
            <w:tcBorders>
              <w:top w:val="nil"/>
              <w:left w:val="nil"/>
              <w:bottom w:val="single" w:sz="4" w:space="0" w:color="auto"/>
              <w:right w:val="single" w:sz="4" w:space="0" w:color="auto"/>
            </w:tcBorders>
            <w:shd w:val="clear" w:color="auto" w:fill="auto"/>
            <w:noWrap/>
            <w:vAlign w:val="bottom"/>
            <w:hideMark/>
          </w:tcPr>
          <w:p w14:paraId="789264B2"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The Team wants to automate a WBR report to measure the adoption, usage friction metrics for customers impacted with Targeting use cases</w:t>
            </w:r>
          </w:p>
        </w:tc>
        <w:tc>
          <w:tcPr>
            <w:tcW w:w="990" w:type="dxa"/>
            <w:tcBorders>
              <w:top w:val="nil"/>
              <w:left w:val="nil"/>
              <w:bottom w:val="single" w:sz="4" w:space="0" w:color="auto"/>
              <w:right w:val="single" w:sz="4" w:space="0" w:color="auto"/>
            </w:tcBorders>
            <w:shd w:val="clear" w:color="auto" w:fill="auto"/>
            <w:noWrap/>
            <w:vAlign w:val="bottom"/>
            <w:hideMark/>
          </w:tcPr>
          <w:p w14:paraId="232E03B7"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Work in Progress</w:t>
            </w:r>
          </w:p>
        </w:tc>
        <w:tc>
          <w:tcPr>
            <w:tcW w:w="900" w:type="dxa"/>
            <w:tcBorders>
              <w:top w:val="nil"/>
              <w:left w:val="nil"/>
              <w:bottom w:val="single" w:sz="4" w:space="0" w:color="auto"/>
              <w:right w:val="single" w:sz="4" w:space="0" w:color="auto"/>
            </w:tcBorders>
            <w:shd w:val="clear" w:color="auto" w:fill="auto"/>
            <w:noWrap/>
            <w:vAlign w:val="bottom"/>
            <w:hideMark/>
          </w:tcPr>
          <w:p w14:paraId="3751517B" w14:textId="77777777" w:rsidR="00D61ABA" w:rsidRPr="00A673EB" w:rsidRDefault="00D61ABA" w:rsidP="00C236C4">
            <w:pPr>
              <w:spacing w:after="0" w:line="240" w:lineRule="auto"/>
              <w:rPr>
                <w:rFonts w:ascii="Calibri" w:eastAsia="Times New Roman" w:hAnsi="Calibri" w:cs="Calibri"/>
                <w:color w:val="000000"/>
              </w:rPr>
            </w:pPr>
            <w:r>
              <w:rPr>
                <w:rFonts w:ascii="Calibri" w:eastAsia="Times New Roman" w:hAnsi="Calibri" w:cs="Calibri"/>
                <w:color w:val="000000"/>
              </w:rPr>
              <w:t>SDE and</w:t>
            </w:r>
            <w:r w:rsidRPr="00A673EB">
              <w:rPr>
                <w:rFonts w:ascii="Calibri" w:eastAsia="Times New Roman" w:hAnsi="Calibri" w:cs="Calibri"/>
                <w:color w:val="000000"/>
              </w:rPr>
              <w:t xml:space="preserve"> BIE</w:t>
            </w:r>
          </w:p>
        </w:tc>
        <w:tc>
          <w:tcPr>
            <w:tcW w:w="2340" w:type="dxa"/>
            <w:tcBorders>
              <w:top w:val="nil"/>
              <w:left w:val="nil"/>
              <w:bottom w:val="single" w:sz="4" w:space="0" w:color="auto"/>
              <w:right w:val="single" w:sz="4" w:space="0" w:color="auto"/>
            </w:tcBorders>
            <w:shd w:val="clear" w:color="auto" w:fill="auto"/>
            <w:noWrap/>
            <w:vAlign w:val="bottom"/>
            <w:hideMark/>
          </w:tcPr>
          <w:p w14:paraId="45AFB8E5"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Working on automating the WBR for targeting</w:t>
            </w:r>
          </w:p>
        </w:tc>
        <w:tc>
          <w:tcPr>
            <w:tcW w:w="630" w:type="dxa"/>
            <w:tcBorders>
              <w:top w:val="nil"/>
              <w:left w:val="nil"/>
              <w:bottom w:val="single" w:sz="4" w:space="0" w:color="auto"/>
              <w:right w:val="single" w:sz="4" w:space="0" w:color="auto"/>
            </w:tcBorders>
          </w:tcPr>
          <w:p w14:paraId="1B3E24E8" w14:textId="4DB831C8" w:rsidR="00D61ABA" w:rsidRPr="00A673EB" w:rsidRDefault="00D61ABA" w:rsidP="00A673EB">
            <w:pPr>
              <w:spacing w:after="0" w:line="240" w:lineRule="auto"/>
              <w:rPr>
                <w:rFonts w:ascii="Calibri" w:eastAsia="Times New Roman" w:hAnsi="Calibri" w:cs="Calibri"/>
                <w:color w:val="000000"/>
              </w:rPr>
            </w:pPr>
            <w:r>
              <w:rPr>
                <w:rFonts w:ascii="Calibri" w:eastAsia="Times New Roman" w:hAnsi="Calibri" w:cs="Calibri"/>
                <w:color w:val="000000"/>
              </w:rPr>
              <w:t>End of Q3</w:t>
            </w:r>
          </w:p>
        </w:tc>
      </w:tr>
      <w:tr w:rsidR="000E6E48" w14:paraId="5BB6ADD7" w14:textId="3A1A8C35"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5289E2A"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5</w:t>
            </w:r>
          </w:p>
        </w:tc>
        <w:tc>
          <w:tcPr>
            <w:tcW w:w="1350" w:type="dxa"/>
            <w:tcBorders>
              <w:top w:val="nil"/>
              <w:left w:val="nil"/>
              <w:bottom w:val="single" w:sz="4" w:space="0" w:color="auto"/>
              <w:right w:val="single" w:sz="4" w:space="0" w:color="auto"/>
            </w:tcBorders>
            <w:shd w:val="clear" w:color="auto" w:fill="auto"/>
            <w:noWrap/>
            <w:vAlign w:val="bottom"/>
            <w:hideMark/>
          </w:tcPr>
          <w:p w14:paraId="72489057"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MDX - I/O decoupling</w:t>
            </w:r>
          </w:p>
        </w:tc>
        <w:tc>
          <w:tcPr>
            <w:tcW w:w="3060" w:type="dxa"/>
            <w:tcBorders>
              <w:top w:val="nil"/>
              <w:left w:val="nil"/>
              <w:bottom w:val="single" w:sz="4" w:space="0" w:color="auto"/>
              <w:right w:val="single" w:sz="4" w:space="0" w:color="auto"/>
            </w:tcBorders>
            <w:shd w:val="clear" w:color="auto" w:fill="auto"/>
            <w:noWrap/>
            <w:vAlign w:val="bottom"/>
            <w:hideMark/>
          </w:tcPr>
          <w:p w14:paraId="64D65233"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 xml:space="preserve">The Team wants to automate a WBR report to measure the adoption, usage friction metrics for customers impacted </w:t>
            </w:r>
            <w:proofErr w:type="gramStart"/>
            <w:r w:rsidRPr="00A673EB">
              <w:rPr>
                <w:rFonts w:ascii="Calibri" w:eastAsia="Times New Roman" w:hAnsi="Calibri" w:cs="Calibri"/>
                <w:color w:val="000000"/>
              </w:rPr>
              <w:t>with  I</w:t>
            </w:r>
            <w:proofErr w:type="gramEnd"/>
            <w:r w:rsidRPr="00A673EB">
              <w:rPr>
                <w:rFonts w:ascii="Calibri" w:eastAsia="Times New Roman" w:hAnsi="Calibri" w:cs="Calibri"/>
                <w:color w:val="000000"/>
              </w:rPr>
              <w:t>/O decoupling use cases</w:t>
            </w:r>
          </w:p>
        </w:tc>
        <w:tc>
          <w:tcPr>
            <w:tcW w:w="990" w:type="dxa"/>
            <w:tcBorders>
              <w:top w:val="nil"/>
              <w:left w:val="nil"/>
              <w:bottom w:val="single" w:sz="4" w:space="0" w:color="auto"/>
              <w:right w:val="single" w:sz="4" w:space="0" w:color="auto"/>
            </w:tcBorders>
            <w:shd w:val="clear" w:color="auto" w:fill="auto"/>
            <w:noWrap/>
            <w:vAlign w:val="bottom"/>
            <w:hideMark/>
          </w:tcPr>
          <w:p w14:paraId="0D1C690A"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Work in Progress</w:t>
            </w:r>
          </w:p>
        </w:tc>
        <w:tc>
          <w:tcPr>
            <w:tcW w:w="900" w:type="dxa"/>
            <w:tcBorders>
              <w:top w:val="nil"/>
              <w:left w:val="nil"/>
              <w:bottom w:val="single" w:sz="4" w:space="0" w:color="auto"/>
              <w:right w:val="single" w:sz="4" w:space="0" w:color="auto"/>
            </w:tcBorders>
            <w:shd w:val="clear" w:color="auto" w:fill="auto"/>
            <w:noWrap/>
            <w:vAlign w:val="bottom"/>
            <w:hideMark/>
          </w:tcPr>
          <w:p w14:paraId="15F65770" w14:textId="77777777" w:rsidR="00D61ABA" w:rsidRPr="00A673EB" w:rsidRDefault="00D61ABA" w:rsidP="00C236C4">
            <w:pPr>
              <w:spacing w:after="0" w:line="240" w:lineRule="auto"/>
              <w:rPr>
                <w:rFonts w:ascii="Calibri" w:eastAsia="Times New Roman" w:hAnsi="Calibri" w:cs="Calibri"/>
                <w:color w:val="000000"/>
              </w:rPr>
            </w:pPr>
            <w:r>
              <w:rPr>
                <w:rFonts w:ascii="Calibri" w:eastAsia="Times New Roman" w:hAnsi="Calibri" w:cs="Calibri"/>
                <w:color w:val="000000"/>
              </w:rPr>
              <w:t xml:space="preserve">SDE </w:t>
            </w:r>
            <w:r w:rsidRPr="00A673EB">
              <w:rPr>
                <w:rFonts w:ascii="Calibri" w:eastAsia="Times New Roman" w:hAnsi="Calibri" w:cs="Calibri"/>
                <w:color w:val="000000"/>
              </w:rPr>
              <w:t>and BIE</w:t>
            </w:r>
          </w:p>
        </w:tc>
        <w:tc>
          <w:tcPr>
            <w:tcW w:w="2340" w:type="dxa"/>
            <w:tcBorders>
              <w:top w:val="nil"/>
              <w:left w:val="nil"/>
              <w:bottom w:val="single" w:sz="4" w:space="0" w:color="auto"/>
              <w:right w:val="single" w:sz="4" w:space="0" w:color="auto"/>
            </w:tcBorders>
            <w:shd w:val="clear" w:color="auto" w:fill="auto"/>
            <w:noWrap/>
            <w:vAlign w:val="bottom"/>
            <w:hideMark/>
          </w:tcPr>
          <w:p w14:paraId="26851D02" w14:textId="1A65BEDF"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Wor</w:t>
            </w:r>
            <w:r w:rsidR="000E6E48">
              <w:rPr>
                <w:rFonts w:ascii="Calibri" w:eastAsia="Times New Roman" w:hAnsi="Calibri" w:cs="Calibri"/>
                <w:color w:val="000000"/>
              </w:rPr>
              <w:t>king on automating the WBR for I/O</w:t>
            </w:r>
            <w:r w:rsidRPr="00A673EB">
              <w:rPr>
                <w:rFonts w:ascii="Calibri" w:eastAsia="Times New Roman" w:hAnsi="Calibri" w:cs="Calibri"/>
                <w:color w:val="000000"/>
              </w:rPr>
              <w:t xml:space="preserve"> Decoupling</w:t>
            </w:r>
          </w:p>
        </w:tc>
        <w:tc>
          <w:tcPr>
            <w:tcW w:w="630" w:type="dxa"/>
            <w:tcBorders>
              <w:top w:val="nil"/>
              <w:left w:val="nil"/>
              <w:bottom w:val="single" w:sz="4" w:space="0" w:color="auto"/>
              <w:right w:val="single" w:sz="4" w:space="0" w:color="auto"/>
            </w:tcBorders>
          </w:tcPr>
          <w:p w14:paraId="2781A260" w14:textId="5AF67AB5" w:rsidR="00D61ABA" w:rsidRPr="00A673EB" w:rsidRDefault="00D61ABA" w:rsidP="00A673EB">
            <w:pPr>
              <w:spacing w:after="0" w:line="240" w:lineRule="auto"/>
              <w:rPr>
                <w:rFonts w:ascii="Calibri" w:eastAsia="Times New Roman" w:hAnsi="Calibri" w:cs="Calibri"/>
                <w:color w:val="000000"/>
              </w:rPr>
            </w:pPr>
            <w:r>
              <w:rPr>
                <w:rFonts w:ascii="Calibri" w:eastAsia="Times New Roman" w:hAnsi="Calibri" w:cs="Calibri"/>
                <w:color w:val="000000"/>
              </w:rPr>
              <w:t>End of Q4</w:t>
            </w:r>
          </w:p>
        </w:tc>
      </w:tr>
      <w:tr w:rsidR="000E6E48" w14:paraId="0331CA13" w14:textId="333EFD8A" w:rsidTr="000E6E48">
        <w:trPr>
          <w:trHeight w:val="1449"/>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A380253"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6</w:t>
            </w:r>
          </w:p>
        </w:tc>
        <w:tc>
          <w:tcPr>
            <w:tcW w:w="1350" w:type="dxa"/>
            <w:tcBorders>
              <w:top w:val="nil"/>
              <w:left w:val="nil"/>
              <w:bottom w:val="single" w:sz="4" w:space="0" w:color="auto"/>
              <w:right w:val="single" w:sz="4" w:space="0" w:color="auto"/>
            </w:tcBorders>
            <w:shd w:val="clear" w:color="auto" w:fill="auto"/>
            <w:noWrap/>
            <w:vAlign w:val="bottom"/>
            <w:hideMark/>
          </w:tcPr>
          <w:p w14:paraId="21BDEF3D"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LAP</w:t>
            </w:r>
          </w:p>
        </w:tc>
        <w:tc>
          <w:tcPr>
            <w:tcW w:w="3060" w:type="dxa"/>
            <w:tcBorders>
              <w:top w:val="nil"/>
              <w:left w:val="nil"/>
              <w:bottom w:val="single" w:sz="4" w:space="0" w:color="auto"/>
              <w:right w:val="single" w:sz="4" w:space="0" w:color="auto"/>
            </w:tcBorders>
            <w:shd w:val="clear" w:color="auto" w:fill="auto"/>
            <w:noWrap/>
            <w:vAlign w:val="bottom"/>
            <w:hideMark/>
          </w:tcPr>
          <w:p w14:paraId="0E8FBCC6"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The Team wants to measure the success of the product and derive insights to improve the performance of the product.</w:t>
            </w:r>
          </w:p>
        </w:tc>
        <w:tc>
          <w:tcPr>
            <w:tcW w:w="990" w:type="dxa"/>
            <w:tcBorders>
              <w:top w:val="nil"/>
              <w:left w:val="nil"/>
              <w:bottom w:val="single" w:sz="4" w:space="0" w:color="auto"/>
              <w:right w:val="single" w:sz="4" w:space="0" w:color="auto"/>
            </w:tcBorders>
            <w:shd w:val="clear" w:color="auto" w:fill="auto"/>
            <w:noWrap/>
            <w:vAlign w:val="bottom"/>
            <w:hideMark/>
          </w:tcPr>
          <w:p w14:paraId="3B49A197"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Work in Progress</w:t>
            </w:r>
          </w:p>
        </w:tc>
        <w:tc>
          <w:tcPr>
            <w:tcW w:w="900" w:type="dxa"/>
            <w:tcBorders>
              <w:top w:val="nil"/>
              <w:left w:val="nil"/>
              <w:bottom w:val="single" w:sz="4" w:space="0" w:color="auto"/>
              <w:right w:val="single" w:sz="4" w:space="0" w:color="auto"/>
            </w:tcBorders>
            <w:shd w:val="clear" w:color="auto" w:fill="auto"/>
            <w:noWrap/>
            <w:vAlign w:val="bottom"/>
            <w:hideMark/>
          </w:tcPr>
          <w:p w14:paraId="12C8F766" w14:textId="77777777" w:rsidR="00D61ABA" w:rsidRPr="00A673EB" w:rsidRDefault="00D61ABA" w:rsidP="00C236C4">
            <w:pPr>
              <w:spacing w:after="0" w:line="240" w:lineRule="auto"/>
              <w:rPr>
                <w:rFonts w:ascii="Calibri" w:eastAsia="Times New Roman" w:hAnsi="Calibri" w:cs="Calibri"/>
                <w:color w:val="000000"/>
              </w:rPr>
            </w:pPr>
            <w:r>
              <w:rPr>
                <w:rFonts w:ascii="Calibri" w:eastAsia="Times New Roman" w:hAnsi="Calibri" w:cs="Calibri"/>
                <w:color w:val="000000"/>
              </w:rPr>
              <w:t>SDE</w:t>
            </w:r>
            <w:r w:rsidRPr="00A673EB">
              <w:rPr>
                <w:rFonts w:ascii="Calibri" w:eastAsia="Times New Roman" w:hAnsi="Calibri" w:cs="Calibri"/>
                <w:color w:val="000000"/>
              </w:rPr>
              <w:t xml:space="preserve"> and BIE</w:t>
            </w:r>
          </w:p>
        </w:tc>
        <w:tc>
          <w:tcPr>
            <w:tcW w:w="2340" w:type="dxa"/>
            <w:tcBorders>
              <w:top w:val="nil"/>
              <w:left w:val="nil"/>
              <w:bottom w:val="single" w:sz="4" w:space="0" w:color="auto"/>
              <w:right w:val="single" w:sz="4" w:space="0" w:color="auto"/>
            </w:tcBorders>
            <w:shd w:val="clear" w:color="auto" w:fill="auto"/>
            <w:noWrap/>
            <w:vAlign w:val="bottom"/>
            <w:hideMark/>
          </w:tcPr>
          <w:p w14:paraId="42C7B9DA"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Created an initial dashboard working with PM to enhance in coming months.</w:t>
            </w:r>
          </w:p>
        </w:tc>
        <w:tc>
          <w:tcPr>
            <w:tcW w:w="630" w:type="dxa"/>
            <w:tcBorders>
              <w:top w:val="nil"/>
              <w:left w:val="nil"/>
              <w:bottom w:val="single" w:sz="4" w:space="0" w:color="auto"/>
              <w:right w:val="single" w:sz="4" w:space="0" w:color="auto"/>
            </w:tcBorders>
          </w:tcPr>
          <w:p w14:paraId="1291679C" w14:textId="76EC5076" w:rsidR="00D61ABA" w:rsidRPr="00A673EB" w:rsidRDefault="00D61ABA" w:rsidP="00A673EB">
            <w:pPr>
              <w:spacing w:after="0" w:line="240" w:lineRule="auto"/>
              <w:rPr>
                <w:rFonts w:ascii="Calibri" w:eastAsia="Times New Roman" w:hAnsi="Calibri" w:cs="Calibri"/>
                <w:color w:val="000000"/>
              </w:rPr>
            </w:pPr>
            <w:r>
              <w:rPr>
                <w:rFonts w:ascii="Calibri" w:eastAsia="Times New Roman" w:hAnsi="Calibri" w:cs="Calibri"/>
                <w:color w:val="000000"/>
              </w:rPr>
              <w:t>End of Q4</w:t>
            </w:r>
          </w:p>
        </w:tc>
      </w:tr>
      <w:tr w:rsidR="000E6E48" w14:paraId="1CEA0AF9" w14:textId="6F40824B"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821E144"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7</w:t>
            </w:r>
          </w:p>
        </w:tc>
        <w:tc>
          <w:tcPr>
            <w:tcW w:w="1350" w:type="dxa"/>
            <w:tcBorders>
              <w:top w:val="nil"/>
              <w:left w:val="nil"/>
              <w:bottom w:val="single" w:sz="4" w:space="0" w:color="auto"/>
              <w:right w:val="single" w:sz="4" w:space="0" w:color="auto"/>
            </w:tcBorders>
            <w:shd w:val="clear" w:color="auto" w:fill="auto"/>
            <w:noWrap/>
            <w:vAlign w:val="bottom"/>
            <w:hideMark/>
          </w:tcPr>
          <w:p w14:paraId="36CBC78C"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MDX - ESP</w:t>
            </w:r>
          </w:p>
        </w:tc>
        <w:tc>
          <w:tcPr>
            <w:tcW w:w="3060" w:type="dxa"/>
            <w:tcBorders>
              <w:top w:val="nil"/>
              <w:left w:val="nil"/>
              <w:bottom w:val="single" w:sz="4" w:space="0" w:color="auto"/>
              <w:right w:val="single" w:sz="4" w:space="0" w:color="auto"/>
            </w:tcBorders>
            <w:shd w:val="clear" w:color="auto" w:fill="auto"/>
            <w:noWrap/>
            <w:vAlign w:val="bottom"/>
            <w:hideMark/>
          </w:tcPr>
          <w:p w14:paraId="42B3082C"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The Team wants to ensure the ML pipelines are performing well. Also derive insights on the performance of the ML models to improve the efficiency of the models. For matured MDX products, wants to improve the engagement and adoption to improve the DSI</w:t>
            </w:r>
          </w:p>
        </w:tc>
        <w:tc>
          <w:tcPr>
            <w:tcW w:w="990" w:type="dxa"/>
            <w:tcBorders>
              <w:top w:val="nil"/>
              <w:left w:val="nil"/>
              <w:bottom w:val="single" w:sz="4" w:space="0" w:color="auto"/>
              <w:right w:val="single" w:sz="4" w:space="0" w:color="auto"/>
            </w:tcBorders>
            <w:shd w:val="clear" w:color="auto" w:fill="auto"/>
            <w:noWrap/>
            <w:vAlign w:val="bottom"/>
            <w:hideMark/>
          </w:tcPr>
          <w:p w14:paraId="694D504E" w14:textId="32872FB0"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 </w:t>
            </w:r>
            <w:r w:rsidR="000E6E48" w:rsidRPr="00A673EB">
              <w:rPr>
                <w:rFonts w:ascii="Calibri" w:eastAsia="Times New Roman" w:hAnsi="Calibri" w:cs="Calibri"/>
                <w:color w:val="000000"/>
              </w:rPr>
              <w:t>Yet to Start</w:t>
            </w:r>
          </w:p>
        </w:tc>
        <w:tc>
          <w:tcPr>
            <w:tcW w:w="900" w:type="dxa"/>
            <w:tcBorders>
              <w:top w:val="nil"/>
              <w:left w:val="nil"/>
              <w:bottom w:val="single" w:sz="4" w:space="0" w:color="auto"/>
              <w:right w:val="single" w:sz="4" w:space="0" w:color="auto"/>
            </w:tcBorders>
            <w:shd w:val="clear" w:color="auto" w:fill="auto"/>
            <w:noWrap/>
            <w:vAlign w:val="bottom"/>
            <w:hideMark/>
          </w:tcPr>
          <w:p w14:paraId="560EB5BF" w14:textId="13CC0A93" w:rsidR="00D61ABA" w:rsidRPr="00A673EB" w:rsidRDefault="000E6E48" w:rsidP="00A673EB">
            <w:pPr>
              <w:spacing w:after="0" w:line="240" w:lineRule="auto"/>
              <w:rPr>
                <w:rFonts w:ascii="Calibri" w:eastAsia="Times New Roman" w:hAnsi="Calibri" w:cs="Calibri"/>
                <w:color w:val="000000"/>
              </w:rPr>
            </w:pPr>
            <w:r>
              <w:rPr>
                <w:rFonts w:ascii="Calibri" w:eastAsia="Times New Roman" w:hAnsi="Calibri" w:cs="Calibri"/>
                <w:color w:val="000000"/>
              </w:rPr>
              <w:t xml:space="preserve">DE and </w:t>
            </w:r>
            <w:r w:rsidRPr="00A673EB">
              <w:rPr>
                <w:rFonts w:ascii="Calibri" w:eastAsia="Times New Roman" w:hAnsi="Calibri" w:cs="Calibri"/>
                <w:color w:val="000000"/>
              </w:rPr>
              <w:t>BIE</w:t>
            </w:r>
          </w:p>
        </w:tc>
        <w:tc>
          <w:tcPr>
            <w:tcW w:w="2340" w:type="dxa"/>
            <w:tcBorders>
              <w:top w:val="nil"/>
              <w:left w:val="nil"/>
              <w:bottom w:val="single" w:sz="4" w:space="0" w:color="auto"/>
              <w:right w:val="single" w:sz="4" w:space="0" w:color="auto"/>
            </w:tcBorders>
            <w:shd w:val="clear" w:color="auto" w:fill="auto"/>
            <w:noWrap/>
            <w:vAlign w:val="bottom"/>
            <w:hideMark/>
          </w:tcPr>
          <w:p w14:paraId="0D5F526E"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tcPr>
          <w:p w14:paraId="18D3610C" w14:textId="3588E5D6" w:rsidR="00D61ABA" w:rsidRPr="00A673EB" w:rsidRDefault="00D61ABA" w:rsidP="00D61ABA">
            <w:pPr>
              <w:spacing w:after="0" w:line="240" w:lineRule="auto"/>
              <w:rPr>
                <w:rFonts w:ascii="Calibri" w:eastAsia="Times New Roman" w:hAnsi="Calibri" w:cs="Calibri"/>
                <w:color w:val="000000"/>
              </w:rPr>
            </w:pPr>
            <w:r>
              <w:rPr>
                <w:rFonts w:ascii="Calibri" w:eastAsia="Times New Roman" w:hAnsi="Calibri" w:cs="Calibri"/>
                <w:color w:val="000000"/>
              </w:rPr>
              <w:t>End of Q4</w:t>
            </w:r>
          </w:p>
        </w:tc>
      </w:tr>
      <w:tr w:rsidR="000E6E48" w14:paraId="148130B5" w14:textId="003ECF1F" w:rsidTr="000E6E48">
        <w:trPr>
          <w:trHeight w:val="42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9B3B119" w14:textId="77777777" w:rsidR="00D61ABA" w:rsidRPr="00A673EB" w:rsidRDefault="00D61ABA" w:rsidP="00A673EB">
            <w:pPr>
              <w:spacing w:after="0" w:line="240" w:lineRule="auto"/>
              <w:jc w:val="right"/>
              <w:rPr>
                <w:rFonts w:ascii="Calibri" w:eastAsia="Times New Roman" w:hAnsi="Calibri" w:cs="Calibri"/>
                <w:color w:val="000000"/>
              </w:rPr>
            </w:pPr>
            <w:r w:rsidRPr="00A673EB">
              <w:rPr>
                <w:rFonts w:ascii="Calibri" w:eastAsia="Times New Roman" w:hAnsi="Calibri" w:cs="Calibri"/>
                <w:color w:val="000000"/>
              </w:rPr>
              <w:t>8</w:t>
            </w:r>
          </w:p>
        </w:tc>
        <w:tc>
          <w:tcPr>
            <w:tcW w:w="1350" w:type="dxa"/>
            <w:tcBorders>
              <w:top w:val="nil"/>
              <w:left w:val="nil"/>
              <w:bottom w:val="single" w:sz="4" w:space="0" w:color="auto"/>
              <w:right w:val="single" w:sz="4" w:space="0" w:color="auto"/>
            </w:tcBorders>
            <w:shd w:val="clear" w:color="auto" w:fill="auto"/>
            <w:noWrap/>
            <w:vAlign w:val="bottom"/>
            <w:hideMark/>
          </w:tcPr>
          <w:p w14:paraId="5D9DE03A"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Intake Dashboard</w:t>
            </w:r>
          </w:p>
        </w:tc>
        <w:tc>
          <w:tcPr>
            <w:tcW w:w="3060" w:type="dxa"/>
            <w:tcBorders>
              <w:top w:val="nil"/>
              <w:left w:val="nil"/>
              <w:bottom w:val="single" w:sz="4" w:space="0" w:color="auto"/>
              <w:right w:val="single" w:sz="4" w:space="0" w:color="auto"/>
            </w:tcBorders>
            <w:shd w:val="clear" w:color="auto" w:fill="auto"/>
            <w:noWrap/>
            <w:vAlign w:val="bottom"/>
            <w:hideMark/>
          </w:tcPr>
          <w:p w14:paraId="0CAFEA3D"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 xml:space="preserve">The Team wants to enhance the CDO Intake dashboard to reduce the time for TPMs to </w:t>
            </w:r>
            <w:r w:rsidRPr="00A673EB">
              <w:rPr>
                <w:rFonts w:ascii="Calibri" w:eastAsia="Times New Roman" w:hAnsi="Calibri" w:cs="Calibri"/>
                <w:color w:val="000000"/>
              </w:rPr>
              <w:lastRenderedPageBreak/>
              <w:t>share the report the data to Leadership</w:t>
            </w:r>
            <w:commentRangeStart w:id="186"/>
            <w:commentRangeEnd w:id="186"/>
            <w:r>
              <w:rPr>
                <w:rStyle w:val="CommentReference"/>
              </w:rPr>
              <w:commentReference w:id="186"/>
            </w:r>
          </w:p>
        </w:tc>
        <w:tc>
          <w:tcPr>
            <w:tcW w:w="990" w:type="dxa"/>
            <w:tcBorders>
              <w:top w:val="nil"/>
              <w:left w:val="nil"/>
              <w:bottom w:val="single" w:sz="4" w:space="0" w:color="auto"/>
              <w:right w:val="single" w:sz="4" w:space="0" w:color="auto"/>
            </w:tcBorders>
            <w:shd w:val="clear" w:color="auto" w:fill="auto"/>
            <w:noWrap/>
            <w:vAlign w:val="bottom"/>
            <w:hideMark/>
          </w:tcPr>
          <w:p w14:paraId="1CBF49CD"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lastRenderedPageBreak/>
              <w:t>Yet to Start</w:t>
            </w:r>
          </w:p>
        </w:tc>
        <w:tc>
          <w:tcPr>
            <w:tcW w:w="900" w:type="dxa"/>
            <w:tcBorders>
              <w:top w:val="nil"/>
              <w:left w:val="nil"/>
              <w:bottom w:val="single" w:sz="4" w:space="0" w:color="auto"/>
              <w:right w:val="single" w:sz="4" w:space="0" w:color="auto"/>
            </w:tcBorders>
            <w:shd w:val="clear" w:color="auto" w:fill="auto"/>
            <w:noWrap/>
            <w:vAlign w:val="bottom"/>
            <w:hideMark/>
          </w:tcPr>
          <w:p w14:paraId="717F0853"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BIE</w:t>
            </w:r>
          </w:p>
        </w:tc>
        <w:tc>
          <w:tcPr>
            <w:tcW w:w="2340" w:type="dxa"/>
            <w:tcBorders>
              <w:top w:val="nil"/>
              <w:left w:val="nil"/>
              <w:bottom w:val="single" w:sz="4" w:space="0" w:color="auto"/>
              <w:right w:val="single" w:sz="4" w:space="0" w:color="auto"/>
            </w:tcBorders>
            <w:shd w:val="clear" w:color="auto" w:fill="auto"/>
            <w:noWrap/>
            <w:vAlign w:val="bottom"/>
            <w:hideMark/>
          </w:tcPr>
          <w:p w14:paraId="316F439A" w14:textId="77777777" w:rsidR="00D61ABA" w:rsidRPr="00A673EB" w:rsidRDefault="00D61ABA" w:rsidP="00A673EB">
            <w:pPr>
              <w:spacing w:after="0" w:line="240" w:lineRule="auto"/>
              <w:rPr>
                <w:rFonts w:ascii="Calibri" w:eastAsia="Times New Roman" w:hAnsi="Calibri" w:cs="Calibri"/>
                <w:color w:val="000000"/>
              </w:rPr>
            </w:pPr>
            <w:r w:rsidRPr="00A673E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tcPr>
          <w:p w14:paraId="049C8FDD" w14:textId="20E99E6E" w:rsidR="00D61ABA" w:rsidRPr="00A673EB" w:rsidRDefault="00D61ABA" w:rsidP="00D61ABA">
            <w:pPr>
              <w:spacing w:after="0" w:line="240" w:lineRule="auto"/>
              <w:rPr>
                <w:rFonts w:ascii="Calibri" w:eastAsia="Times New Roman" w:hAnsi="Calibri" w:cs="Calibri"/>
                <w:color w:val="000000"/>
              </w:rPr>
            </w:pPr>
            <w:r>
              <w:rPr>
                <w:rFonts w:ascii="Calibri" w:eastAsia="Times New Roman" w:hAnsi="Calibri" w:cs="Calibri"/>
                <w:color w:val="000000"/>
              </w:rPr>
              <w:t>End of Q4</w:t>
            </w:r>
          </w:p>
        </w:tc>
      </w:tr>
    </w:tbl>
    <w:p w14:paraId="7A71CF30" w14:textId="4941F530" w:rsidR="00D61ABA" w:rsidRPr="004E377F" w:rsidRDefault="00D61ABA" w:rsidP="00D61ABA">
      <w:pPr>
        <w:spacing w:before="100" w:beforeAutospacing="1" w:after="100" w:afterAutospacing="1" w:line="240" w:lineRule="auto"/>
        <w:jc w:val="both"/>
        <w:rPr>
          <w:rFonts w:eastAsia="Times New Roman" w:cstheme="minorHAnsi"/>
        </w:rPr>
      </w:pPr>
      <w:r w:rsidRPr="00D5646F">
        <w:rPr>
          <w:rFonts w:eastAsiaTheme="minorEastAsia" w:cstheme="minorHAnsi"/>
          <w:b/>
          <w:bCs/>
        </w:rPr>
        <w:t>Appendix</w:t>
      </w:r>
      <w:r>
        <w:rPr>
          <w:rFonts w:eastAsiaTheme="minorEastAsia" w:cstheme="minorHAnsi"/>
          <w:b/>
          <w:bCs/>
        </w:rPr>
        <w:t xml:space="preserve">: </w:t>
      </w:r>
    </w:p>
    <w:p w14:paraId="21FBEF26" w14:textId="67E19DE8" w:rsidR="00A72573" w:rsidRPr="004E377F" w:rsidRDefault="00E94E9D" w:rsidP="00102F51">
      <w:pPr>
        <w:pStyle w:val="IntenseQuote"/>
        <w:pBdr>
          <w:bottom w:val="single" w:sz="4" w:space="0" w:color="5B9BD5" w:themeColor="accent1"/>
        </w:pBdr>
        <w:spacing w:before="0"/>
        <w:ind w:left="0"/>
        <w:rPr>
          <w:rFonts w:cstheme="minorHAnsi"/>
          <w:i w:val="0"/>
          <w:iCs w:val="0"/>
          <w:sz w:val="22"/>
          <w:szCs w:val="22"/>
        </w:rPr>
      </w:pPr>
      <w:commentRangeStart w:id="187"/>
      <w:commentRangeEnd w:id="187"/>
      <w:r>
        <w:rPr>
          <w:rStyle w:val="CommentReference"/>
        </w:rPr>
        <w:commentReference w:id="187"/>
      </w:r>
      <w:r w:rsidR="00D61ABA">
        <w:rPr>
          <w:rFonts w:cstheme="minorHAnsi"/>
          <w:i w:val="0"/>
          <w:iCs w:val="0"/>
          <w:sz w:val="22"/>
          <w:szCs w:val="22"/>
        </w:rPr>
        <w:t xml:space="preserve">Appendix 1: </w:t>
      </w:r>
      <w:r w:rsidRPr="004E377F">
        <w:rPr>
          <w:rFonts w:cstheme="minorHAnsi"/>
          <w:i w:val="0"/>
          <w:iCs w:val="0"/>
          <w:sz w:val="22"/>
          <w:szCs w:val="22"/>
        </w:rPr>
        <w:t xml:space="preserve">H1 2021 and 2020 </w:t>
      </w:r>
      <w:r w:rsidR="00591CFF" w:rsidRPr="004E377F">
        <w:rPr>
          <w:rFonts w:cstheme="minorHAnsi"/>
          <w:i w:val="0"/>
          <w:iCs w:val="0"/>
          <w:sz w:val="22"/>
          <w:szCs w:val="22"/>
        </w:rPr>
        <w:t>look</w:t>
      </w:r>
      <w:r w:rsidRPr="004E377F">
        <w:rPr>
          <w:rFonts w:cstheme="minorHAnsi"/>
          <w:i w:val="0"/>
          <w:iCs w:val="0"/>
          <w:sz w:val="22"/>
          <w:szCs w:val="22"/>
        </w:rPr>
        <w:t xml:space="preserve"> back</w:t>
      </w:r>
    </w:p>
    <w:p w14:paraId="2F1964E2" w14:textId="77777777" w:rsidR="000916FC" w:rsidRPr="004E377F" w:rsidRDefault="00E94E9D" w:rsidP="000916FC">
      <w:pPr>
        <w:rPr>
          <w:rFonts w:cstheme="minorHAnsi"/>
          <w:b/>
          <w:bCs/>
        </w:rPr>
      </w:pPr>
      <w:r w:rsidRPr="004E377F">
        <w:rPr>
          <w:rFonts w:cstheme="minorHAnsi"/>
        </w:rPr>
        <w:t xml:space="preserve">Since mid-2020, 1 Sr. BIE CDO BI team started building infrastructure necessary for the team to build dashboards and self-service mechanisms. </w:t>
      </w:r>
      <w:proofErr w:type="gramStart"/>
      <w:r w:rsidRPr="004E377F">
        <w:rPr>
          <w:rFonts w:cstheme="minorHAnsi"/>
        </w:rPr>
        <w:t>I.e.</w:t>
      </w:r>
      <w:proofErr w:type="gramEnd"/>
      <w:r w:rsidRPr="004E377F">
        <w:rPr>
          <w:rFonts w:cstheme="minorHAnsi"/>
        </w:rPr>
        <w:t xml:space="preserve"> we created ACDBI Redshift DW (RA3 4 nodes) and other Data pipelining tools. With the help of our Redshift DW and Data sourced from other teams Redshift DW, we were able to build 5 Quick Sight dashboards, 1 de-normalized table and 35+ </w:t>
      </w:r>
      <w:proofErr w:type="spellStart"/>
      <w:r w:rsidRPr="004E377F">
        <w:rPr>
          <w:rFonts w:cstheme="minorHAnsi"/>
        </w:rPr>
        <w:t>AdHoc</w:t>
      </w:r>
      <w:proofErr w:type="spellEnd"/>
      <w:r w:rsidRPr="004E377F">
        <w:rPr>
          <w:rFonts w:cstheme="minorHAnsi"/>
        </w:rPr>
        <w:t xml:space="preserve"> analysis, on</w:t>
      </w:r>
      <w:r w:rsidR="00B13BD0" w:rsidRPr="004E377F">
        <w:rPr>
          <w:rFonts w:cstheme="minorHAnsi"/>
        </w:rPr>
        <w:t>-</w:t>
      </w:r>
      <w:r w:rsidRPr="004E377F">
        <w:rPr>
          <w:rFonts w:cstheme="minorHAnsi"/>
        </w:rPr>
        <w:t>boarde</w:t>
      </w:r>
      <w:r w:rsidR="004E377F">
        <w:rPr>
          <w:rFonts w:cstheme="minorHAnsi"/>
        </w:rPr>
        <w:t xml:space="preserve">d 10+ tables to CDOBI cluster </w:t>
      </w:r>
      <w:r w:rsidR="004E377F">
        <w:rPr>
          <w:rFonts w:cstheme="minorHAnsi"/>
        </w:rPr>
        <w:br/>
      </w:r>
      <w:r>
        <w:rPr>
          <w:rStyle w:val="CommentReference"/>
        </w:rPr>
        <w:commentReference w:id="188"/>
      </w:r>
      <w:commentRangeStart w:id="188"/>
      <w:r w:rsidR="00F03353" w:rsidRPr="004E377F">
        <w:rPr>
          <w:rFonts w:cstheme="minorHAnsi"/>
          <w:b/>
          <w:bCs/>
        </w:rPr>
        <w:t>Key Accomplishments</w:t>
      </w:r>
      <w:commentRangeEnd w:id="188"/>
    </w:p>
    <w:p w14:paraId="400E4E9C" w14:textId="77777777" w:rsidR="00DD36C4" w:rsidRPr="004E377F" w:rsidRDefault="00E94E9D" w:rsidP="007B40CC">
      <w:pPr>
        <w:pStyle w:val="ListParagraph"/>
        <w:numPr>
          <w:ilvl w:val="0"/>
          <w:numId w:val="5"/>
        </w:numPr>
        <w:spacing w:after="0" w:line="240" w:lineRule="auto"/>
        <w:rPr>
          <w:rFonts w:eastAsia="Times New Roman" w:cstheme="minorHAnsi"/>
        </w:rPr>
      </w:pPr>
      <w:r w:rsidRPr="004E377F">
        <w:rPr>
          <w:rFonts w:eastAsia="Times New Roman" w:cstheme="minorHAnsi"/>
          <w:b/>
          <w:u w:val="single"/>
        </w:rPr>
        <w:t>MDX</w:t>
      </w:r>
      <w:r w:rsidR="000916FC" w:rsidRPr="004E377F">
        <w:rPr>
          <w:rFonts w:eastAsia="Times New Roman" w:cstheme="minorHAnsi"/>
          <w:b/>
          <w:u w:val="single"/>
        </w:rPr>
        <w:t xml:space="preserve"> Data Engineering:</w:t>
      </w:r>
      <w:r w:rsidR="00FB3BCF" w:rsidRPr="004E377F">
        <w:rPr>
          <w:rFonts w:eastAsia="Times New Roman" w:cstheme="minorHAnsi"/>
          <w:b/>
          <w:u w:val="single"/>
        </w:rPr>
        <w:t xml:space="preserve"> </w:t>
      </w:r>
      <w:r w:rsidR="00A72573" w:rsidRPr="004E377F">
        <w:rPr>
          <w:rFonts w:eastAsia="Times New Roman" w:cstheme="minorHAnsi"/>
        </w:rPr>
        <w:t>MD</w:t>
      </w:r>
      <w:r w:rsidRPr="004E377F">
        <w:rPr>
          <w:rFonts w:eastAsia="Times New Roman" w:cstheme="minorHAnsi"/>
        </w:rPr>
        <w:t>X</w:t>
      </w:r>
      <w:r w:rsidR="00A72573" w:rsidRPr="004E377F">
        <w:rPr>
          <w:rFonts w:eastAsia="Times New Roman" w:cstheme="minorHAnsi"/>
        </w:rPr>
        <w:t xml:space="preserve"> Targeting team reached out to CDBI team to onboard a total of 6 datasets onto our cluster</w:t>
      </w:r>
      <w:r w:rsidR="00FB3BCF" w:rsidRPr="004E377F">
        <w:rPr>
          <w:rFonts w:eastAsia="Times New Roman" w:cstheme="minorHAnsi"/>
        </w:rPr>
        <w:t>, to support t</w:t>
      </w:r>
      <w:r w:rsidR="00A72573" w:rsidRPr="004E377F">
        <w:rPr>
          <w:rFonts w:eastAsia="Times New Roman" w:cstheme="minorHAnsi"/>
        </w:rPr>
        <w:t>argeting WBR. This would enable us drive more insights by joining targeting tables with already existing data in CDBI cluster.</w:t>
      </w:r>
      <w:r w:rsidR="00A72573" w:rsidRPr="004E377F">
        <w:rPr>
          <w:rFonts w:eastAsia="Times New Roman" w:cstheme="minorHAnsi"/>
        </w:rPr>
        <w:br/>
        <w:t xml:space="preserve">4 of these tables belonged to Alexa and </w:t>
      </w:r>
      <w:proofErr w:type="spellStart"/>
      <w:r w:rsidR="00A72573" w:rsidRPr="004E377F">
        <w:rPr>
          <w:rFonts w:eastAsia="Times New Roman" w:cstheme="minorHAnsi"/>
        </w:rPr>
        <w:t>Smarthome</w:t>
      </w:r>
      <w:proofErr w:type="spellEnd"/>
      <w:r w:rsidR="00A72573" w:rsidRPr="004E377F">
        <w:rPr>
          <w:rFonts w:eastAsia="Times New Roman" w:cstheme="minorHAnsi"/>
        </w:rPr>
        <w:t xml:space="preserve"> teams and were on</w:t>
      </w:r>
      <w:r w:rsidR="00FB3BCF" w:rsidRPr="004E377F">
        <w:rPr>
          <w:rFonts w:eastAsia="Times New Roman" w:cstheme="minorHAnsi"/>
        </w:rPr>
        <w:t>-</w:t>
      </w:r>
      <w:r w:rsidR="00A72573" w:rsidRPr="004E377F">
        <w:rPr>
          <w:rFonts w:eastAsia="Times New Roman" w:cstheme="minorHAnsi"/>
        </w:rPr>
        <w:t xml:space="preserve">boarded through </w:t>
      </w:r>
      <w:proofErr w:type="spellStart"/>
      <w:r w:rsidR="0038187A" w:rsidRPr="004E377F">
        <w:rPr>
          <w:rFonts w:eastAsia="Times New Roman" w:cstheme="minorHAnsi"/>
        </w:rPr>
        <w:t>Datanet</w:t>
      </w:r>
      <w:proofErr w:type="spellEnd"/>
      <w:r w:rsidR="00A72573" w:rsidRPr="004E377F">
        <w:rPr>
          <w:rFonts w:eastAsia="Times New Roman" w:cstheme="minorHAnsi"/>
        </w:rPr>
        <w:t xml:space="preserve"> jobs. For the remaining 2 tables, the data was residing in </w:t>
      </w:r>
      <w:r w:rsidR="007B40CC" w:rsidRPr="004E377F">
        <w:rPr>
          <w:rFonts w:eastAsia="Times New Roman" w:cstheme="minorHAnsi"/>
        </w:rPr>
        <w:t xml:space="preserve">SSDG </w:t>
      </w:r>
      <w:r w:rsidR="00A72573" w:rsidRPr="004E377F">
        <w:rPr>
          <w:rFonts w:eastAsia="Times New Roman" w:cstheme="minorHAnsi"/>
        </w:rPr>
        <w:t xml:space="preserve">S3 and required establishing </w:t>
      </w:r>
      <w:r w:rsidR="00591CFF" w:rsidRPr="004E377F">
        <w:rPr>
          <w:rFonts w:eastAsia="Times New Roman" w:cstheme="minorHAnsi"/>
        </w:rPr>
        <w:t>Redshift</w:t>
      </w:r>
      <w:r w:rsidR="00A72573" w:rsidRPr="004E377F">
        <w:rPr>
          <w:rFonts w:eastAsia="Times New Roman" w:cstheme="minorHAnsi"/>
        </w:rPr>
        <w:t xml:space="preserve"> Spectrum on our end.</w:t>
      </w:r>
      <w:r w:rsidR="007B40CC" w:rsidRPr="004E377F">
        <w:rPr>
          <w:rFonts w:eastAsia="Times New Roman" w:cstheme="minorHAnsi"/>
        </w:rPr>
        <w:t xml:space="preserve"> </w:t>
      </w:r>
      <w:proofErr w:type="gramStart"/>
      <w:r w:rsidR="007B40CC" w:rsidRPr="004E377F">
        <w:rPr>
          <w:rFonts w:eastAsia="Times New Roman" w:cstheme="minorHAnsi"/>
        </w:rPr>
        <w:t>Also</w:t>
      </w:r>
      <w:proofErr w:type="gramEnd"/>
      <w:r w:rsidR="007B40CC" w:rsidRPr="004E377F">
        <w:rPr>
          <w:rFonts w:eastAsia="Times New Roman" w:cstheme="minorHAnsi"/>
        </w:rPr>
        <w:t xml:space="preserve"> these data was stored in different regions which was a big blocker, i</w:t>
      </w:r>
      <w:r w:rsidR="00A72573" w:rsidRPr="004E377F">
        <w:rPr>
          <w:rFonts w:eastAsia="Times New Roman" w:cstheme="minorHAnsi"/>
        </w:rPr>
        <w:t>n order to support multi-region data requests, we</w:t>
      </w:r>
      <w:r w:rsidR="007B40CC" w:rsidRPr="004E377F">
        <w:rPr>
          <w:rFonts w:eastAsia="Times New Roman" w:cstheme="minorHAnsi"/>
        </w:rPr>
        <w:t xml:space="preserve"> devised a new solution by</w:t>
      </w:r>
      <w:r w:rsidR="00A72573" w:rsidRPr="004E377F">
        <w:rPr>
          <w:rFonts w:eastAsia="Times New Roman" w:cstheme="minorHAnsi"/>
        </w:rPr>
        <w:t xml:space="preserve"> set</w:t>
      </w:r>
      <w:r w:rsidR="007B40CC" w:rsidRPr="004E377F">
        <w:rPr>
          <w:rFonts w:eastAsia="Times New Roman" w:cstheme="minorHAnsi"/>
        </w:rPr>
        <w:t xml:space="preserve">ting </w:t>
      </w:r>
      <w:r w:rsidR="00A72573" w:rsidRPr="004E377F">
        <w:rPr>
          <w:rFonts w:eastAsia="Times New Roman" w:cstheme="minorHAnsi"/>
        </w:rPr>
        <w:t>up 2 new Redshift clusters in EU and FE region and created</w:t>
      </w:r>
      <w:r w:rsidR="00FB3BCF" w:rsidRPr="004E377F">
        <w:rPr>
          <w:rFonts w:eastAsia="Times New Roman" w:cstheme="minorHAnsi"/>
        </w:rPr>
        <w:t xml:space="preserve"> respective tables in them for targeting and I/O d</w:t>
      </w:r>
      <w:r w:rsidR="00A72573" w:rsidRPr="004E377F">
        <w:rPr>
          <w:rFonts w:eastAsia="Times New Roman" w:cstheme="minorHAnsi"/>
        </w:rPr>
        <w:t>ecou</w:t>
      </w:r>
      <w:r w:rsidR="000916FC" w:rsidRPr="004E377F">
        <w:rPr>
          <w:rFonts w:eastAsia="Times New Roman" w:cstheme="minorHAnsi"/>
        </w:rPr>
        <w:t xml:space="preserve">pling transactional metrics. </w:t>
      </w:r>
      <w:r w:rsidRPr="004E377F">
        <w:rPr>
          <w:rFonts w:eastAsia="Times New Roman" w:cstheme="minorHAnsi"/>
        </w:rPr>
        <w:t>Having</w:t>
      </w:r>
      <w:r w:rsidR="007B40CC" w:rsidRPr="004E377F">
        <w:rPr>
          <w:rFonts w:eastAsia="Times New Roman" w:cstheme="minorHAnsi"/>
        </w:rPr>
        <w:t xml:space="preserve"> these data in Redshift will allow BI team</w:t>
      </w:r>
      <w:r w:rsidRPr="004E377F">
        <w:rPr>
          <w:rFonts w:eastAsia="Times New Roman" w:cstheme="minorHAnsi"/>
        </w:rPr>
        <w:t xml:space="preserve"> to</w:t>
      </w:r>
      <w:r w:rsidR="007B40CC" w:rsidRPr="004E377F">
        <w:rPr>
          <w:rFonts w:eastAsia="Times New Roman" w:cstheme="minorHAnsi"/>
        </w:rPr>
        <w:t xml:space="preserve"> completely automate the WBRs and create</w:t>
      </w:r>
      <w:r w:rsidRPr="004E377F">
        <w:rPr>
          <w:rFonts w:eastAsia="Times New Roman" w:cstheme="minorHAnsi"/>
        </w:rPr>
        <w:t xml:space="preserve"> </w:t>
      </w:r>
      <w:r w:rsidR="007B40CC" w:rsidRPr="004E377F">
        <w:rPr>
          <w:rFonts w:eastAsia="Times New Roman" w:cstheme="minorHAnsi"/>
        </w:rPr>
        <w:t>dashboard</w:t>
      </w:r>
      <w:r w:rsidRPr="004E377F">
        <w:rPr>
          <w:rFonts w:eastAsia="Times New Roman" w:cstheme="minorHAnsi"/>
        </w:rPr>
        <w:t>s</w:t>
      </w:r>
      <w:r w:rsidR="007B40CC" w:rsidRPr="004E377F">
        <w:rPr>
          <w:rFonts w:eastAsia="Times New Roman" w:cstheme="minorHAnsi"/>
        </w:rPr>
        <w:t xml:space="preserve"> </w:t>
      </w:r>
      <w:r w:rsidRPr="004E377F">
        <w:rPr>
          <w:rFonts w:eastAsia="Times New Roman" w:cstheme="minorHAnsi"/>
        </w:rPr>
        <w:t>to</w:t>
      </w:r>
      <w:r w:rsidR="007B40CC" w:rsidRPr="004E377F">
        <w:rPr>
          <w:rFonts w:eastAsia="Times New Roman" w:cstheme="minorHAnsi"/>
        </w:rPr>
        <w:t xml:space="preserve"> save manual efforts </w:t>
      </w:r>
      <w:r w:rsidRPr="004E377F">
        <w:rPr>
          <w:rFonts w:eastAsia="Times New Roman" w:cstheme="minorHAnsi"/>
        </w:rPr>
        <w:t>about 0.5</w:t>
      </w:r>
      <w:r w:rsidR="007B40CC" w:rsidRPr="004E377F">
        <w:rPr>
          <w:rFonts w:eastAsia="Times New Roman" w:cstheme="minorHAnsi"/>
        </w:rPr>
        <w:t xml:space="preserve"> day per week</w:t>
      </w:r>
      <w:r w:rsidRPr="004E377F">
        <w:rPr>
          <w:rFonts w:eastAsia="Times New Roman" w:cstheme="minorHAnsi"/>
        </w:rPr>
        <w:t xml:space="preserve"> per WBR</w:t>
      </w:r>
      <w:r w:rsidR="007B40CC" w:rsidRPr="004E377F">
        <w:rPr>
          <w:rFonts w:eastAsia="Times New Roman" w:cstheme="minorHAnsi"/>
        </w:rPr>
        <w:t>.</w:t>
      </w:r>
    </w:p>
    <w:p w14:paraId="7FEA9C7F" w14:textId="77777777" w:rsidR="00DD36C4" w:rsidRPr="004E377F" w:rsidRDefault="00E94E9D" w:rsidP="00591CFF">
      <w:pPr>
        <w:numPr>
          <w:ilvl w:val="0"/>
          <w:numId w:val="5"/>
        </w:numPr>
        <w:spacing w:before="100" w:beforeAutospacing="1" w:after="100" w:afterAutospacing="1" w:line="240" w:lineRule="auto"/>
        <w:rPr>
          <w:rFonts w:eastAsia="Times New Roman" w:cstheme="minorHAnsi"/>
        </w:rPr>
      </w:pPr>
      <w:r w:rsidRPr="004E377F">
        <w:rPr>
          <w:rFonts w:eastAsia="Times New Roman" w:cstheme="minorHAnsi"/>
          <w:b/>
          <w:u w:val="single"/>
        </w:rPr>
        <w:t>GDPR implementation:</w:t>
      </w:r>
      <w:r w:rsidRPr="004E377F">
        <w:rPr>
          <w:rFonts w:eastAsia="Times New Roman" w:cstheme="minorHAnsi"/>
        </w:rPr>
        <w:t xml:space="preserve"> With scaling up the cluster storage and bringing in more tables to support multiple projects, CD</w:t>
      </w:r>
      <w:r w:rsidR="007B40CC" w:rsidRPr="004E377F">
        <w:rPr>
          <w:rFonts w:eastAsia="Times New Roman" w:cstheme="minorHAnsi"/>
        </w:rPr>
        <w:t>O</w:t>
      </w:r>
      <w:r w:rsidRPr="004E377F">
        <w:rPr>
          <w:rFonts w:eastAsia="Times New Roman" w:cstheme="minorHAnsi"/>
        </w:rPr>
        <w:t xml:space="preserve">BI implemented a </w:t>
      </w:r>
      <w:proofErr w:type="spellStart"/>
      <w:r w:rsidRPr="004E377F">
        <w:rPr>
          <w:rFonts w:eastAsia="Times New Roman" w:cstheme="minorHAnsi"/>
        </w:rPr>
        <w:t>Datanet</w:t>
      </w:r>
      <w:proofErr w:type="spellEnd"/>
      <w:r w:rsidRPr="004E377F">
        <w:rPr>
          <w:rFonts w:eastAsia="Times New Roman" w:cstheme="minorHAnsi"/>
        </w:rPr>
        <w:t xml:space="preserve"> solution to comply with GDPR guidelines. Till now, we have been doing a full load of tables from the upstream teams, to make sure our cluster was compliant. Having this solution in place</w:t>
      </w:r>
      <w:r w:rsidR="00FB3BCF" w:rsidRPr="004E377F">
        <w:rPr>
          <w:rFonts w:eastAsia="Times New Roman" w:cstheme="minorHAnsi"/>
        </w:rPr>
        <w:t>,</w:t>
      </w:r>
      <w:r w:rsidRPr="004E377F">
        <w:rPr>
          <w:rFonts w:eastAsia="Times New Roman" w:cstheme="minorHAnsi"/>
        </w:rPr>
        <w:t xml:space="preserve"> eliminates the dependency on other teams so that we have more complete ownership of cluster compliance. </w:t>
      </w:r>
    </w:p>
    <w:p w14:paraId="6682AE91" w14:textId="77777777" w:rsidR="000916FC" w:rsidRPr="004E377F" w:rsidRDefault="00E94E9D" w:rsidP="004E377F">
      <w:pPr>
        <w:numPr>
          <w:ilvl w:val="0"/>
          <w:numId w:val="5"/>
        </w:numPr>
        <w:spacing w:before="100" w:beforeAutospacing="1" w:after="100" w:afterAutospacing="1" w:line="240" w:lineRule="auto"/>
        <w:rPr>
          <w:rFonts w:eastAsia="Times New Roman" w:cstheme="minorHAnsi"/>
        </w:rPr>
      </w:pPr>
      <w:r w:rsidRPr="004E377F">
        <w:rPr>
          <w:rFonts w:eastAsia="Times New Roman" w:cstheme="minorHAnsi"/>
          <w:b/>
          <w:bCs/>
          <w:u w:val="single"/>
        </w:rPr>
        <w:t xml:space="preserve">Multi Agent Analytics (MAA): </w:t>
      </w:r>
      <w:r w:rsidRPr="004E377F">
        <w:rPr>
          <w:rFonts w:eastAsia="Times New Roman" w:cstheme="minorHAnsi"/>
        </w:rPr>
        <w:t>“Powered by Alexa” is a developer program to let 3P developer build their own voice assistants (agents) using Alexa’s stack (via MAP, the multi-agent processing architecture, that CDO leads), for a fee. Currently, there are no cross-program-level analytics for Agents today. Individual programs have their one-off dashboards (</w:t>
      </w:r>
      <w:proofErr w:type="spellStart"/>
      <w:r w:rsidRPr="004E377F">
        <w:rPr>
          <w:rFonts w:eastAsia="Times New Roman" w:cstheme="minorHAnsi"/>
        </w:rPr>
        <w:t>Walken</w:t>
      </w:r>
      <w:proofErr w:type="spellEnd"/>
      <w:r w:rsidRPr="004E377F">
        <w:rPr>
          <w:rFonts w:eastAsia="Times New Roman" w:cstheme="minorHAnsi"/>
        </w:rPr>
        <w:t>, Alexa-Portal, AVS, and Cortana) and we do not have in-place measures of our customer or business impact with Agents. We want launch measures of customer usage, economic value from agents (</w:t>
      </w:r>
      <w:proofErr w:type="gramStart"/>
      <w:r w:rsidRPr="004E377F">
        <w:rPr>
          <w:rFonts w:eastAsia="Times New Roman" w:cstheme="minorHAnsi"/>
        </w:rPr>
        <w:t>e.g.</w:t>
      </w:r>
      <w:proofErr w:type="gramEnd"/>
      <w:r w:rsidRPr="004E377F">
        <w:rPr>
          <w:rFonts w:eastAsia="Times New Roman" w:cstheme="minorHAnsi"/>
        </w:rPr>
        <w:t xml:space="preserve"> DEV/EVE, compared to control cohorts on same device types), and agent quality (e.g. agent dialogs that end in failed utterances or non-purposeful “dead-ends”). To have these analytical measures we are creating excel based weekly business review report, which will be published on every Monday to the Multi Agent audience over an automated email. More details can be found in Wiki page: </w:t>
      </w:r>
      <w:hyperlink r:id="rId12" w:history="1">
        <w:r w:rsidRPr="004E377F">
          <w:rPr>
            <w:rFonts w:eastAsia="Times New Roman" w:cstheme="minorHAnsi"/>
            <w:color w:val="0000FF"/>
            <w:u w:val="single"/>
          </w:rPr>
          <w:t>https://wiki.labcollab.net/confluence/display/Doppler/Multi-Agent+Analytics</w:t>
        </w:r>
      </w:hyperlink>
      <w:r w:rsidRPr="004E377F">
        <w:rPr>
          <w:rFonts w:eastAsia="Times New Roman" w:cstheme="minorHAnsi"/>
        </w:rPr>
        <w:t>.</w:t>
      </w:r>
      <w:r w:rsidRPr="004E377F">
        <w:rPr>
          <w:rFonts w:eastAsia="Times New Roman" w:cstheme="minorHAnsi"/>
          <w:b/>
          <w:bCs/>
          <w:u w:val="single"/>
        </w:rPr>
        <w:t>Work in Progress status:</w:t>
      </w:r>
      <w:r w:rsidR="00F03353" w:rsidRPr="004E377F">
        <w:rPr>
          <w:rFonts w:eastAsia="Times New Roman" w:cstheme="minorHAnsi"/>
          <w:b/>
          <w:bCs/>
          <w:u w:val="single"/>
        </w:rPr>
        <w:t xml:space="preserve"> </w:t>
      </w:r>
      <w:r w:rsidRPr="004E377F">
        <w:rPr>
          <w:rFonts w:eastAsia="Times New Roman" w:cstheme="minorHAnsi"/>
        </w:rPr>
        <w:t xml:space="preserve">Till date we have aligned on what should be the final metrics and what data should be engineered to support the metrics. Currently working on creating WBR with mock datasets since the data is not yet published by tech team (planned to publish by august) and a beta version of extracting data from DataMart to establish the pipelines. Once we have final </w:t>
      </w:r>
      <w:proofErr w:type="gramStart"/>
      <w:r w:rsidRPr="004E377F">
        <w:rPr>
          <w:rFonts w:eastAsia="Times New Roman" w:cstheme="minorHAnsi"/>
        </w:rPr>
        <w:t>dataset</w:t>
      </w:r>
      <w:proofErr w:type="gramEnd"/>
      <w:r w:rsidRPr="004E377F">
        <w:rPr>
          <w:rFonts w:eastAsia="Times New Roman" w:cstheme="minorHAnsi"/>
        </w:rPr>
        <w:t xml:space="preserve"> we will integrate the WBR with actual data.</w:t>
      </w:r>
    </w:p>
    <w:p w14:paraId="3E6FE963" w14:textId="77777777" w:rsidR="00A72573" w:rsidRPr="004E377F" w:rsidRDefault="00E94E9D" w:rsidP="004E377F">
      <w:pPr>
        <w:numPr>
          <w:ilvl w:val="0"/>
          <w:numId w:val="5"/>
        </w:numPr>
        <w:spacing w:before="100" w:beforeAutospacing="1" w:after="100" w:afterAutospacing="1" w:line="240" w:lineRule="auto"/>
        <w:jc w:val="both"/>
        <w:rPr>
          <w:rFonts w:eastAsia="Times New Roman" w:cstheme="minorHAnsi"/>
        </w:rPr>
      </w:pPr>
      <w:r w:rsidRPr="004E377F">
        <w:rPr>
          <w:rFonts w:eastAsia="Times New Roman" w:cstheme="minorHAnsi"/>
          <w:b/>
          <w:bCs/>
          <w:u w:val="single"/>
        </w:rPr>
        <w:lastRenderedPageBreak/>
        <w:t xml:space="preserve">Data onboarding Proof of Concept (POC) from AWS S3 (Storage service) to Redshift Database: </w:t>
      </w:r>
      <w:r w:rsidRPr="004E377F">
        <w:rPr>
          <w:rFonts w:eastAsia="Times New Roman" w:cstheme="minorHAnsi"/>
        </w:rPr>
        <w:t xml:space="preserve">CDO as an org, we created a Redshift cluster in 2020 to bring and store the datasets from other sources to help feed the WBR/Dashboards. Most of the datasets were present in other BI sources as </w:t>
      </w:r>
      <w:proofErr w:type="spellStart"/>
      <w:r w:rsidRPr="004E377F">
        <w:rPr>
          <w:rFonts w:eastAsia="Times New Roman" w:cstheme="minorHAnsi"/>
        </w:rPr>
        <w:t>SmarthomeDB</w:t>
      </w:r>
      <w:proofErr w:type="spellEnd"/>
      <w:r w:rsidRPr="004E377F">
        <w:rPr>
          <w:rFonts w:eastAsia="Times New Roman" w:cstheme="minorHAnsi"/>
        </w:rPr>
        <w:t xml:space="preserve"> and </w:t>
      </w:r>
      <w:proofErr w:type="spellStart"/>
      <w:r w:rsidRPr="004E377F">
        <w:rPr>
          <w:rFonts w:eastAsia="Times New Roman" w:cstheme="minorHAnsi"/>
        </w:rPr>
        <w:t>AlexaDB</w:t>
      </w:r>
      <w:proofErr w:type="spellEnd"/>
      <w:r w:rsidRPr="004E377F">
        <w:rPr>
          <w:rFonts w:eastAsia="Times New Roman" w:cstheme="minorHAnsi"/>
        </w:rPr>
        <w:t xml:space="preserve">, helped in the creation of dashboards in 2020 by using </w:t>
      </w:r>
      <w:proofErr w:type="spellStart"/>
      <w:r w:rsidRPr="004E377F">
        <w:rPr>
          <w:rFonts w:eastAsia="Times New Roman" w:cstheme="minorHAnsi"/>
        </w:rPr>
        <w:t>Datanet</w:t>
      </w:r>
      <w:proofErr w:type="spellEnd"/>
      <w:r w:rsidRPr="004E377F">
        <w:rPr>
          <w:rFonts w:eastAsia="Times New Roman" w:cstheme="minorHAnsi"/>
        </w:rPr>
        <w:t xml:space="preserve"> tool. However, for the planned dashboards in 2021, we don’t have data in other BI sources, which leads us to bring data from </w:t>
      </w:r>
      <w:proofErr w:type="gramStart"/>
      <w:r w:rsidRPr="004E377F">
        <w:rPr>
          <w:rFonts w:eastAsia="Times New Roman" w:cstheme="minorHAnsi"/>
        </w:rPr>
        <w:t>Non BI</w:t>
      </w:r>
      <w:proofErr w:type="gramEnd"/>
      <w:r w:rsidRPr="004E377F">
        <w:rPr>
          <w:rFonts w:eastAsia="Times New Roman" w:cstheme="minorHAnsi"/>
        </w:rPr>
        <w:t xml:space="preserve"> sources such as S3, SQS, EDX and DataMart etc. Various teams publish the data using various methods, in majority of use cases it ends up being stored in S3, once the data is present in S3, CDO BI team consume the data from S3 to Redshift for performing analytics. To consume the data from S3 to redshift as well, we have multiple approaches</w:t>
      </w:r>
      <w:r w:rsidR="004E377F" w:rsidRPr="004E377F">
        <w:rPr>
          <w:rFonts w:eastAsia="Times New Roman" w:cstheme="minorHAnsi"/>
        </w:rPr>
        <w:t xml:space="preserve"> </w:t>
      </w:r>
      <w:r w:rsidRPr="004E377F">
        <w:rPr>
          <w:rFonts w:eastAsia="Times New Roman" w:cstheme="minorHAnsi"/>
        </w:rPr>
        <w:t xml:space="preserve">(described in SIM: </w:t>
      </w:r>
      <w:hyperlink r:id="rId13" w:history="1">
        <w:r w:rsidRPr="004E377F">
          <w:rPr>
            <w:rFonts w:eastAsia="Times New Roman" w:cstheme="minorHAnsi"/>
            <w:color w:val="0000FF"/>
            <w:u w:val="single"/>
          </w:rPr>
          <w:t>https://sim.amazon.com/issues/CDBI-83</w:t>
        </w:r>
      </w:hyperlink>
      <w:r w:rsidRPr="004E377F">
        <w:rPr>
          <w:rFonts w:eastAsia="Times New Roman" w:cstheme="minorHAnsi"/>
        </w:rPr>
        <w:t xml:space="preserve">). </w:t>
      </w:r>
      <w:proofErr w:type="gramStart"/>
      <w:r w:rsidRPr="004E377F">
        <w:rPr>
          <w:rFonts w:eastAsia="Times New Roman" w:cstheme="minorHAnsi"/>
        </w:rPr>
        <w:t>Hence</w:t>
      </w:r>
      <w:proofErr w:type="gramEnd"/>
      <w:r w:rsidRPr="004E377F">
        <w:rPr>
          <w:rFonts w:eastAsia="Times New Roman" w:cstheme="minorHAnsi"/>
        </w:rPr>
        <w:t xml:space="preserve"> we did proof of concept</w:t>
      </w:r>
      <w:r w:rsidR="004E377F" w:rsidRPr="004E377F">
        <w:rPr>
          <w:rFonts w:eastAsia="Times New Roman" w:cstheme="minorHAnsi"/>
          <w:color w:val="7992B1"/>
        </w:rPr>
        <w:t xml:space="preserve"> </w:t>
      </w:r>
      <w:r w:rsidRPr="004E377F">
        <w:rPr>
          <w:rFonts w:eastAsia="Times New Roman" w:cstheme="minorHAnsi"/>
        </w:rPr>
        <w:t>(</w:t>
      </w:r>
      <w:proofErr w:type="spellStart"/>
      <w:r w:rsidRPr="004E377F">
        <w:rPr>
          <w:rFonts w:eastAsia="Times New Roman" w:cstheme="minorHAnsi"/>
        </w:rPr>
        <w:t>PoC</w:t>
      </w:r>
      <w:proofErr w:type="spellEnd"/>
      <w:r w:rsidRPr="004E377F">
        <w:rPr>
          <w:rFonts w:eastAsia="Times New Roman" w:cstheme="minorHAnsi"/>
        </w:rPr>
        <w:t>) on multiple approaches to know which is the optimal approach in terms of cost, effectiveness, maintenance and also allows to replicate to all future projects of similar nature. We concluded S3</w:t>
      </w:r>
      <w:r>
        <w:rPr>
          <w:rStyle w:val="CommentReference"/>
        </w:rPr>
        <w:commentReference w:id="189"/>
      </w:r>
      <w:r w:rsidRPr="004E377F">
        <w:rPr>
          <w:rFonts w:eastAsia="Times New Roman" w:cstheme="minorHAnsi"/>
        </w:rPr>
        <w:t xml:space="preserve"> &gt;Cradle &gt; EDX &gt; </w:t>
      </w:r>
      <w:proofErr w:type="spellStart"/>
      <w:r w:rsidRPr="004E377F">
        <w:rPr>
          <w:rFonts w:eastAsia="Times New Roman" w:cstheme="minorHAnsi"/>
        </w:rPr>
        <w:t>Datanet</w:t>
      </w:r>
      <w:proofErr w:type="spellEnd"/>
      <w:r w:rsidRPr="004E377F">
        <w:rPr>
          <w:rFonts w:eastAsia="Times New Roman" w:cstheme="minorHAnsi"/>
        </w:rPr>
        <w:t xml:space="preserve"> &gt; Redshift will the best suited approach for our use case. </w:t>
      </w:r>
    </w:p>
    <w:p w14:paraId="09EC6D79" w14:textId="77777777" w:rsidR="001E6C66" w:rsidRPr="004E377F" w:rsidRDefault="00E94E9D" w:rsidP="001E6C66">
      <w:pPr>
        <w:numPr>
          <w:ilvl w:val="0"/>
          <w:numId w:val="5"/>
        </w:numPr>
        <w:spacing w:before="100" w:beforeAutospacing="1" w:after="100" w:afterAutospacing="1" w:line="240" w:lineRule="auto"/>
        <w:jc w:val="both"/>
        <w:rPr>
          <w:rFonts w:eastAsia="Times New Roman" w:cstheme="minorHAnsi"/>
        </w:rPr>
      </w:pPr>
      <w:r w:rsidRPr="004E377F">
        <w:rPr>
          <w:rFonts w:eastAsia="Times New Roman" w:cstheme="minorHAnsi"/>
          <w:b/>
          <w:bCs/>
          <w:u w:val="single"/>
        </w:rPr>
        <w:t xml:space="preserve">Multi Device UDR: </w:t>
      </w:r>
      <w:r w:rsidRPr="004E377F">
        <w:rPr>
          <w:rFonts w:eastAsia="Times New Roman" w:cstheme="minorHAnsi"/>
          <w:bCs/>
        </w:rPr>
        <w:t>T</w:t>
      </w:r>
      <w:r w:rsidRPr="004E377F">
        <w:rPr>
          <w:rFonts w:eastAsia="Times New Roman" w:cstheme="minorHAnsi"/>
        </w:rPr>
        <w:t xml:space="preserve">oday, for Alexa customers we are measuring various types of defects </w:t>
      </w:r>
      <w:proofErr w:type="gramStart"/>
      <w:r w:rsidRPr="004E377F">
        <w:rPr>
          <w:rFonts w:eastAsia="Times New Roman" w:cstheme="minorHAnsi"/>
        </w:rPr>
        <w:t>i.e.</w:t>
      </w:r>
      <w:proofErr w:type="gramEnd"/>
      <w:r w:rsidRPr="004E377F">
        <w:rPr>
          <w:rFonts w:eastAsia="Times New Roman" w:cstheme="minorHAnsi"/>
        </w:rPr>
        <w:t xml:space="preserve"> friction, ETER and CPDR. Combining them a Unified Defect Rate (UDR) is created by Gale team. This metric is calculated only for single device customers and there is no tool to calculate the UDR for Multi device customers. To cater for multi-device use cases owned by CDO, the CDO BI created a UDR metric for Multi device customers by writing a SQL query for the logic defined with product team. Interestingly, the Multi Device (MD) UDR is less than Single Device (SD) UDR, this is contrary to our expectation of data. </w:t>
      </w:r>
      <w:proofErr w:type="gramStart"/>
      <w:r w:rsidRPr="004E377F">
        <w:rPr>
          <w:rFonts w:eastAsia="Times New Roman" w:cstheme="minorHAnsi"/>
        </w:rPr>
        <w:t>I.e.</w:t>
      </w:r>
      <w:proofErr w:type="gramEnd"/>
      <w:r w:rsidRPr="004E377F">
        <w:rPr>
          <w:rFonts w:eastAsia="Times New Roman" w:cstheme="minorHAnsi"/>
        </w:rPr>
        <w:t xml:space="preserve"> for NA region MD UDR is 16.6 points vs SD UDR is 19.69 points and worldwide MD UDR is 16.85 vs SD UDR is 21.08. Based on this data, Product team came up with following conclusion as MD customers are typically more tenured and more active customers and have an overall lower UDR due to the </w:t>
      </w:r>
      <w:commentRangeStart w:id="190"/>
      <w:commentRangeEnd w:id="190"/>
      <w:r>
        <w:rPr>
          <w:rStyle w:val="CommentReference"/>
        </w:rPr>
        <w:commentReference w:id="190"/>
      </w:r>
      <w:r w:rsidRPr="004E377F">
        <w:rPr>
          <w:rFonts w:eastAsia="Times New Roman" w:cstheme="minorHAnsi"/>
        </w:rPr>
        <w:t>"training" on how to speak to Alexa. However, no amount of training can avoid failures with basic global requests.</w:t>
      </w:r>
    </w:p>
    <w:p w14:paraId="316E5C7E" w14:textId="77777777" w:rsidR="00A72573" w:rsidRPr="004E377F" w:rsidRDefault="00E94E9D" w:rsidP="000916FC">
      <w:pPr>
        <w:numPr>
          <w:ilvl w:val="0"/>
          <w:numId w:val="5"/>
        </w:numPr>
        <w:spacing w:before="100" w:beforeAutospacing="1" w:after="100" w:afterAutospacing="1" w:line="240" w:lineRule="auto"/>
        <w:jc w:val="both"/>
        <w:rPr>
          <w:rFonts w:eastAsia="Times New Roman" w:cstheme="minorHAnsi"/>
        </w:rPr>
      </w:pPr>
      <w:r w:rsidRPr="004E377F">
        <w:rPr>
          <w:rFonts w:eastAsia="Times New Roman" w:cstheme="minorHAnsi"/>
          <w:b/>
          <w:bCs/>
          <w:u w:val="single"/>
        </w:rPr>
        <w:t xml:space="preserve">Registry Health </w:t>
      </w:r>
      <w:r>
        <w:rPr>
          <w:rStyle w:val="CommentReference"/>
        </w:rPr>
        <w:commentReference w:id="191"/>
      </w:r>
      <w:commentRangeStart w:id="191"/>
      <w:r w:rsidRPr="004E377F">
        <w:rPr>
          <w:rFonts w:eastAsia="Times New Roman" w:cstheme="minorHAnsi"/>
          <w:b/>
          <w:bCs/>
          <w:u w:val="single"/>
        </w:rPr>
        <w:t>dashboard</w:t>
      </w:r>
      <w:r w:rsidR="004E377F" w:rsidRPr="004E377F">
        <w:rPr>
          <w:rFonts w:eastAsia="Times New Roman" w:cstheme="minorHAnsi"/>
          <w:b/>
          <w:bCs/>
          <w:u w:val="single"/>
        </w:rPr>
        <w:t>:</w:t>
      </w:r>
      <w:r w:rsidR="004E377F">
        <w:rPr>
          <w:rFonts w:eastAsia="Times New Roman" w:cstheme="minorHAnsi"/>
          <w:b/>
          <w:bCs/>
          <w:u w:val="single"/>
        </w:rPr>
        <w:t xml:space="preserve"> </w:t>
      </w:r>
      <w:r w:rsidRPr="004E377F">
        <w:rPr>
          <w:rFonts w:eastAsia="Times New Roman" w:cstheme="minorHAnsi"/>
        </w:rPr>
        <w:t xml:space="preserve">We </w:t>
      </w:r>
      <w:commentRangeEnd w:id="191"/>
      <w:r w:rsidRPr="004E377F">
        <w:rPr>
          <w:rFonts w:eastAsia="Times New Roman" w:cstheme="minorHAnsi"/>
        </w:rPr>
        <w:t xml:space="preserve">created a Registry Health dashboard to provide a comprehensive overview of key Registry related data including overall composition and growth trends. This dashboard was designed to support monthly deep dive meetings and most importantly, to inform and de-risk the Device Deduplication project. The current dashboard offers our PMs, SDMs and BDSA customers a completely self-service dashboard to monitor data, such as unique identifier coverage from our 3P partners and metrics related to a number of existing and merged duplicates. </w:t>
      </w:r>
      <w:r>
        <w:rPr>
          <w:rStyle w:val="CommentReference"/>
        </w:rPr>
        <w:commentReference w:id="192"/>
      </w:r>
      <w:r w:rsidRPr="004E377F">
        <w:rPr>
          <w:rFonts w:eastAsia="Times New Roman" w:cstheme="minorHAnsi"/>
        </w:rPr>
        <w:t>The tool has already helped the project team to proactively identify data irregularities so that they can be solved ahead of the launch.</w:t>
      </w:r>
    </w:p>
    <w:p w14:paraId="2BD4D2A1" w14:textId="77777777" w:rsidR="00A72573" w:rsidRPr="004E377F" w:rsidRDefault="00E94E9D" w:rsidP="000916FC">
      <w:pPr>
        <w:numPr>
          <w:ilvl w:val="0"/>
          <w:numId w:val="5"/>
        </w:numPr>
        <w:spacing w:before="100" w:beforeAutospacing="1" w:after="100" w:afterAutospacing="1" w:line="240" w:lineRule="auto"/>
        <w:jc w:val="both"/>
        <w:rPr>
          <w:rFonts w:eastAsia="Times New Roman" w:cstheme="minorHAnsi"/>
        </w:rPr>
      </w:pPr>
      <w:r w:rsidRPr="004E377F">
        <w:rPr>
          <w:rFonts w:eastAsia="Times New Roman" w:cstheme="minorHAnsi"/>
          <w:b/>
          <w:bCs/>
          <w:u w:val="single"/>
        </w:rPr>
        <w:t>SDE Intake Dashboard:</w:t>
      </w:r>
      <w:r w:rsidRPr="004E377F">
        <w:rPr>
          <w:rFonts w:eastAsia="Times New Roman" w:cstheme="minorHAnsi"/>
          <w:b/>
          <w:bCs/>
        </w:rPr>
        <w:t xml:space="preserve"> </w:t>
      </w:r>
      <w:r w:rsidRPr="004E377F">
        <w:rPr>
          <w:rFonts w:eastAsia="Times New Roman" w:cstheme="minorHAnsi"/>
        </w:rPr>
        <w:t>On a monthly basis CDO TPMs report intake data to answer questions on volume of intakes, accept/reject rates, key customers, tagging and general processing timelines. This was done manually and only once a month with the limited capabilities of excel. We created a CDO Intake dashboard to allow TPMs, SDMs to know if our investments in developer velocity efforts are working and to help them to understand if we need to invest further.</w:t>
      </w:r>
    </w:p>
    <w:p w14:paraId="1EA13605" w14:textId="77777777" w:rsidR="00A72573" w:rsidRPr="004E377F" w:rsidRDefault="00E94E9D" w:rsidP="000916FC">
      <w:pPr>
        <w:numPr>
          <w:ilvl w:val="0"/>
          <w:numId w:val="5"/>
        </w:numPr>
        <w:spacing w:before="100" w:beforeAutospacing="1" w:after="100" w:afterAutospacing="1" w:line="240" w:lineRule="auto"/>
        <w:jc w:val="both"/>
        <w:rPr>
          <w:rFonts w:eastAsia="Times New Roman" w:cstheme="minorHAnsi"/>
        </w:rPr>
      </w:pPr>
      <w:r w:rsidRPr="004E377F">
        <w:rPr>
          <w:rFonts w:eastAsia="Times New Roman" w:cstheme="minorHAnsi"/>
          <w:b/>
          <w:bCs/>
          <w:u w:val="single"/>
        </w:rPr>
        <w:t>LAP Adoption Dashboard:</w:t>
      </w:r>
      <w:r w:rsidRPr="004E377F">
        <w:rPr>
          <w:rFonts w:eastAsia="Times New Roman" w:cstheme="minorHAnsi"/>
        </w:rPr>
        <w:t xml:space="preserve"> CD BI created a </w:t>
      </w:r>
      <w:proofErr w:type="spellStart"/>
      <w:r w:rsidRPr="004E377F">
        <w:rPr>
          <w:rFonts w:eastAsia="Times New Roman" w:cstheme="minorHAnsi"/>
        </w:rPr>
        <w:t>QuickSight</w:t>
      </w:r>
      <w:proofErr w:type="spellEnd"/>
      <w:r w:rsidRPr="004E377F">
        <w:rPr>
          <w:rFonts w:eastAsia="Times New Roman" w:cstheme="minorHAnsi"/>
        </w:rPr>
        <w:t xml:space="preserve"> dashboard for the LAP launch to track Local Adoption, specifically the number of customers and devices that will benefit from LAP-enabled local control. The dashboard consists of about 20 metrics, with a plan to expand to 50 metrics. These include # of devices of that are eligible to enable a Local route, # of customers that have disabled cloud control, but local control persists (CX gap) etc. The dashboard is helping the Product and tech </w:t>
      </w:r>
      <w:commentRangeStart w:id="193"/>
      <w:commentRangeEnd w:id="193"/>
      <w:r>
        <w:rPr>
          <w:rStyle w:val="CommentReference"/>
        </w:rPr>
        <w:commentReference w:id="193"/>
      </w:r>
      <w:r w:rsidRPr="004E377F">
        <w:rPr>
          <w:rFonts w:eastAsia="Times New Roman" w:cstheme="minorHAnsi"/>
        </w:rPr>
        <w:t xml:space="preserve">teams to monitor how frequently customers experience known CX edge cases so we can take action if this metric moves beyond our estimated thresholds. </w:t>
      </w:r>
    </w:p>
    <w:p w14:paraId="4A0835B6" w14:textId="7782DB15" w:rsidR="00A72573" w:rsidRDefault="00E94E9D" w:rsidP="00DA48FF">
      <w:pPr>
        <w:numPr>
          <w:ilvl w:val="0"/>
          <w:numId w:val="5"/>
        </w:numPr>
        <w:spacing w:before="100" w:beforeAutospacing="1" w:after="100" w:afterAutospacing="1" w:line="240" w:lineRule="auto"/>
        <w:jc w:val="both"/>
        <w:rPr>
          <w:rFonts w:eastAsia="Times New Roman" w:cstheme="minorHAnsi"/>
        </w:rPr>
      </w:pPr>
      <w:r w:rsidRPr="004E377F">
        <w:rPr>
          <w:rFonts w:eastAsia="Times New Roman" w:cstheme="minorHAnsi"/>
          <w:b/>
          <w:bCs/>
          <w:u w:val="single"/>
        </w:rPr>
        <w:t>MDX Adoption and engagement Self-serving query:</w:t>
      </w:r>
      <w:r w:rsidRPr="004E377F">
        <w:rPr>
          <w:rFonts w:eastAsia="Times New Roman" w:cstheme="minorHAnsi"/>
          <w:u w:val="single"/>
        </w:rPr>
        <w:t xml:space="preserve"> </w:t>
      </w:r>
      <w:r w:rsidRPr="004E377F">
        <w:rPr>
          <w:rFonts w:eastAsia="Times New Roman" w:cstheme="minorHAnsi"/>
        </w:rPr>
        <w:t xml:space="preserve">MDX team routinely needed to collect data on multi-device spaces to inform prioritization discussions. To assist with this, BI team created a single de normalized table and turned multiple simple queries into one single query. The goal of </w:t>
      </w:r>
      <w:r w:rsidRPr="004E377F">
        <w:rPr>
          <w:rFonts w:eastAsia="Times New Roman" w:cstheme="minorHAnsi"/>
        </w:rPr>
        <w:lastRenderedPageBreak/>
        <w:t xml:space="preserve">the project was to create a </w:t>
      </w:r>
      <w:proofErr w:type="spellStart"/>
      <w:r w:rsidRPr="004E377F">
        <w:rPr>
          <w:rFonts w:eastAsia="Times New Roman" w:cstheme="minorHAnsi"/>
        </w:rPr>
        <w:t>QuickSight</w:t>
      </w:r>
      <w:proofErr w:type="spellEnd"/>
      <w:r w:rsidRPr="004E377F">
        <w:rPr>
          <w:rFonts w:eastAsia="Times New Roman" w:cstheme="minorHAnsi"/>
        </w:rPr>
        <w:t xml:space="preserve"> dashboard to refresh on a weekly basis with all the necessary filters to slice and dice the data and have a readily available data for PRFAQs. </w:t>
      </w:r>
      <w:r w:rsidR="00C65800">
        <w:rPr>
          <w:rFonts w:eastAsia="Times New Roman" w:cstheme="minorHAnsi"/>
        </w:rPr>
        <w:t xml:space="preserve"> </w:t>
      </w:r>
    </w:p>
    <w:p w14:paraId="67A1FBA3" w14:textId="756340EF" w:rsidR="0040217A" w:rsidRPr="004E377F" w:rsidRDefault="00E94E9D" w:rsidP="00102F51">
      <w:pPr>
        <w:pStyle w:val="IntenseQuote"/>
        <w:pBdr>
          <w:bottom w:val="single" w:sz="4" w:space="0" w:color="5B9BD5" w:themeColor="accent1"/>
        </w:pBdr>
        <w:spacing w:before="0"/>
        <w:ind w:left="0"/>
        <w:rPr>
          <w:rFonts w:eastAsia="Times New Roman" w:cstheme="minorHAnsi"/>
          <w:sz w:val="22"/>
          <w:szCs w:val="22"/>
        </w:rPr>
      </w:pPr>
      <w:r>
        <w:rPr>
          <w:rFonts w:cstheme="minorHAnsi"/>
          <w:i w:val="0"/>
          <w:iCs w:val="0"/>
          <w:sz w:val="22"/>
          <w:szCs w:val="22"/>
        </w:rPr>
        <w:t xml:space="preserve">Appendix </w:t>
      </w:r>
      <w:r w:rsidR="00D61ABA">
        <w:rPr>
          <w:rFonts w:cstheme="minorHAnsi"/>
          <w:i w:val="0"/>
          <w:iCs w:val="0"/>
          <w:sz w:val="22"/>
          <w:szCs w:val="22"/>
        </w:rPr>
        <w:t>2</w:t>
      </w:r>
      <w:r>
        <w:rPr>
          <w:rFonts w:cstheme="minorHAnsi"/>
          <w:i w:val="0"/>
          <w:iCs w:val="0"/>
          <w:sz w:val="22"/>
          <w:szCs w:val="22"/>
        </w:rPr>
        <w:t xml:space="preserve">: </w:t>
      </w:r>
      <w:r w:rsidRPr="004E377F">
        <w:rPr>
          <w:rFonts w:cstheme="minorHAnsi"/>
          <w:i w:val="0"/>
          <w:iCs w:val="0"/>
          <w:sz w:val="22"/>
          <w:szCs w:val="22"/>
        </w:rPr>
        <w:t>Data life cycle and steps to work with BI team.</w:t>
      </w:r>
    </w:p>
    <w:p w14:paraId="4C3F96F2" w14:textId="77777777" w:rsidR="0040217A" w:rsidRPr="004E377F" w:rsidRDefault="00E94E9D" w:rsidP="0040217A">
      <w:pPr>
        <w:spacing w:after="240" w:line="240" w:lineRule="auto"/>
        <w:rPr>
          <w:rFonts w:eastAsia="Times New Roman" w:cstheme="minorHAnsi"/>
        </w:rPr>
      </w:pPr>
      <w:r w:rsidRPr="004E377F">
        <w:rPr>
          <w:rFonts w:eastAsia="Times New Roman" w:cstheme="minorHAnsi"/>
        </w:rPr>
        <w:t>A full fledge data project will be in the following stages 1) Customer Data Instrumentation (involves Tech team and PMs) 2) Data engineering (SDEs and DEs) 3) BI engineering (DEs and BIEs) 4) Business analyst/PM (BIEs and PMs) and 5) Data science (DS, BIE, PMs) to help answer business questions effectively. Teams in the CDO org are in different stages of data life cycle</w:t>
      </w:r>
      <w:r w:rsidR="00891E1F" w:rsidRPr="004E377F">
        <w:rPr>
          <w:rFonts w:eastAsia="Times New Roman" w:cstheme="minorHAnsi"/>
        </w:rPr>
        <w:t>, hence scope and steps will vary project to project.</w:t>
      </w:r>
    </w:p>
    <w:p w14:paraId="3E8EAFFC" w14:textId="77777777" w:rsidR="00891E1F" w:rsidRPr="004E377F" w:rsidRDefault="00E94E9D" w:rsidP="0040217A">
      <w:pPr>
        <w:spacing w:after="240" w:line="240" w:lineRule="auto"/>
        <w:rPr>
          <w:rFonts w:eastAsia="Times New Roman" w:cstheme="minorHAnsi"/>
        </w:rPr>
      </w:pPr>
      <w:r w:rsidRPr="004E377F">
        <w:rPr>
          <w:rFonts w:eastAsia="Times New Roman" w:cstheme="minorHAnsi"/>
        </w:rPr>
        <w:t xml:space="preserve">Below are the </w:t>
      </w:r>
      <w:proofErr w:type="gramStart"/>
      <w:r w:rsidRPr="004E377F">
        <w:rPr>
          <w:rFonts w:eastAsia="Times New Roman" w:cstheme="minorHAnsi"/>
        </w:rPr>
        <w:t>high level</w:t>
      </w:r>
      <w:proofErr w:type="gramEnd"/>
      <w:r w:rsidRPr="004E377F">
        <w:rPr>
          <w:rFonts w:eastAsia="Times New Roman" w:cstheme="minorHAnsi"/>
        </w:rPr>
        <w:t xml:space="preserve"> steps: </w:t>
      </w:r>
    </w:p>
    <w:p w14:paraId="030229DF" w14:textId="77777777" w:rsidR="000916FC" w:rsidRPr="004E377F" w:rsidRDefault="00E94E9D" w:rsidP="000916FC">
      <w:pPr>
        <w:ind w:left="360"/>
        <w:rPr>
          <w:rFonts w:cstheme="minorHAnsi"/>
        </w:rPr>
      </w:pPr>
      <w:r w:rsidRPr="004E377F">
        <w:rPr>
          <w:rFonts w:cstheme="minorHAnsi"/>
          <w:b/>
        </w:rPr>
        <w:t>Step 1:</w:t>
      </w:r>
      <w:r w:rsidRPr="004E377F">
        <w:rPr>
          <w:rFonts w:cstheme="minorHAnsi"/>
        </w:rPr>
        <w:t xml:space="preserve"> Create a SIM using </w:t>
      </w:r>
      <w:hyperlink r:id="rId14" w:anchor="AlexaConnectedDevicesandOrchestrationBI-IntakeRequest:" w:history="1">
        <w:r w:rsidRPr="004E377F">
          <w:rPr>
            <w:rStyle w:val="Hyperlink"/>
            <w:rFonts w:cstheme="minorHAnsi"/>
          </w:rPr>
          <w:t>link</w:t>
        </w:r>
      </w:hyperlink>
      <w:r w:rsidRPr="004E377F">
        <w:rPr>
          <w:rFonts w:cstheme="minorHAnsi"/>
        </w:rPr>
        <w:t xml:space="preserve"> which includes a requirement document as in samples. </w:t>
      </w:r>
      <w:hyperlink r:id="rId15" w:history="1">
        <w:r w:rsidRPr="004E377F">
          <w:rPr>
            <w:rStyle w:val="Hyperlink"/>
            <w:rFonts w:cstheme="minorHAnsi"/>
          </w:rPr>
          <w:t>Sample 1</w:t>
        </w:r>
      </w:hyperlink>
      <w:r w:rsidR="004E377F" w:rsidRPr="004E377F">
        <w:rPr>
          <w:rStyle w:val="Hyperlink"/>
          <w:rFonts w:cstheme="minorHAnsi"/>
        </w:rPr>
        <w:t xml:space="preserve"> </w:t>
      </w:r>
      <w:r w:rsidRPr="004E377F">
        <w:rPr>
          <w:rFonts w:cstheme="minorHAnsi"/>
        </w:rPr>
        <w:t>&amp;</w:t>
      </w:r>
      <w:r w:rsidR="004E377F" w:rsidRPr="004E377F">
        <w:rPr>
          <w:rFonts w:cstheme="minorHAnsi"/>
        </w:rPr>
        <w:t xml:space="preserve"> </w:t>
      </w:r>
      <w:hyperlink r:id="rId16" w:history="1">
        <w:r w:rsidRPr="004E377F">
          <w:rPr>
            <w:rStyle w:val="Hyperlink"/>
            <w:rFonts w:cstheme="minorHAnsi"/>
          </w:rPr>
          <w:t>Sample 2</w:t>
        </w:r>
      </w:hyperlink>
    </w:p>
    <w:p w14:paraId="050D02E4" w14:textId="77777777" w:rsidR="00DD36C4" w:rsidRPr="004E377F" w:rsidRDefault="00E94E9D" w:rsidP="00891E1F">
      <w:pPr>
        <w:ind w:left="360"/>
        <w:rPr>
          <w:rFonts w:cstheme="minorHAnsi"/>
        </w:rPr>
      </w:pPr>
      <w:r w:rsidRPr="004E377F">
        <w:rPr>
          <w:rFonts w:cstheme="minorHAnsi"/>
          <w:b/>
        </w:rPr>
        <w:t>Step 2:</w:t>
      </w:r>
      <w:r w:rsidR="00FB3BCF" w:rsidRPr="004E377F">
        <w:rPr>
          <w:rFonts w:cstheme="minorHAnsi"/>
          <w:b/>
        </w:rPr>
        <w:t xml:space="preserve"> </w:t>
      </w:r>
      <w:r w:rsidRPr="004E377F">
        <w:rPr>
          <w:rFonts w:cstheme="minorHAnsi"/>
        </w:rPr>
        <w:t>Set up a meeting with the BI team</w:t>
      </w:r>
      <w:r w:rsidR="00FB3BCF" w:rsidRPr="004E377F">
        <w:rPr>
          <w:rFonts w:cstheme="minorHAnsi"/>
        </w:rPr>
        <w:t xml:space="preserve"> to go</w:t>
      </w:r>
      <w:r w:rsidRPr="004E377F">
        <w:rPr>
          <w:rFonts w:cstheme="minorHAnsi"/>
        </w:rPr>
        <w:t xml:space="preserve"> over the requirement docs. Based on the requirements, BI team will scope the bandwidth required to work on the request.</w:t>
      </w:r>
    </w:p>
    <w:p w14:paraId="5F34A51E" w14:textId="77777777" w:rsidR="00891E1F" w:rsidRPr="004E377F" w:rsidRDefault="00E94E9D" w:rsidP="00891E1F">
      <w:pPr>
        <w:ind w:left="360"/>
        <w:rPr>
          <w:rFonts w:cstheme="minorHAnsi"/>
        </w:rPr>
      </w:pPr>
      <w:r w:rsidRPr="004E377F">
        <w:rPr>
          <w:rFonts w:cstheme="minorHAnsi"/>
          <w:b/>
        </w:rPr>
        <w:t xml:space="preserve">Step 3: </w:t>
      </w:r>
      <w:r w:rsidR="004E377F" w:rsidRPr="004E377F">
        <w:rPr>
          <w:rFonts w:cstheme="minorHAnsi"/>
        </w:rPr>
        <w:t>After scoping, i</w:t>
      </w:r>
      <w:r w:rsidRPr="004E377F">
        <w:rPr>
          <w:rFonts w:cstheme="minorHAnsi"/>
        </w:rPr>
        <w:t>f the project requires more than a week to complete, then</w:t>
      </w:r>
      <w:r w:rsidR="004E377F" w:rsidRPr="004E377F">
        <w:rPr>
          <w:rFonts w:cstheme="minorHAnsi"/>
        </w:rPr>
        <w:t xml:space="preserve"> it</w:t>
      </w:r>
      <w:r w:rsidRPr="004E377F">
        <w:rPr>
          <w:rFonts w:cstheme="minorHAnsi"/>
        </w:rPr>
        <w:t xml:space="preserve"> needs to</w:t>
      </w:r>
      <w:r w:rsidR="004E377F" w:rsidRPr="004E377F">
        <w:rPr>
          <w:rFonts w:cstheme="minorHAnsi"/>
        </w:rPr>
        <w:t xml:space="preserve"> be</w:t>
      </w:r>
      <w:r w:rsidRPr="004E377F">
        <w:rPr>
          <w:rFonts w:cstheme="minorHAnsi"/>
        </w:rPr>
        <w:t xml:space="preserve"> prioriti</w:t>
      </w:r>
      <w:r w:rsidR="004E377F" w:rsidRPr="004E377F">
        <w:rPr>
          <w:rFonts w:cstheme="minorHAnsi"/>
        </w:rPr>
        <w:t>zed with @putchas since BI team works on monthly sprint prioritization.</w:t>
      </w:r>
    </w:p>
    <w:p w14:paraId="3F3E8FB4" w14:textId="5A11CC18" w:rsidR="00D5646F" w:rsidRPr="004E377F" w:rsidRDefault="00E94E9D" w:rsidP="00D61ABA">
      <w:pPr>
        <w:ind w:left="360"/>
        <w:rPr>
          <w:rFonts w:cstheme="minorHAnsi"/>
        </w:rPr>
      </w:pPr>
      <w:r w:rsidRPr="004E377F">
        <w:rPr>
          <w:rFonts w:cstheme="minorHAnsi"/>
          <w:b/>
        </w:rPr>
        <w:t>Step 4:</w:t>
      </w:r>
      <w:r w:rsidR="00FB3BCF" w:rsidRPr="004E377F">
        <w:rPr>
          <w:rFonts w:cstheme="minorHAnsi"/>
          <w:b/>
        </w:rPr>
        <w:t xml:space="preserve"> </w:t>
      </w:r>
      <w:r w:rsidR="00DD36C4" w:rsidRPr="004E377F">
        <w:rPr>
          <w:rFonts w:cstheme="minorHAnsi"/>
        </w:rPr>
        <w:t>Facilitate meetings with respective Tech teams if the data is not instrumented yet. Later will BI team will follow the project plan as below.</w:t>
      </w:r>
    </w:p>
    <w:tbl>
      <w:tblPr>
        <w:tblStyle w:val="TableGrid"/>
        <w:tblpPr w:leftFromText="180" w:rightFromText="180" w:vertAnchor="text" w:horzAnchor="margin" w:tblpXSpec="right" w:tblpY="413"/>
        <w:tblW w:w="0" w:type="auto"/>
        <w:tblLook w:val="04A0" w:firstRow="1" w:lastRow="0" w:firstColumn="1" w:lastColumn="0" w:noHBand="0" w:noVBand="1"/>
      </w:tblPr>
      <w:tblGrid>
        <w:gridCol w:w="840"/>
        <w:gridCol w:w="8270"/>
      </w:tblGrid>
      <w:tr w:rsidR="008D5C7E" w14:paraId="747CF3CC" w14:textId="77777777" w:rsidTr="00891E1F">
        <w:trPr>
          <w:trHeight w:val="235"/>
        </w:trPr>
        <w:tc>
          <w:tcPr>
            <w:tcW w:w="840" w:type="dxa"/>
            <w:hideMark/>
          </w:tcPr>
          <w:p w14:paraId="5E1BD30B" w14:textId="77777777" w:rsidR="00891E1F" w:rsidRPr="004E377F" w:rsidRDefault="00E94E9D" w:rsidP="009E2E70">
            <w:pPr>
              <w:rPr>
                <w:rFonts w:cstheme="minorHAnsi"/>
                <w:b/>
              </w:rPr>
            </w:pPr>
            <w:r w:rsidRPr="004E377F">
              <w:rPr>
                <w:rFonts w:cstheme="minorHAnsi"/>
                <w:b/>
              </w:rPr>
              <w:t>Sl. No</w:t>
            </w:r>
          </w:p>
        </w:tc>
        <w:tc>
          <w:tcPr>
            <w:tcW w:w="8270" w:type="dxa"/>
            <w:noWrap/>
            <w:hideMark/>
          </w:tcPr>
          <w:p w14:paraId="6C7C37FE" w14:textId="77777777" w:rsidR="00891E1F" w:rsidRPr="004E377F" w:rsidRDefault="00E94E9D" w:rsidP="009E2E70">
            <w:pPr>
              <w:ind w:left="360"/>
              <w:rPr>
                <w:rFonts w:cstheme="minorHAnsi"/>
                <w:b/>
              </w:rPr>
            </w:pPr>
            <w:r w:rsidRPr="004E377F">
              <w:rPr>
                <w:rFonts w:cstheme="minorHAnsi"/>
                <w:b/>
              </w:rPr>
              <w:t>Milestone Description</w:t>
            </w:r>
          </w:p>
        </w:tc>
      </w:tr>
      <w:tr w:rsidR="008D5C7E" w14:paraId="573A0EBE" w14:textId="77777777" w:rsidTr="00891E1F">
        <w:trPr>
          <w:trHeight w:val="228"/>
        </w:trPr>
        <w:tc>
          <w:tcPr>
            <w:tcW w:w="840" w:type="dxa"/>
            <w:hideMark/>
          </w:tcPr>
          <w:p w14:paraId="78A1C1EE" w14:textId="77777777" w:rsidR="00891E1F" w:rsidRPr="004E377F" w:rsidRDefault="00E94E9D" w:rsidP="009E2E70">
            <w:pPr>
              <w:ind w:left="360"/>
              <w:rPr>
                <w:rFonts w:cstheme="minorHAnsi"/>
              </w:rPr>
            </w:pPr>
            <w:r w:rsidRPr="004E377F">
              <w:rPr>
                <w:rFonts w:cstheme="minorHAnsi"/>
              </w:rPr>
              <w:t> </w:t>
            </w:r>
          </w:p>
        </w:tc>
        <w:tc>
          <w:tcPr>
            <w:tcW w:w="8270" w:type="dxa"/>
            <w:hideMark/>
          </w:tcPr>
          <w:p w14:paraId="7099CC28" w14:textId="77777777" w:rsidR="00891E1F" w:rsidRPr="004E377F" w:rsidRDefault="00E94E9D" w:rsidP="00891E1F">
            <w:pPr>
              <w:rPr>
                <w:rFonts w:cstheme="minorHAnsi"/>
                <w:b/>
              </w:rPr>
            </w:pPr>
            <w:r w:rsidRPr="004E377F">
              <w:rPr>
                <w:rFonts w:cstheme="minorHAnsi"/>
                <w:b/>
              </w:rPr>
              <w:t xml:space="preserve">Data engineering </w:t>
            </w:r>
          </w:p>
        </w:tc>
      </w:tr>
      <w:tr w:rsidR="008D5C7E" w14:paraId="26BAEAB9" w14:textId="77777777" w:rsidTr="00891E1F">
        <w:trPr>
          <w:trHeight w:val="228"/>
        </w:trPr>
        <w:tc>
          <w:tcPr>
            <w:tcW w:w="840" w:type="dxa"/>
            <w:hideMark/>
          </w:tcPr>
          <w:p w14:paraId="695484BC" w14:textId="77777777" w:rsidR="00891E1F" w:rsidRPr="004E377F" w:rsidRDefault="00E94E9D" w:rsidP="009E2E70">
            <w:pPr>
              <w:ind w:left="360"/>
              <w:rPr>
                <w:rFonts w:cstheme="minorHAnsi"/>
              </w:rPr>
            </w:pPr>
            <w:r w:rsidRPr="004E377F">
              <w:rPr>
                <w:rFonts w:cstheme="minorHAnsi"/>
              </w:rPr>
              <w:t>1</w:t>
            </w:r>
          </w:p>
        </w:tc>
        <w:tc>
          <w:tcPr>
            <w:tcW w:w="8270" w:type="dxa"/>
            <w:hideMark/>
          </w:tcPr>
          <w:p w14:paraId="6A7507D8" w14:textId="77777777" w:rsidR="00891E1F" w:rsidRPr="004E377F" w:rsidRDefault="00E94E9D" w:rsidP="00891E1F">
            <w:pPr>
              <w:rPr>
                <w:rFonts w:cstheme="minorHAnsi"/>
              </w:rPr>
            </w:pPr>
            <w:r w:rsidRPr="004E377F">
              <w:rPr>
                <w:rFonts w:cstheme="minorHAnsi"/>
              </w:rPr>
              <w:t>Finalize the Design with SDE team to publish the data</w:t>
            </w:r>
          </w:p>
        </w:tc>
      </w:tr>
      <w:tr w:rsidR="008D5C7E" w14:paraId="75528EDF" w14:textId="77777777" w:rsidTr="00891E1F">
        <w:trPr>
          <w:trHeight w:val="216"/>
        </w:trPr>
        <w:tc>
          <w:tcPr>
            <w:tcW w:w="840" w:type="dxa"/>
            <w:hideMark/>
          </w:tcPr>
          <w:p w14:paraId="6BCB7B58" w14:textId="77777777" w:rsidR="00891E1F" w:rsidRPr="004E377F" w:rsidRDefault="00E94E9D" w:rsidP="009E2E70">
            <w:pPr>
              <w:ind w:left="360"/>
              <w:rPr>
                <w:rFonts w:cstheme="minorHAnsi"/>
              </w:rPr>
            </w:pPr>
            <w:r w:rsidRPr="004E377F">
              <w:rPr>
                <w:rFonts w:cstheme="minorHAnsi"/>
              </w:rPr>
              <w:t>2</w:t>
            </w:r>
          </w:p>
        </w:tc>
        <w:tc>
          <w:tcPr>
            <w:tcW w:w="8270" w:type="dxa"/>
            <w:hideMark/>
          </w:tcPr>
          <w:p w14:paraId="7847CB63" w14:textId="77777777" w:rsidR="00891E1F" w:rsidRPr="004E377F" w:rsidRDefault="00E94E9D" w:rsidP="00891E1F">
            <w:pPr>
              <w:rPr>
                <w:rFonts w:cstheme="minorHAnsi"/>
              </w:rPr>
            </w:pPr>
            <w:r w:rsidRPr="004E377F">
              <w:rPr>
                <w:rFonts w:cstheme="minorHAnsi"/>
              </w:rPr>
              <w:t>Development of publishing the data to S3 by SDE teams</w:t>
            </w:r>
          </w:p>
        </w:tc>
      </w:tr>
      <w:tr w:rsidR="008D5C7E" w14:paraId="7503B63E" w14:textId="77777777" w:rsidTr="00891E1F">
        <w:trPr>
          <w:trHeight w:val="228"/>
        </w:trPr>
        <w:tc>
          <w:tcPr>
            <w:tcW w:w="840" w:type="dxa"/>
            <w:hideMark/>
          </w:tcPr>
          <w:p w14:paraId="7B3FEF3A" w14:textId="77777777" w:rsidR="00891E1F" w:rsidRPr="004E377F" w:rsidRDefault="00E94E9D" w:rsidP="009E2E70">
            <w:pPr>
              <w:ind w:left="360"/>
              <w:rPr>
                <w:rFonts w:cstheme="minorHAnsi"/>
              </w:rPr>
            </w:pPr>
            <w:r w:rsidRPr="004E377F">
              <w:rPr>
                <w:rFonts w:cstheme="minorHAnsi"/>
              </w:rPr>
              <w:t>3</w:t>
            </w:r>
          </w:p>
        </w:tc>
        <w:tc>
          <w:tcPr>
            <w:tcW w:w="8270" w:type="dxa"/>
            <w:hideMark/>
          </w:tcPr>
          <w:p w14:paraId="5EC98BC4" w14:textId="77777777" w:rsidR="00891E1F" w:rsidRPr="004E377F" w:rsidRDefault="00E94E9D" w:rsidP="00891E1F">
            <w:pPr>
              <w:rPr>
                <w:rFonts w:cstheme="minorHAnsi"/>
              </w:rPr>
            </w:pPr>
            <w:r w:rsidRPr="004E377F">
              <w:rPr>
                <w:rFonts w:cstheme="minorHAnsi"/>
              </w:rPr>
              <w:t>Proof of concept/Design to publish the data from S3 to Redshift or Redshift Spectrum</w:t>
            </w:r>
          </w:p>
        </w:tc>
      </w:tr>
      <w:tr w:rsidR="008D5C7E" w14:paraId="6CF7A6B0" w14:textId="77777777" w:rsidTr="00891E1F">
        <w:trPr>
          <w:trHeight w:val="228"/>
        </w:trPr>
        <w:tc>
          <w:tcPr>
            <w:tcW w:w="840" w:type="dxa"/>
            <w:hideMark/>
          </w:tcPr>
          <w:p w14:paraId="2A7352C6" w14:textId="77777777" w:rsidR="00891E1F" w:rsidRPr="004E377F" w:rsidRDefault="00E94E9D" w:rsidP="009E2E70">
            <w:pPr>
              <w:ind w:left="360"/>
              <w:rPr>
                <w:rFonts w:cstheme="minorHAnsi"/>
              </w:rPr>
            </w:pPr>
            <w:r w:rsidRPr="004E377F">
              <w:rPr>
                <w:rFonts w:cstheme="minorHAnsi"/>
              </w:rPr>
              <w:t>4</w:t>
            </w:r>
          </w:p>
        </w:tc>
        <w:tc>
          <w:tcPr>
            <w:tcW w:w="8270" w:type="dxa"/>
            <w:hideMark/>
          </w:tcPr>
          <w:p w14:paraId="253B3F49" w14:textId="77777777" w:rsidR="00891E1F" w:rsidRPr="004E377F" w:rsidRDefault="00E94E9D" w:rsidP="00891E1F">
            <w:pPr>
              <w:rPr>
                <w:rFonts w:cstheme="minorHAnsi"/>
              </w:rPr>
            </w:pPr>
            <w:r w:rsidRPr="004E377F">
              <w:rPr>
                <w:rFonts w:cstheme="minorHAnsi"/>
              </w:rPr>
              <w:t xml:space="preserve">Create the pipelines to consume the data from S3 to Redshift or Redshift Spectrum </w:t>
            </w:r>
          </w:p>
        </w:tc>
      </w:tr>
      <w:tr w:rsidR="008D5C7E" w14:paraId="03C27C4D" w14:textId="77777777" w:rsidTr="00891E1F">
        <w:trPr>
          <w:trHeight w:val="228"/>
        </w:trPr>
        <w:tc>
          <w:tcPr>
            <w:tcW w:w="840" w:type="dxa"/>
            <w:hideMark/>
          </w:tcPr>
          <w:p w14:paraId="73C29F9A" w14:textId="77777777" w:rsidR="00891E1F" w:rsidRPr="004E377F" w:rsidRDefault="00E94E9D" w:rsidP="009E2E70">
            <w:pPr>
              <w:ind w:left="360"/>
              <w:rPr>
                <w:rFonts w:cstheme="minorHAnsi"/>
              </w:rPr>
            </w:pPr>
            <w:r w:rsidRPr="004E377F">
              <w:rPr>
                <w:rFonts w:cstheme="minorHAnsi"/>
              </w:rPr>
              <w:t>5</w:t>
            </w:r>
          </w:p>
        </w:tc>
        <w:tc>
          <w:tcPr>
            <w:tcW w:w="8270" w:type="dxa"/>
            <w:hideMark/>
          </w:tcPr>
          <w:p w14:paraId="0C71C5EB" w14:textId="77777777" w:rsidR="00891E1F" w:rsidRPr="004E377F" w:rsidRDefault="00E94E9D" w:rsidP="00891E1F">
            <w:pPr>
              <w:rPr>
                <w:rFonts w:cstheme="minorHAnsi"/>
              </w:rPr>
            </w:pPr>
            <w:r w:rsidRPr="004E377F">
              <w:rPr>
                <w:rFonts w:cstheme="minorHAnsi"/>
              </w:rPr>
              <w:t>Test the data is being effectively consuming on agreed cadence</w:t>
            </w:r>
          </w:p>
        </w:tc>
      </w:tr>
      <w:tr w:rsidR="008D5C7E" w14:paraId="2D60100E" w14:textId="77777777" w:rsidTr="00891E1F">
        <w:trPr>
          <w:trHeight w:val="228"/>
        </w:trPr>
        <w:tc>
          <w:tcPr>
            <w:tcW w:w="840" w:type="dxa"/>
            <w:hideMark/>
          </w:tcPr>
          <w:p w14:paraId="572744BA" w14:textId="77777777" w:rsidR="00891E1F" w:rsidRPr="004E377F" w:rsidRDefault="00E94E9D" w:rsidP="009E2E70">
            <w:pPr>
              <w:ind w:left="360"/>
              <w:rPr>
                <w:rFonts w:cstheme="minorHAnsi"/>
              </w:rPr>
            </w:pPr>
            <w:r w:rsidRPr="004E377F">
              <w:rPr>
                <w:rFonts w:cstheme="minorHAnsi"/>
              </w:rPr>
              <w:t> </w:t>
            </w:r>
          </w:p>
        </w:tc>
        <w:tc>
          <w:tcPr>
            <w:tcW w:w="8270" w:type="dxa"/>
            <w:hideMark/>
          </w:tcPr>
          <w:p w14:paraId="18847A99" w14:textId="77777777" w:rsidR="00891E1F" w:rsidRPr="004E377F" w:rsidRDefault="00E94E9D" w:rsidP="009E2E70">
            <w:pPr>
              <w:ind w:left="360"/>
              <w:rPr>
                <w:rFonts w:cstheme="minorHAnsi"/>
              </w:rPr>
            </w:pPr>
            <w:r w:rsidRPr="004E377F">
              <w:rPr>
                <w:rFonts w:cstheme="minorHAnsi"/>
              </w:rPr>
              <w:t> </w:t>
            </w:r>
          </w:p>
        </w:tc>
      </w:tr>
      <w:tr w:rsidR="008D5C7E" w14:paraId="34AAF15D" w14:textId="77777777" w:rsidTr="00891E1F">
        <w:trPr>
          <w:trHeight w:val="228"/>
        </w:trPr>
        <w:tc>
          <w:tcPr>
            <w:tcW w:w="840" w:type="dxa"/>
            <w:hideMark/>
          </w:tcPr>
          <w:p w14:paraId="5954C612" w14:textId="77777777" w:rsidR="00891E1F" w:rsidRPr="004E377F" w:rsidRDefault="00E94E9D" w:rsidP="009E2E70">
            <w:pPr>
              <w:ind w:left="360"/>
              <w:rPr>
                <w:rFonts w:cstheme="minorHAnsi"/>
              </w:rPr>
            </w:pPr>
            <w:r w:rsidRPr="004E377F">
              <w:rPr>
                <w:rFonts w:cstheme="minorHAnsi"/>
              </w:rPr>
              <w:t> </w:t>
            </w:r>
          </w:p>
        </w:tc>
        <w:tc>
          <w:tcPr>
            <w:tcW w:w="8270" w:type="dxa"/>
            <w:hideMark/>
          </w:tcPr>
          <w:p w14:paraId="243F8A57" w14:textId="77777777" w:rsidR="00891E1F" w:rsidRPr="004E377F" w:rsidRDefault="00E94E9D" w:rsidP="00891E1F">
            <w:pPr>
              <w:rPr>
                <w:rFonts w:cstheme="minorHAnsi"/>
                <w:b/>
              </w:rPr>
            </w:pPr>
            <w:r w:rsidRPr="004E377F">
              <w:rPr>
                <w:rFonts w:cstheme="minorHAnsi"/>
                <w:b/>
              </w:rPr>
              <w:t>BI Engineering</w:t>
            </w:r>
          </w:p>
        </w:tc>
      </w:tr>
      <w:tr w:rsidR="008D5C7E" w14:paraId="5AD7707C" w14:textId="77777777" w:rsidTr="00891E1F">
        <w:trPr>
          <w:trHeight w:val="228"/>
        </w:trPr>
        <w:tc>
          <w:tcPr>
            <w:tcW w:w="840" w:type="dxa"/>
            <w:hideMark/>
          </w:tcPr>
          <w:p w14:paraId="1CFA5ABF" w14:textId="77777777" w:rsidR="00891E1F" w:rsidRPr="004E377F" w:rsidRDefault="00E94E9D" w:rsidP="009E2E70">
            <w:pPr>
              <w:ind w:left="360"/>
              <w:rPr>
                <w:rFonts w:cstheme="minorHAnsi"/>
              </w:rPr>
            </w:pPr>
            <w:r w:rsidRPr="004E377F">
              <w:rPr>
                <w:rFonts w:cstheme="minorHAnsi"/>
              </w:rPr>
              <w:t>1</w:t>
            </w:r>
          </w:p>
        </w:tc>
        <w:tc>
          <w:tcPr>
            <w:tcW w:w="8270" w:type="dxa"/>
            <w:hideMark/>
          </w:tcPr>
          <w:p w14:paraId="4B7822AF" w14:textId="77777777" w:rsidR="00891E1F" w:rsidRPr="004E377F" w:rsidRDefault="00E94E9D" w:rsidP="00891E1F">
            <w:pPr>
              <w:rPr>
                <w:rFonts w:cstheme="minorHAnsi"/>
              </w:rPr>
            </w:pPr>
            <w:r w:rsidRPr="004E377F">
              <w:rPr>
                <w:rFonts w:cstheme="minorHAnsi"/>
              </w:rPr>
              <w:t>Understand the metrics definition and review the KPIs received </w:t>
            </w:r>
          </w:p>
        </w:tc>
      </w:tr>
      <w:tr w:rsidR="008D5C7E" w14:paraId="177406FD" w14:textId="77777777" w:rsidTr="00891E1F">
        <w:trPr>
          <w:trHeight w:val="228"/>
        </w:trPr>
        <w:tc>
          <w:tcPr>
            <w:tcW w:w="840" w:type="dxa"/>
            <w:hideMark/>
          </w:tcPr>
          <w:p w14:paraId="160327E1" w14:textId="77777777" w:rsidR="00891E1F" w:rsidRPr="004E377F" w:rsidRDefault="00E94E9D" w:rsidP="009E2E70">
            <w:pPr>
              <w:ind w:left="360"/>
              <w:rPr>
                <w:rFonts w:cstheme="minorHAnsi"/>
              </w:rPr>
            </w:pPr>
            <w:r w:rsidRPr="004E377F">
              <w:rPr>
                <w:rFonts w:cstheme="minorHAnsi"/>
              </w:rPr>
              <w:t>2</w:t>
            </w:r>
          </w:p>
        </w:tc>
        <w:tc>
          <w:tcPr>
            <w:tcW w:w="8270" w:type="dxa"/>
            <w:hideMark/>
          </w:tcPr>
          <w:p w14:paraId="121DAC9F" w14:textId="77777777" w:rsidR="00891E1F" w:rsidRPr="004E377F" w:rsidRDefault="00E94E9D" w:rsidP="00891E1F">
            <w:pPr>
              <w:rPr>
                <w:rFonts w:cstheme="minorHAnsi"/>
              </w:rPr>
            </w:pPr>
            <w:r w:rsidRPr="004E377F">
              <w:rPr>
                <w:rFonts w:cstheme="minorHAnsi"/>
              </w:rPr>
              <w:t xml:space="preserve">Create a mock WBR/dashboard for </w:t>
            </w:r>
            <w:proofErr w:type="gramStart"/>
            <w:r w:rsidRPr="004E377F">
              <w:rPr>
                <w:rFonts w:cstheme="minorHAnsi"/>
              </w:rPr>
              <w:t>owners</w:t>
            </w:r>
            <w:proofErr w:type="gramEnd"/>
            <w:r w:rsidRPr="004E377F">
              <w:rPr>
                <w:rFonts w:cstheme="minorHAnsi"/>
              </w:rPr>
              <w:t xml:space="preserve"> review</w:t>
            </w:r>
          </w:p>
        </w:tc>
      </w:tr>
      <w:tr w:rsidR="008D5C7E" w14:paraId="1A279DEF" w14:textId="77777777" w:rsidTr="00891E1F">
        <w:trPr>
          <w:trHeight w:val="228"/>
        </w:trPr>
        <w:tc>
          <w:tcPr>
            <w:tcW w:w="840" w:type="dxa"/>
            <w:hideMark/>
          </w:tcPr>
          <w:p w14:paraId="593CC65D" w14:textId="77777777" w:rsidR="00891E1F" w:rsidRPr="004E377F" w:rsidRDefault="00E94E9D" w:rsidP="009E2E70">
            <w:pPr>
              <w:ind w:left="360"/>
              <w:rPr>
                <w:rFonts w:cstheme="minorHAnsi"/>
              </w:rPr>
            </w:pPr>
            <w:r w:rsidRPr="004E377F">
              <w:rPr>
                <w:rFonts w:cstheme="minorHAnsi"/>
              </w:rPr>
              <w:t>3</w:t>
            </w:r>
          </w:p>
        </w:tc>
        <w:tc>
          <w:tcPr>
            <w:tcW w:w="8270" w:type="dxa"/>
            <w:hideMark/>
          </w:tcPr>
          <w:p w14:paraId="0B92CF4E" w14:textId="77777777" w:rsidR="00891E1F" w:rsidRPr="004E377F" w:rsidRDefault="00E94E9D" w:rsidP="00891E1F">
            <w:pPr>
              <w:rPr>
                <w:rFonts w:cstheme="minorHAnsi"/>
              </w:rPr>
            </w:pPr>
            <w:r w:rsidRPr="004E377F">
              <w:rPr>
                <w:rFonts w:cstheme="minorHAnsi"/>
              </w:rPr>
              <w:t>Review the mock WBR/dashboard with owners and gather feedback</w:t>
            </w:r>
          </w:p>
        </w:tc>
      </w:tr>
      <w:tr w:rsidR="008D5C7E" w14:paraId="0D8770EE" w14:textId="77777777" w:rsidTr="00891E1F">
        <w:trPr>
          <w:trHeight w:val="228"/>
        </w:trPr>
        <w:tc>
          <w:tcPr>
            <w:tcW w:w="840" w:type="dxa"/>
            <w:hideMark/>
          </w:tcPr>
          <w:p w14:paraId="7CE28EF2" w14:textId="77777777" w:rsidR="00891E1F" w:rsidRPr="004E377F" w:rsidRDefault="00E94E9D" w:rsidP="009E2E70">
            <w:pPr>
              <w:ind w:left="360"/>
              <w:rPr>
                <w:rFonts w:cstheme="minorHAnsi"/>
              </w:rPr>
            </w:pPr>
            <w:r w:rsidRPr="004E377F">
              <w:rPr>
                <w:rFonts w:cstheme="minorHAnsi"/>
              </w:rPr>
              <w:t>4</w:t>
            </w:r>
          </w:p>
        </w:tc>
        <w:tc>
          <w:tcPr>
            <w:tcW w:w="8270" w:type="dxa"/>
            <w:hideMark/>
          </w:tcPr>
          <w:p w14:paraId="1A92D1CD" w14:textId="77777777" w:rsidR="00891E1F" w:rsidRPr="004E377F" w:rsidRDefault="00E94E9D" w:rsidP="00891E1F">
            <w:pPr>
              <w:rPr>
                <w:rFonts w:cstheme="minorHAnsi"/>
              </w:rPr>
            </w:pPr>
            <w:r w:rsidRPr="004E377F">
              <w:rPr>
                <w:rFonts w:cstheme="minorHAnsi"/>
              </w:rPr>
              <w:t>Make the changes and create the final WBR/dashboard with Mock data</w:t>
            </w:r>
          </w:p>
        </w:tc>
      </w:tr>
      <w:tr w:rsidR="008D5C7E" w14:paraId="2AFD113C" w14:textId="77777777" w:rsidTr="00891E1F">
        <w:trPr>
          <w:trHeight w:val="182"/>
        </w:trPr>
        <w:tc>
          <w:tcPr>
            <w:tcW w:w="840" w:type="dxa"/>
            <w:hideMark/>
          </w:tcPr>
          <w:p w14:paraId="20040A91" w14:textId="77777777" w:rsidR="00891E1F" w:rsidRPr="004E377F" w:rsidRDefault="00E94E9D" w:rsidP="009E2E70">
            <w:pPr>
              <w:ind w:left="360"/>
              <w:rPr>
                <w:rFonts w:cstheme="minorHAnsi"/>
              </w:rPr>
            </w:pPr>
            <w:r w:rsidRPr="004E377F">
              <w:rPr>
                <w:rFonts w:cstheme="minorHAnsi"/>
              </w:rPr>
              <w:t>5</w:t>
            </w:r>
          </w:p>
        </w:tc>
        <w:tc>
          <w:tcPr>
            <w:tcW w:w="8270" w:type="dxa"/>
            <w:hideMark/>
          </w:tcPr>
          <w:p w14:paraId="561627AE" w14:textId="77777777" w:rsidR="00891E1F" w:rsidRPr="004E377F" w:rsidRDefault="00E94E9D" w:rsidP="00891E1F">
            <w:pPr>
              <w:rPr>
                <w:rFonts w:cstheme="minorHAnsi"/>
              </w:rPr>
            </w:pPr>
            <w:r w:rsidRPr="004E377F">
              <w:rPr>
                <w:rFonts w:cstheme="minorHAnsi"/>
              </w:rPr>
              <w:t>Review with owners to get the final go ahead</w:t>
            </w:r>
          </w:p>
        </w:tc>
      </w:tr>
      <w:tr w:rsidR="008D5C7E" w14:paraId="2A7F5967" w14:textId="77777777" w:rsidTr="00891E1F">
        <w:trPr>
          <w:trHeight w:val="228"/>
        </w:trPr>
        <w:tc>
          <w:tcPr>
            <w:tcW w:w="840" w:type="dxa"/>
            <w:hideMark/>
          </w:tcPr>
          <w:p w14:paraId="498AE82A" w14:textId="77777777" w:rsidR="00891E1F" w:rsidRPr="004E377F" w:rsidRDefault="00E94E9D" w:rsidP="009E2E70">
            <w:pPr>
              <w:ind w:left="360"/>
              <w:rPr>
                <w:rFonts w:cstheme="minorHAnsi"/>
              </w:rPr>
            </w:pPr>
            <w:r w:rsidRPr="004E377F">
              <w:rPr>
                <w:rFonts w:cstheme="minorHAnsi"/>
              </w:rPr>
              <w:t>6</w:t>
            </w:r>
          </w:p>
        </w:tc>
        <w:tc>
          <w:tcPr>
            <w:tcW w:w="8270" w:type="dxa"/>
            <w:hideMark/>
          </w:tcPr>
          <w:p w14:paraId="70F96407" w14:textId="77777777" w:rsidR="00891E1F" w:rsidRPr="004E377F" w:rsidRDefault="00E94E9D" w:rsidP="00891E1F">
            <w:pPr>
              <w:rPr>
                <w:rFonts w:cstheme="minorHAnsi"/>
              </w:rPr>
            </w:pPr>
            <w:r w:rsidRPr="004E377F">
              <w:rPr>
                <w:rFonts w:cstheme="minorHAnsi"/>
              </w:rPr>
              <w:t>Integrate with the actual data tables and test the output</w:t>
            </w:r>
          </w:p>
        </w:tc>
      </w:tr>
      <w:tr w:rsidR="008D5C7E" w14:paraId="0ABC0D5B" w14:textId="77777777" w:rsidTr="00891E1F">
        <w:trPr>
          <w:trHeight w:val="228"/>
        </w:trPr>
        <w:tc>
          <w:tcPr>
            <w:tcW w:w="840" w:type="dxa"/>
            <w:hideMark/>
          </w:tcPr>
          <w:p w14:paraId="72959DCE" w14:textId="77777777" w:rsidR="00891E1F" w:rsidRPr="004E377F" w:rsidRDefault="00E94E9D" w:rsidP="009E2E70">
            <w:pPr>
              <w:ind w:left="360"/>
              <w:rPr>
                <w:rFonts w:cstheme="minorHAnsi"/>
              </w:rPr>
            </w:pPr>
            <w:r w:rsidRPr="004E377F">
              <w:rPr>
                <w:rFonts w:cstheme="minorHAnsi"/>
              </w:rPr>
              <w:t>7</w:t>
            </w:r>
          </w:p>
        </w:tc>
        <w:tc>
          <w:tcPr>
            <w:tcW w:w="8270" w:type="dxa"/>
            <w:hideMark/>
          </w:tcPr>
          <w:p w14:paraId="70D3DC6C" w14:textId="77777777" w:rsidR="00891E1F" w:rsidRPr="004E377F" w:rsidRDefault="00E94E9D" w:rsidP="00891E1F">
            <w:pPr>
              <w:rPr>
                <w:rFonts w:cstheme="minorHAnsi"/>
              </w:rPr>
            </w:pPr>
            <w:r w:rsidRPr="004E377F">
              <w:rPr>
                <w:rFonts w:cstheme="minorHAnsi"/>
              </w:rPr>
              <w:t>Publish the WBR/dashboard by automating the data pipeline and document the details</w:t>
            </w:r>
          </w:p>
        </w:tc>
      </w:tr>
      <w:tr w:rsidR="008D5C7E" w14:paraId="60D4C8B5" w14:textId="77777777" w:rsidTr="00891E1F">
        <w:trPr>
          <w:trHeight w:val="228"/>
        </w:trPr>
        <w:tc>
          <w:tcPr>
            <w:tcW w:w="840" w:type="dxa"/>
            <w:hideMark/>
          </w:tcPr>
          <w:p w14:paraId="6B5901BF" w14:textId="77777777" w:rsidR="00891E1F" w:rsidRPr="004E377F" w:rsidRDefault="00E94E9D" w:rsidP="009E2E70">
            <w:pPr>
              <w:ind w:left="360"/>
              <w:rPr>
                <w:rFonts w:cstheme="minorHAnsi"/>
              </w:rPr>
            </w:pPr>
            <w:r w:rsidRPr="004E377F">
              <w:rPr>
                <w:rFonts w:cstheme="minorHAnsi"/>
              </w:rPr>
              <w:t>8</w:t>
            </w:r>
          </w:p>
        </w:tc>
        <w:tc>
          <w:tcPr>
            <w:tcW w:w="8270" w:type="dxa"/>
            <w:noWrap/>
            <w:hideMark/>
          </w:tcPr>
          <w:p w14:paraId="50A4E43D" w14:textId="77777777" w:rsidR="00891E1F" w:rsidRPr="004E377F" w:rsidRDefault="00E94E9D" w:rsidP="00891E1F">
            <w:pPr>
              <w:rPr>
                <w:rFonts w:cstheme="minorHAnsi"/>
              </w:rPr>
            </w:pPr>
            <w:r w:rsidRPr="004E377F">
              <w:rPr>
                <w:rFonts w:cstheme="minorHAnsi"/>
              </w:rPr>
              <w:t>Test the data is being effectively published</w:t>
            </w:r>
          </w:p>
        </w:tc>
      </w:tr>
      <w:tr w:rsidR="008D5C7E" w14:paraId="7B6E7C74" w14:textId="77777777" w:rsidTr="00891E1F">
        <w:trPr>
          <w:trHeight w:val="228"/>
        </w:trPr>
        <w:tc>
          <w:tcPr>
            <w:tcW w:w="840" w:type="dxa"/>
            <w:hideMark/>
          </w:tcPr>
          <w:p w14:paraId="5E24ABB5" w14:textId="77777777" w:rsidR="00891E1F" w:rsidRPr="004E377F" w:rsidRDefault="00E94E9D" w:rsidP="009E2E70">
            <w:pPr>
              <w:ind w:left="360"/>
              <w:rPr>
                <w:rFonts w:cstheme="minorHAnsi"/>
              </w:rPr>
            </w:pPr>
            <w:r w:rsidRPr="004E377F">
              <w:rPr>
                <w:rFonts w:cstheme="minorHAnsi"/>
              </w:rPr>
              <w:t>9</w:t>
            </w:r>
          </w:p>
        </w:tc>
        <w:tc>
          <w:tcPr>
            <w:tcW w:w="8270" w:type="dxa"/>
            <w:hideMark/>
          </w:tcPr>
          <w:p w14:paraId="3FDC246F" w14:textId="77777777" w:rsidR="00891E1F" w:rsidRPr="004E377F" w:rsidRDefault="00E94E9D" w:rsidP="00891E1F">
            <w:pPr>
              <w:rPr>
                <w:rFonts w:cstheme="minorHAnsi"/>
              </w:rPr>
            </w:pPr>
            <w:r w:rsidRPr="004E377F">
              <w:rPr>
                <w:rFonts w:cstheme="minorHAnsi"/>
              </w:rPr>
              <w:t>Communicated about the WBR/dashboard</w:t>
            </w:r>
          </w:p>
        </w:tc>
      </w:tr>
    </w:tbl>
    <w:p w14:paraId="7711F6AE" w14:textId="319D27CA" w:rsidR="004E377F" w:rsidRPr="004E377F" w:rsidRDefault="004E377F" w:rsidP="00891E1F">
      <w:pPr>
        <w:rPr>
          <w:rFonts w:eastAsiaTheme="minorEastAsia" w:cstheme="minorHAnsi"/>
          <w:b/>
          <w:bCs/>
        </w:rPr>
      </w:pPr>
    </w:p>
    <w:p w14:paraId="073156F8" w14:textId="14C2D989" w:rsidR="004E377F" w:rsidRPr="004E377F" w:rsidRDefault="00E94E9D" w:rsidP="004E377F">
      <w:pPr>
        <w:pStyle w:val="IntenseQuote"/>
        <w:pBdr>
          <w:bottom w:val="single" w:sz="4" w:space="0" w:color="5B9BD5" w:themeColor="accent1"/>
        </w:pBdr>
        <w:spacing w:before="0"/>
        <w:ind w:left="0"/>
        <w:rPr>
          <w:rFonts w:cstheme="minorHAnsi"/>
          <w:i w:val="0"/>
          <w:iCs w:val="0"/>
          <w:sz w:val="22"/>
          <w:szCs w:val="22"/>
        </w:rPr>
      </w:pPr>
      <w:r>
        <w:rPr>
          <w:rFonts w:cstheme="minorHAnsi"/>
          <w:i w:val="0"/>
          <w:iCs w:val="0"/>
          <w:sz w:val="22"/>
          <w:szCs w:val="22"/>
        </w:rPr>
        <w:t xml:space="preserve">Appendix </w:t>
      </w:r>
      <w:r w:rsidR="00D61ABA">
        <w:rPr>
          <w:rFonts w:cstheme="minorHAnsi"/>
          <w:i w:val="0"/>
          <w:iCs w:val="0"/>
          <w:sz w:val="22"/>
          <w:szCs w:val="22"/>
        </w:rPr>
        <w:t>3</w:t>
      </w:r>
      <w:r>
        <w:rPr>
          <w:rFonts w:cstheme="minorHAnsi"/>
          <w:i w:val="0"/>
          <w:iCs w:val="0"/>
          <w:sz w:val="22"/>
          <w:szCs w:val="22"/>
        </w:rPr>
        <w:t xml:space="preserve">: </w:t>
      </w:r>
      <w:r w:rsidRPr="004E377F">
        <w:rPr>
          <w:rFonts w:cstheme="minorHAnsi"/>
          <w:i w:val="0"/>
          <w:iCs w:val="0"/>
          <w:sz w:val="22"/>
          <w:szCs w:val="22"/>
        </w:rPr>
        <w:t>Tool glossaries:</w:t>
      </w:r>
    </w:p>
    <w:tbl>
      <w:tblPr>
        <w:tblW w:w="10673" w:type="dxa"/>
        <w:tblCellMar>
          <w:left w:w="0" w:type="dxa"/>
          <w:right w:w="0" w:type="dxa"/>
        </w:tblCellMar>
        <w:tblLook w:val="04A0" w:firstRow="1" w:lastRow="0" w:firstColumn="1" w:lastColumn="0" w:noHBand="0" w:noVBand="1"/>
      </w:tblPr>
      <w:tblGrid>
        <w:gridCol w:w="1278"/>
        <w:gridCol w:w="8615"/>
        <w:gridCol w:w="780"/>
      </w:tblGrid>
      <w:tr w:rsidR="008D5C7E" w14:paraId="19633364" w14:textId="77777777" w:rsidTr="004E377F">
        <w:trPr>
          <w:trHeight w:val="146"/>
        </w:trPr>
        <w:tc>
          <w:tcPr>
            <w:tcW w:w="127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0AE20EFC" w14:textId="77777777" w:rsidR="004E377F" w:rsidRDefault="00E94E9D">
            <w:pPr>
              <w:rPr>
                <w:rStyle w:val="Strong"/>
              </w:rPr>
            </w:pPr>
            <w:r>
              <w:rPr>
                <w:rStyle w:val="Strong"/>
                <w:sz w:val="20"/>
                <w:szCs w:val="20"/>
              </w:rPr>
              <w:t>Name</w:t>
            </w:r>
          </w:p>
        </w:tc>
        <w:tc>
          <w:tcPr>
            <w:tcW w:w="861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D659771" w14:textId="77777777" w:rsidR="004E377F" w:rsidRDefault="00E94E9D">
            <w:pPr>
              <w:rPr>
                <w:rStyle w:val="Strong"/>
                <w:sz w:val="20"/>
                <w:szCs w:val="20"/>
              </w:rPr>
            </w:pPr>
            <w:r>
              <w:rPr>
                <w:rStyle w:val="Strong"/>
                <w:sz w:val="20"/>
                <w:szCs w:val="20"/>
              </w:rPr>
              <w:t>Description</w:t>
            </w:r>
          </w:p>
        </w:tc>
        <w:tc>
          <w:tcPr>
            <w:tcW w:w="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D6F7EE0" w14:textId="77777777" w:rsidR="004E377F" w:rsidRDefault="00E94E9D">
            <w:pPr>
              <w:rPr>
                <w:rStyle w:val="Strong"/>
                <w:sz w:val="20"/>
                <w:szCs w:val="20"/>
              </w:rPr>
            </w:pPr>
            <w:r>
              <w:rPr>
                <w:rStyle w:val="Strong"/>
                <w:sz w:val="20"/>
                <w:szCs w:val="20"/>
              </w:rPr>
              <w:t>Owner</w:t>
            </w:r>
          </w:p>
        </w:tc>
      </w:tr>
      <w:tr w:rsidR="008D5C7E" w14:paraId="6DB5034C" w14:textId="77777777" w:rsidTr="004E377F">
        <w:trPr>
          <w:trHeight w:val="146"/>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DB738E8" w14:textId="77777777" w:rsidR="004E377F" w:rsidRDefault="00CF3ACF">
            <w:hyperlink r:id="rId17" w:history="1">
              <w:r w:rsidR="00E94E9D">
                <w:rPr>
                  <w:rStyle w:val="Hyperlink"/>
                  <w:sz w:val="20"/>
                  <w:szCs w:val="20"/>
                </w:rPr>
                <w:t>DataMart</w:t>
              </w:r>
            </w:hyperlink>
          </w:p>
        </w:tc>
        <w:tc>
          <w:tcPr>
            <w:tcW w:w="8615" w:type="dxa"/>
            <w:tcBorders>
              <w:top w:val="nil"/>
              <w:left w:val="nil"/>
              <w:bottom w:val="single" w:sz="8" w:space="0" w:color="auto"/>
              <w:right w:val="single" w:sz="8" w:space="0" w:color="auto"/>
            </w:tcBorders>
            <w:noWrap/>
            <w:tcMar>
              <w:top w:w="0" w:type="dxa"/>
              <w:left w:w="108" w:type="dxa"/>
              <w:bottom w:w="0" w:type="dxa"/>
              <w:right w:w="108" w:type="dxa"/>
            </w:tcMar>
            <w:hideMark/>
          </w:tcPr>
          <w:p w14:paraId="490ECAE3" w14:textId="77777777" w:rsidR="004E377F" w:rsidRDefault="00E94E9D">
            <w:pPr>
              <w:rPr>
                <w:sz w:val="20"/>
                <w:szCs w:val="20"/>
              </w:rPr>
            </w:pPr>
            <w:r>
              <w:rPr>
                <w:sz w:val="20"/>
                <w:szCs w:val="20"/>
              </w:rPr>
              <w:t>DataMart is the secure storage service of the Alexa Machine Learning Platform. DataMart is a custodian of sensitive customer data and upholds the Critical and Restricted Data Protection Model Standard with Strong room/</w:t>
            </w:r>
            <w:proofErr w:type="spellStart"/>
            <w:r>
              <w:rPr>
                <w:sz w:val="20"/>
                <w:szCs w:val="20"/>
              </w:rPr>
              <w:t>KeyMaster</w:t>
            </w:r>
            <w:proofErr w:type="spellEnd"/>
            <w:r>
              <w:rPr>
                <w:sz w:val="20"/>
                <w:szCs w:val="20"/>
              </w:rPr>
              <w:t>.</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hideMark/>
          </w:tcPr>
          <w:p w14:paraId="578A3F8E" w14:textId="77777777" w:rsidR="004E377F" w:rsidRDefault="00E94E9D">
            <w:pPr>
              <w:rPr>
                <w:sz w:val="20"/>
                <w:szCs w:val="20"/>
              </w:rPr>
            </w:pPr>
            <w:r>
              <w:rPr>
                <w:sz w:val="20"/>
                <w:szCs w:val="20"/>
              </w:rPr>
              <w:t xml:space="preserve">SAIF  </w:t>
            </w:r>
          </w:p>
        </w:tc>
      </w:tr>
      <w:tr w:rsidR="008D5C7E" w14:paraId="0CDE920C" w14:textId="77777777" w:rsidTr="004E377F">
        <w:trPr>
          <w:trHeight w:val="287"/>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44C7D35" w14:textId="77777777" w:rsidR="004E377F" w:rsidRDefault="00CF3ACF">
            <w:pPr>
              <w:rPr>
                <w:sz w:val="20"/>
                <w:szCs w:val="20"/>
              </w:rPr>
            </w:pPr>
            <w:hyperlink r:id="rId18" w:history="1">
              <w:proofErr w:type="gramStart"/>
              <w:r w:rsidR="00E94E9D">
                <w:rPr>
                  <w:rStyle w:val="Hyperlink"/>
                  <w:sz w:val="20"/>
                  <w:szCs w:val="20"/>
                </w:rPr>
                <w:t>Cradle(</w:t>
              </w:r>
              <w:proofErr w:type="gramEnd"/>
              <w:r w:rsidR="00E94E9D">
                <w:rPr>
                  <w:rStyle w:val="Hyperlink"/>
                  <w:sz w:val="20"/>
                  <w:szCs w:val="20"/>
                </w:rPr>
                <w:t>i.e. Dryad)</w:t>
              </w:r>
            </w:hyperlink>
          </w:p>
        </w:tc>
        <w:tc>
          <w:tcPr>
            <w:tcW w:w="8615" w:type="dxa"/>
            <w:tcBorders>
              <w:top w:val="nil"/>
              <w:left w:val="nil"/>
              <w:bottom w:val="single" w:sz="8" w:space="0" w:color="auto"/>
              <w:right w:val="single" w:sz="8" w:space="0" w:color="auto"/>
            </w:tcBorders>
            <w:noWrap/>
            <w:tcMar>
              <w:top w:w="0" w:type="dxa"/>
              <w:left w:w="108" w:type="dxa"/>
              <w:bottom w:w="0" w:type="dxa"/>
              <w:right w:w="108" w:type="dxa"/>
            </w:tcMar>
            <w:hideMark/>
          </w:tcPr>
          <w:p w14:paraId="156C4B2C" w14:textId="77777777" w:rsidR="004E377F" w:rsidRDefault="00E94E9D">
            <w:pPr>
              <w:rPr>
                <w:sz w:val="20"/>
                <w:szCs w:val="20"/>
              </w:rPr>
            </w:pPr>
            <w:r>
              <w:rPr>
                <w:sz w:val="20"/>
                <w:szCs w:val="20"/>
              </w:rPr>
              <w:t>Cradle provides a low-cost, server-less solution for batch, streaming, and machine learning over all of Amazon's data. Cradle is a fully managed platform with support of using either shared EMR cluster or bring your own EMR cluster.</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hideMark/>
          </w:tcPr>
          <w:p w14:paraId="768CA68E" w14:textId="77777777" w:rsidR="004E377F" w:rsidRDefault="00E94E9D">
            <w:pPr>
              <w:rPr>
                <w:sz w:val="20"/>
                <w:szCs w:val="20"/>
              </w:rPr>
            </w:pPr>
            <w:r>
              <w:rPr>
                <w:sz w:val="20"/>
                <w:szCs w:val="20"/>
              </w:rPr>
              <w:t>BDT</w:t>
            </w:r>
          </w:p>
        </w:tc>
      </w:tr>
      <w:tr w:rsidR="008D5C7E" w14:paraId="76731E70" w14:textId="77777777" w:rsidTr="004E377F">
        <w:trPr>
          <w:trHeight w:val="146"/>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1957E98" w14:textId="77777777" w:rsidR="004E377F" w:rsidRDefault="00E94E9D">
            <w:pPr>
              <w:rPr>
                <w:sz w:val="20"/>
                <w:szCs w:val="20"/>
              </w:rPr>
            </w:pPr>
            <w:r>
              <w:rPr>
                <w:sz w:val="20"/>
                <w:szCs w:val="20"/>
              </w:rPr>
              <w:t>Redshift</w:t>
            </w:r>
          </w:p>
        </w:tc>
        <w:tc>
          <w:tcPr>
            <w:tcW w:w="8615" w:type="dxa"/>
            <w:tcBorders>
              <w:top w:val="nil"/>
              <w:left w:val="nil"/>
              <w:bottom w:val="single" w:sz="8" w:space="0" w:color="auto"/>
              <w:right w:val="single" w:sz="8" w:space="0" w:color="auto"/>
            </w:tcBorders>
            <w:noWrap/>
            <w:tcMar>
              <w:top w:w="0" w:type="dxa"/>
              <w:left w:w="108" w:type="dxa"/>
              <w:bottom w:w="0" w:type="dxa"/>
              <w:right w:w="108" w:type="dxa"/>
            </w:tcMar>
            <w:hideMark/>
          </w:tcPr>
          <w:p w14:paraId="6F267BCF" w14:textId="77777777" w:rsidR="004E377F" w:rsidRDefault="00E94E9D">
            <w:pPr>
              <w:rPr>
                <w:sz w:val="20"/>
                <w:szCs w:val="20"/>
              </w:rPr>
            </w:pPr>
            <w:r>
              <w:rPr>
                <w:sz w:val="20"/>
                <w:szCs w:val="20"/>
              </w:rPr>
              <w:t>Amazon Redshift is a data warehouse product which forms part of the larger cloud-computing platform Amazon Web Services.</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hideMark/>
          </w:tcPr>
          <w:p w14:paraId="3268B84D" w14:textId="77777777" w:rsidR="004E377F" w:rsidRDefault="00E94E9D">
            <w:pPr>
              <w:rPr>
                <w:sz w:val="20"/>
                <w:szCs w:val="20"/>
              </w:rPr>
            </w:pPr>
            <w:r>
              <w:rPr>
                <w:sz w:val="20"/>
                <w:szCs w:val="20"/>
              </w:rPr>
              <w:t>AWS</w:t>
            </w:r>
          </w:p>
        </w:tc>
      </w:tr>
      <w:tr w:rsidR="008D5C7E" w14:paraId="49BBDEA5" w14:textId="77777777" w:rsidTr="004E377F">
        <w:trPr>
          <w:trHeight w:val="146"/>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9639EEE" w14:textId="77777777" w:rsidR="004E377F" w:rsidRDefault="00E94E9D">
            <w:pPr>
              <w:rPr>
                <w:sz w:val="20"/>
                <w:szCs w:val="20"/>
              </w:rPr>
            </w:pPr>
            <w:r>
              <w:rPr>
                <w:sz w:val="20"/>
                <w:szCs w:val="20"/>
              </w:rPr>
              <w:t>S3</w:t>
            </w:r>
          </w:p>
        </w:tc>
        <w:tc>
          <w:tcPr>
            <w:tcW w:w="8615" w:type="dxa"/>
            <w:tcBorders>
              <w:top w:val="nil"/>
              <w:left w:val="nil"/>
              <w:bottom w:val="single" w:sz="8" w:space="0" w:color="auto"/>
              <w:right w:val="single" w:sz="8" w:space="0" w:color="auto"/>
            </w:tcBorders>
            <w:noWrap/>
            <w:tcMar>
              <w:top w:w="0" w:type="dxa"/>
              <w:left w:w="108" w:type="dxa"/>
              <w:bottom w:w="0" w:type="dxa"/>
              <w:right w:w="108" w:type="dxa"/>
            </w:tcMar>
            <w:hideMark/>
          </w:tcPr>
          <w:p w14:paraId="3DD4EE32" w14:textId="77777777" w:rsidR="004E377F" w:rsidRDefault="00E94E9D">
            <w:pPr>
              <w:rPr>
                <w:sz w:val="20"/>
                <w:szCs w:val="20"/>
              </w:rPr>
            </w:pPr>
            <w:r>
              <w:rPr>
                <w:sz w:val="20"/>
                <w:szCs w:val="20"/>
              </w:rPr>
              <w:t>Amazon S3 or Amazon Simple Storage Service is a service offered by Amazon Web Services that provides object storage through a web service interface. Amazon S3 uses the same scalable storage infrastructure that Amazon.com uses to run its global e-commerce network.</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hideMark/>
          </w:tcPr>
          <w:p w14:paraId="2CC2D6EC" w14:textId="77777777" w:rsidR="004E377F" w:rsidRDefault="00E94E9D">
            <w:pPr>
              <w:rPr>
                <w:sz w:val="20"/>
                <w:szCs w:val="20"/>
              </w:rPr>
            </w:pPr>
            <w:r>
              <w:rPr>
                <w:sz w:val="20"/>
                <w:szCs w:val="20"/>
              </w:rPr>
              <w:t>AWS</w:t>
            </w:r>
          </w:p>
        </w:tc>
      </w:tr>
      <w:tr w:rsidR="008D5C7E" w14:paraId="4A3481CC" w14:textId="77777777" w:rsidTr="004E377F">
        <w:trPr>
          <w:trHeight w:val="146"/>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75941A6" w14:textId="77777777" w:rsidR="004E377F" w:rsidRDefault="00E94E9D">
            <w:pPr>
              <w:rPr>
                <w:sz w:val="20"/>
                <w:szCs w:val="20"/>
              </w:rPr>
            </w:pPr>
            <w:proofErr w:type="spellStart"/>
            <w:r>
              <w:rPr>
                <w:sz w:val="20"/>
                <w:szCs w:val="20"/>
              </w:rPr>
              <w:t>AlexaDB</w:t>
            </w:r>
            <w:proofErr w:type="spellEnd"/>
          </w:p>
        </w:tc>
        <w:tc>
          <w:tcPr>
            <w:tcW w:w="8615" w:type="dxa"/>
            <w:tcBorders>
              <w:top w:val="nil"/>
              <w:left w:val="nil"/>
              <w:bottom w:val="single" w:sz="8" w:space="0" w:color="auto"/>
              <w:right w:val="single" w:sz="8" w:space="0" w:color="auto"/>
            </w:tcBorders>
            <w:noWrap/>
            <w:tcMar>
              <w:top w:w="0" w:type="dxa"/>
              <w:left w:w="108" w:type="dxa"/>
              <w:bottom w:w="0" w:type="dxa"/>
              <w:right w:w="108" w:type="dxa"/>
            </w:tcMar>
            <w:hideMark/>
          </w:tcPr>
          <w:p w14:paraId="463851C0" w14:textId="77777777" w:rsidR="004E377F" w:rsidRDefault="00E94E9D">
            <w:pPr>
              <w:rPr>
                <w:sz w:val="20"/>
                <w:szCs w:val="20"/>
              </w:rPr>
            </w:pPr>
            <w:r>
              <w:rPr>
                <w:sz w:val="20"/>
                <w:szCs w:val="20"/>
              </w:rPr>
              <w:t xml:space="preserve">Centralized database as primary place to collect source data from various teams - data is usually unaggregated (ex: </w:t>
            </w:r>
            <w:proofErr w:type="spellStart"/>
            <w:r>
              <w:rPr>
                <w:sz w:val="20"/>
                <w:szCs w:val="20"/>
              </w:rPr>
              <w:t>d_utterances</w:t>
            </w:r>
            <w:proofErr w:type="spellEnd"/>
            <w:r>
              <w:rPr>
                <w:sz w:val="20"/>
                <w:szCs w:val="20"/>
              </w:rPr>
              <w:t xml:space="preserve"> is at the utterance level, not rolled up to dialogs, customers, etc.)</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hideMark/>
          </w:tcPr>
          <w:p w14:paraId="79A5016C" w14:textId="77777777" w:rsidR="004E377F" w:rsidRDefault="00E94E9D">
            <w:pPr>
              <w:rPr>
                <w:sz w:val="20"/>
                <w:szCs w:val="20"/>
              </w:rPr>
            </w:pPr>
            <w:r>
              <w:rPr>
                <w:sz w:val="20"/>
                <w:szCs w:val="20"/>
              </w:rPr>
              <w:t>AXD</w:t>
            </w:r>
          </w:p>
        </w:tc>
      </w:tr>
      <w:tr w:rsidR="008D5C7E" w14:paraId="75D0DFF0" w14:textId="77777777" w:rsidTr="004E377F">
        <w:trPr>
          <w:trHeight w:val="191"/>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B6448CC" w14:textId="77777777" w:rsidR="004E377F" w:rsidRDefault="00E94E9D">
            <w:pPr>
              <w:jc w:val="both"/>
              <w:rPr>
                <w:sz w:val="20"/>
                <w:szCs w:val="20"/>
              </w:rPr>
            </w:pPr>
            <w:r>
              <w:rPr>
                <w:sz w:val="20"/>
                <w:szCs w:val="20"/>
              </w:rPr>
              <w:t>SSDG</w:t>
            </w:r>
          </w:p>
        </w:tc>
        <w:tc>
          <w:tcPr>
            <w:tcW w:w="86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149A436" w14:textId="77777777" w:rsidR="004E377F" w:rsidRDefault="00E94E9D">
            <w:pPr>
              <w:jc w:val="both"/>
              <w:rPr>
                <w:sz w:val="20"/>
                <w:szCs w:val="20"/>
              </w:rPr>
            </w:pPr>
            <w:proofErr w:type="gramStart"/>
            <w:r>
              <w:rPr>
                <w:sz w:val="20"/>
                <w:szCs w:val="20"/>
              </w:rPr>
              <w:t>SSDG(</w:t>
            </w:r>
            <w:proofErr w:type="gramEnd"/>
            <w:r>
              <w:rPr>
                <w:sz w:val="20"/>
                <w:szCs w:val="20"/>
              </w:rPr>
              <w:t>Self-Service Dataset Generator) is a platform allowing self-served onboarding of SSDG datasets to filter and transform DataMart streaming events on the fly, to pre-process data in preparation for ML (and BI in the future) related use cases.</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2D66E2" w14:textId="77777777" w:rsidR="004E377F" w:rsidRDefault="00E94E9D">
            <w:pPr>
              <w:jc w:val="both"/>
              <w:rPr>
                <w:sz w:val="20"/>
                <w:szCs w:val="20"/>
              </w:rPr>
            </w:pPr>
            <w:r>
              <w:rPr>
                <w:sz w:val="20"/>
                <w:szCs w:val="20"/>
              </w:rPr>
              <w:t>SAIF</w:t>
            </w:r>
          </w:p>
        </w:tc>
      </w:tr>
      <w:tr w:rsidR="008D5C7E" w14:paraId="0EECD6CB" w14:textId="77777777" w:rsidTr="004E377F">
        <w:trPr>
          <w:trHeight w:val="191"/>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BF37F" w14:textId="77777777" w:rsidR="004E377F" w:rsidRDefault="00E94E9D">
            <w:pPr>
              <w:jc w:val="both"/>
              <w:rPr>
                <w:sz w:val="20"/>
                <w:szCs w:val="20"/>
              </w:rPr>
            </w:pPr>
            <w:proofErr w:type="spellStart"/>
            <w:r>
              <w:rPr>
                <w:sz w:val="20"/>
                <w:szCs w:val="20"/>
              </w:rPr>
              <w:t>Datanet</w:t>
            </w:r>
            <w:proofErr w:type="spellEnd"/>
          </w:p>
        </w:tc>
        <w:tc>
          <w:tcPr>
            <w:tcW w:w="86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292BF9" w14:textId="77777777" w:rsidR="004E377F" w:rsidRDefault="00CF3ACF">
            <w:pPr>
              <w:rPr>
                <w:sz w:val="20"/>
                <w:szCs w:val="20"/>
              </w:rPr>
            </w:pPr>
            <w:hyperlink r:id="rId19" w:history="1">
              <w:proofErr w:type="spellStart"/>
              <w:r w:rsidR="00E94E9D">
                <w:rPr>
                  <w:rStyle w:val="Hyperlink"/>
                  <w:sz w:val="20"/>
                  <w:szCs w:val="20"/>
                </w:rPr>
                <w:t>Datanet</w:t>
              </w:r>
              <w:proofErr w:type="spellEnd"/>
            </w:hyperlink>
            <w:r w:rsidR="00E94E9D">
              <w:rPr>
                <w:sz w:val="20"/>
                <w:szCs w:val="20"/>
              </w:rPr>
              <w:t xml:space="preserve"> is Amazon's internal Big Data Management System and is the gateway to the Data Warehouse. </w:t>
            </w:r>
            <w:proofErr w:type="spellStart"/>
            <w:r w:rsidR="00E94E9D">
              <w:rPr>
                <w:sz w:val="20"/>
                <w:szCs w:val="20"/>
              </w:rPr>
              <w:t>Datanet</w:t>
            </w:r>
            <w:proofErr w:type="spellEnd"/>
            <w:r w:rsidR="00E94E9D">
              <w:rPr>
                <w:sz w:val="20"/>
                <w:szCs w:val="20"/>
              </w:rPr>
              <w:t xml:space="preserve"> has a number of web applications that facilitate the process of getting data in and out of the Data Warehouse.</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88CB53" w14:textId="77777777" w:rsidR="004E377F" w:rsidRDefault="00E94E9D">
            <w:pPr>
              <w:jc w:val="both"/>
              <w:rPr>
                <w:sz w:val="20"/>
                <w:szCs w:val="20"/>
              </w:rPr>
            </w:pPr>
            <w:r>
              <w:rPr>
                <w:sz w:val="20"/>
                <w:szCs w:val="20"/>
              </w:rPr>
              <w:t>BDT</w:t>
            </w:r>
          </w:p>
        </w:tc>
      </w:tr>
      <w:tr w:rsidR="008D5C7E" w14:paraId="44432ED7" w14:textId="77777777" w:rsidTr="004E377F">
        <w:trPr>
          <w:trHeight w:val="191"/>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F8E098" w14:textId="77777777" w:rsidR="004E377F" w:rsidRDefault="00CF3ACF">
            <w:pPr>
              <w:jc w:val="both"/>
              <w:rPr>
                <w:sz w:val="20"/>
                <w:szCs w:val="20"/>
              </w:rPr>
            </w:pPr>
            <w:hyperlink r:id="rId20" w:history="1">
              <w:r w:rsidR="00E94E9D">
                <w:rPr>
                  <w:rStyle w:val="Hyperlink"/>
                  <w:sz w:val="20"/>
                  <w:szCs w:val="20"/>
                </w:rPr>
                <w:t>EDX</w:t>
              </w:r>
            </w:hyperlink>
          </w:p>
        </w:tc>
        <w:tc>
          <w:tcPr>
            <w:tcW w:w="861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CCFF90" w14:textId="77777777" w:rsidR="004E377F" w:rsidRDefault="00E94E9D">
            <w:pPr>
              <w:jc w:val="both"/>
              <w:rPr>
                <w:sz w:val="20"/>
                <w:szCs w:val="20"/>
              </w:rPr>
            </w:pPr>
            <w:r>
              <w:rPr>
                <w:sz w:val="20"/>
                <w:szCs w:val="20"/>
              </w:rPr>
              <w:t>EDX (Elastic Data Exchange) is the centralized and secure metadata store for all Amazon data, established to enable seamless interchange. You can imagine EDX as a metadata layer over S3, and as such its primary use is as a bulk data store S3. The benefits of EDX over S3 include batching, encryption, and compression of your data by default.</w:t>
            </w:r>
          </w:p>
        </w:tc>
        <w:tc>
          <w:tcPr>
            <w:tcW w:w="7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F74F0B4" w14:textId="77777777" w:rsidR="004E377F" w:rsidRDefault="00E94E9D">
            <w:pPr>
              <w:jc w:val="both"/>
              <w:rPr>
                <w:sz w:val="20"/>
                <w:szCs w:val="20"/>
              </w:rPr>
            </w:pPr>
            <w:r>
              <w:rPr>
                <w:sz w:val="20"/>
                <w:szCs w:val="20"/>
              </w:rPr>
              <w:t>BDT</w:t>
            </w:r>
          </w:p>
        </w:tc>
      </w:tr>
    </w:tbl>
    <w:p w14:paraId="2BF14170" w14:textId="6A5914E8" w:rsidR="00B53B58" w:rsidRPr="004E377F" w:rsidRDefault="00E94E9D" w:rsidP="00102F51">
      <w:pPr>
        <w:pStyle w:val="IntenseQuote"/>
        <w:pBdr>
          <w:bottom w:val="single" w:sz="4" w:space="0" w:color="5B9BD5" w:themeColor="accent1"/>
        </w:pBdr>
        <w:spacing w:before="0"/>
        <w:ind w:left="0"/>
        <w:rPr>
          <w:rFonts w:cstheme="minorHAnsi"/>
          <w:i w:val="0"/>
          <w:iCs w:val="0"/>
          <w:sz w:val="22"/>
          <w:szCs w:val="22"/>
        </w:rPr>
      </w:pPr>
      <w:r>
        <w:rPr>
          <w:rFonts w:cstheme="minorHAnsi"/>
          <w:i w:val="0"/>
          <w:iCs w:val="0"/>
          <w:sz w:val="22"/>
          <w:szCs w:val="22"/>
        </w:rPr>
        <w:t xml:space="preserve">Appendix </w:t>
      </w:r>
      <w:r w:rsidR="00D61ABA">
        <w:rPr>
          <w:rFonts w:cstheme="minorHAnsi"/>
          <w:i w:val="0"/>
          <w:iCs w:val="0"/>
          <w:sz w:val="22"/>
          <w:szCs w:val="22"/>
        </w:rPr>
        <w:t>4</w:t>
      </w:r>
      <w:r>
        <w:rPr>
          <w:rFonts w:cstheme="minorHAnsi"/>
          <w:i w:val="0"/>
          <w:iCs w:val="0"/>
          <w:sz w:val="22"/>
          <w:szCs w:val="22"/>
        </w:rPr>
        <w:t xml:space="preserve">: </w:t>
      </w:r>
      <w:r w:rsidRPr="004E377F">
        <w:rPr>
          <w:rFonts w:cstheme="minorHAnsi"/>
          <w:i w:val="0"/>
          <w:iCs w:val="0"/>
          <w:sz w:val="22"/>
          <w:szCs w:val="22"/>
        </w:rPr>
        <w:t>FAQs</w:t>
      </w:r>
    </w:p>
    <w:p w14:paraId="616823A7" w14:textId="77777777" w:rsidR="00B53B58" w:rsidRPr="004E377F" w:rsidRDefault="00E94E9D" w:rsidP="00B53B58">
      <w:pPr>
        <w:jc w:val="both"/>
        <w:rPr>
          <w:rFonts w:cstheme="minorHAnsi"/>
          <w:b/>
        </w:rPr>
      </w:pPr>
      <w:r w:rsidRPr="004E377F">
        <w:rPr>
          <w:rFonts w:cstheme="minorHAnsi"/>
          <w:b/>
        </w:rPr>
        <w:t>Why BI dashboard over PMET/Atocha dashboard?</w:t>
      </w:r>
    </w:p>
    <w:p w14:paraId="732C9FD2" w14:textId="54D52D86" w:rsidR="00B53B58" w:rsidRPr="004E377F" w:rsidRDefault="00E94E9D" w:rsidP="00B53B58">
      <w:pPr>
        <w:jc w:val="both"/>
        <w:rPr>
          <w:rFonts w:cstheme="minorHAnsi"/>
        </w:rPr>
      </w:pPr>
      <w:r>
        <w:rPr>
          <w:rStyle w:val="CommentReference"/>
        </w:rPr>
        <w:commentReference w:id="194"/>
      </w:r>
      <w:commentRangeStart w:id="194"/>
      <w:r w:rsidRPr="004E377F">
        <w:rPr>
          <w:rFonts w:cstheme="minorHAnsi"/>
        </w:rPr>
        <w:t xml:space="preserve">PMET </w:t>
      </w:r>
      <w:commentRangeEnd w:id="194"/>
      <w:r w:rsidRPr="004E377F">
        <w:rPr>
          <w:rFonts w:cstheme="minorHAnsi"/>
        </w:rPr>
        <w:t xml:space="preserve">is one of the </w:t>
      </w:r>
      <w:r w:rsidR="0012439B">
        <w:rPr>
          <w:rFonts w:cstheme="minorHAnsi"/>
        </w:rPr>
        <w:t xml:space="preserve">aggregated </w:t>
      </w:r>
      <w:r w:rsidRPr="004E377F">
        <w:rPr>
          <w:rFonts w:cstheme="minorHAnsi"/>
        </w:rPr>
        <w:t>and reporting back ends for metrics data. It only works with a subset of the data provided by the metrics data model. PMET is not meant for seeing a big picture view of correlated events. In the service world, it is commonly used in monitoring and alarming on increases in specific API latencies or a sudden increase in the number of requests. Where BI dashboard will help in joining data with a verity of other data sets and slice and dice as per the business needs.</w:t>
      </w:r>
    </w:p>
    <w:p w14:paraId="143865E3" w14:textId="77777777" w:rsidR="00B53B58" w:rsidRPr="004E377F" w:rsidRDefault="00E94E9D" w:rsidP="00B53B58">
      <w:pPr>
        <w:jc w:val="both"/>
        <w:rPr>
          <w:rFonts w:cstheme="minorHAnsi"/>
          <w:b/>
        </w:rPr>
      </w:pPr>
      <w:r w:rsidRPr="004E377F">
        <w:rPr>
          <w:rFonts w:cstheme="minorHAnsi"/>
          <w:b/>
        </w:rPr>
        <w:t>Why a separate CDO Redshift DW, why not use Alexa BI or Others org Redshift DW?</w:t>
      </w:r>
    </w:p>
    <w:p w14:paraId="52A96784" w14:textId="77777777" w:rsidR="00B53B58" w:rsidRPr="004E377F" w:rsidRDefault="00E94E9D" w:rsidP="00B53B58">
      <w:pPr>
        <w:jc w:val="both"/>
        <w:rPr>
          <w:rFonts w:cstheme="minorHAnsi"/>
        </w:rPr>
      </w:pPr>
      <w:r w:rsidRPr="004E377F">
        <w:rPr>
          <w:rFonts w:cstheme="minorHAnsi"/>
        </w:rPr>
        <w:t xml:space="preserve">Historically, Alexa DB was built with the vision of having one DW for entire Alexa when Alexa as a company, size was smaller. Over a </w:t>
      </w:r>
      <w:proofErr w:type="gramStart"/>
      <w:r w:rsidRPr="004E377F">
        <w:rPr>
          <w:rFonts w:cstheme="minorHAnsi"/>
        </w:rPr>
        <w:t>period</w:t>
      </w:r>
      <w:proofErr w:type="gramEnd"/>
      <w:r w:rsidRPr="004E377F">
        <w:rPr>
          <w:rFonts w:cstheme="minorHAnsi"/>
        </w:rPr>
        <w:t xml:space="preserve"> Alexa has grown X times and multiple Orgs have been formed within Alexa. The team built to build Alexa DW is also dismantled and rebranded in Alexa Experience and devices. Hence, they no longer support any new use case which is at individual org level. Similar with SH BI, won’t prioritize the other org needs.</w:t>
      </w:r>
    </w:p>
    <w:p w14:paraId="47F519AE" w14:textId="77777777" w:rsidR="00B53B58" w:rsidRPr="004E377F" w:rsidRDefault="00E94E9D" w:rsidP="00B53B58">
      <w:pPr>
        <w:jc w:val="both"/>
        <w:rPr>
          <w:rFonts w:cstheme="minorHAnsi"/>
        </w:rPr>
      </w:pPr>
      <w:r w:rsidRPr="004E377F">
        <w:rPr>
          <w:rFonts w:cstheme="minorHAnsi"/>
        </w:rPr>
        <w:lastRenderedPageBreak/>
        <w:t xml:space="preserve">This is a business reason to have a separate CDO Redshift DW. Along with it, technically a CDO Redshift provides flexibility in creating our own tables, connecting to the workbench and Viz tools than using a throttled </w:t>
      </w:r>
      <w:proofErr w:type="gramStart"/>
      <w:r w:rsidRPr="004E377F">
        <w:rPr>
          <w:rFonts w:cstheme="minorHAnsi"/>
        </w:rPr>
        <w:t>web based</w:t>
      </w:r>
      <w:proofErr w:type="gramEnd"/>
      <w:r w:rsidRPr="004E377F">
        <w:rPr>
          <w:rFonts w:cstheme="minorHAnsi"/>
        </w:rPr>
        <w:t xml:space="preserve"> tools to query the data and build dashboards. </w:t>
      </w:r>
    </w:p>
    <w:p w14:paraId="20E7032D" w14:textId="77777777" w:rsidR="00B53B58" w:rsidRPr="004E377F" w:rsidRDefault="00E94E9D" w:rsidP="00B53B58">
      <w:pPr>
        <w:jc w:val="both"/>
        <w:rPr>
          <w:rFonts w:cstheme="minorHAnsi"/>
          <w:b/>
        </w:rPr>
      </w:pPr>
      <w:r w:rsidRPr="004E377F">
        <w:rPr>
          <w:rFonts w:cstheme="minorHAnsi"/>
          <w:b/>
        </w:rPr>
        <w:t>What will be the frequency of data loads?</w:t>
      </w:r>
    </w:p>
    <w:p w14:paraId="59719C74" w14:textId="77777777" w:rsidR="00B53B58" w:rsidRPr="004E377F" w:rsidRDefault="00E94E9D" w:rsidP="00B53B58">
      <w:pPr>
        <w:jc w:val="both"/>
        <w:rPr>
          <w:rFonts w:cstheme="minorHAnsi"/>
        </w:rPr>
      </w:pPr>
      <w:r w:rsidRPr="004E377F">
        <w:rPr>
          <w:rFonts w:cstheme="minorHAnsi"/>
        </w:rPr>
        <w:t xml:space="preserve">Usually depends on the service provider, typical BI team loads data on daily/weekly basis based on the cost involved. However, we strive to be near real time as possible. </w:t>
      </w:r>
    </w:p>
    <w:p w14:paraId="768BF670" w14:textId="77777777" w:rsidR="00B53B58" w:rsidRPr="004E377F" w:rsidRDefault="00E94E9D" w:rsidP="00B53B58">
      <w:pPr>
        <w:jc w:val="both"/>
        <w:rPr>
          <w:rFonts w:cstheme="minorHAnsi"/>
          <w:b/>
        </w:rPr>
      </w:pPr>
      <w:r w:rsidRPr="004E377F">
        <w:rPr>
          <w:rFonts w:cstheme="minorHAnsi"/>
          <w:b/>
        </w:rPr>
        <w:t>Should there be a centralized BI team in the org or individual BI/DE to a team?</w:t>
      </w:r>
    </w:p>
    <w:p w14:paraId="727A20E5" w14:textId="77777777" w:rsidR="00B53B58" w:rsidRPr="004E377F" w:rsidRDefault="00E94E9D" w:rsidP="00B53B58">
      <w:pPr>
        <w:jc w:val="both"/>
        <w:rPr>
          <w:rFonts w:cstheme="minorHAnsi"/>
        </w:rPr>
      </w:pPr>
      <w:r w:rsidRPr="004E377F">
        <w:rPr>
          <w:rFonts w:cstheme="minorHAnsi"/>
        </w:rPr>
        <w:t>In a long run it is recommended to have centralized BI team for quicker turnaround of work and support system for running operation seemly in case of leaves and attrition. Centralized team will also help for BI/DE employee’s moral and provides the sense of working with likeminded people.</w:t>
      </w:r>
    </w:p>
    <w:p w14:paraId="524CD4EC" w14:textId="77777777" w:rsidR="00B53B58" w:rsidRPr="004E377F" w:rsidRDefault="00E94E9D" w:rsidP="00B53B58">
      <w:pPr>
        <w:jc w:val="both"/>
        <w:rPr>
          <w:rFonts w:cstheme="minorHAnsi"/>
        </w:rPr>
      </w:pPr>
      <w:r w:rsidRPr="004E377F">
        <w:rPr>
          <w:rFonts w:cstheme="minorHAnsi"/>
          <w:b/>
        </w:rPr>
        <w:t xml:space="preserve">Why </w:t>
      </w:r>
      <w:proofErr w:type="spellStart"/>
      <w:r w:rsidRPr="004E377F">
        <w:rPr>
          <w:rFonts w:cstheme="minorHAnsi"/>
          <w:b/>
        </w:rPr>
        <w:t>QuickSight</w:t>
      </w:r>
      <w:proofErr w:type="spellEnd"/>
      <w:r w:rsidRPr="004E377F">
        <w:rPr>
          <w:rFonts w:cstheme="minorHAnsi"/>
          <w:b/>
        </w:rPr>
        <w:t xml:space="preserve"> over Tableau?</w:t>
      </w:r>
    </w:p>
    <w:p w14:paraId="254E5798" w14:textId="7F6CDF31" w:rsidR="00D5646F" w:rsidRPr="000E6E48" w:rsidRDefault="00E94E9D" w:rsidP="00B53B58">
      <w:pPr>
        <w:jc w:val="both"/>
        <w:rPr>
          <w:rFonts w:cstheme="minorHAnsi"/>
        </w:rPr>
      </w:pPr>
      <w:r w:rsidRPr="004E377F">
        <w:rPr>
          <w:rFonts w:cstheme="minorHAnsi"/>
        </w:rPr>
        <w:t xml:space="preserve">In short, </w:t>
      </w:r>
      <w:proofErr w:type="spellStart"/>
      <w:r w:rsidRPr="004E377F">
        <w:rPr>
          <w:rFonts w:cstheme="minorHAnsi"/>
        </w:rPr>
        <w:t>QuickSight</w:t>
      </w:r>
      <w:proofErr w:type="spellEnd"/>
      <w:r w:rsidRPr="004E377F">
        <w:rPr>
          <w:rFonts w:cstheme="minorHAnsi"/>
        </w:rPr>
        <w:t xml:space="preserve"> is an </w:t>
      </w:r>
      <w:proofErr w:type="gramStart"/>
      <w:r w:rsidRPr="004E377F">
        <w:rPr>
          <w:rFonts w:cstheme="minorHAnsi"/>
        </w:rPr>
        <w:t>in house</w:t>
      </w:r>
      <w:proofErr w:type="gramEnd"/>
      <w:r w:rsidRPr="004E377F">
        <w:rPr>
          <w:rFonts w:cstheme="minorHAnsi"/>
        </w:rPr>
        <w:t xml:space="preserve"> tool. For the use cases CDO has 80% of the problems can be solved using </w:t>
      </w:r>
      <w:proofErr w:type="spellStart"/>
      <w:r w:rsidRPr="004E377F">
        <w:rPr>
          <w:rFonts w:cstheme="minorHAnsi"/>
        </w:rPr>
        <w:t>QuickSight</w:t>
      </w:r>
      <w:proofErr w:type="spellEnd"/>
      <w:r w:rsidRPr="004E377F">
        <w:rPr>
          <w:rFonts w:cstheme="minorHAnsi"/>
        </w:rPr>
        <w:t xml:space="preserve">. Although Tableau is miles ahead in functionality with </w:t>
      </w:r>
      <w:proofErr w:type="spellStart"/>
      <w:r w:rsidRPr="004E377F">
        <w:rPr>
          <w:rFonts w:cstheme="minorHAnsi"/>
        </w:rPr>
        <w:t>QuickSight</w:t>
      </w:r>
      <w:proofErr w:type="spellEnd"/>
      <w:r w:rsidRPr="004E377F">
        <w:rPr>
          <w:rFonts w:cstheme="minorHAnsi"/>
        </w:rPr>
        <w:t xml:space="preserve">, </w:t>
      </w:r>
      <w:proofErr w:type="spellStart"/>
      <w:r w:rsidRPr="004E377F">
        <w:rPr>
          <w:rFonts w:cstheme="minorHAnsi"/>
        </w:rPr>
        <w:t>QuickSight</w:t>
      </w:r>
      <w:proofErr w:type="spellEnd"/>
      <w:r w:rsidRPr="004E377F">
        <w:rPr>
          <w:rFonts w:cstheme="minorHAnsi"/>
        </w:rPr>
        <w:t xml:space="preserve"> is narrowing the gap for the must have features in a dashboard. In terms of costing </w:t>
      </w:r>
      <w:proofErr w:type="spellStart"/>
      <w:r w:rsidRPr="004E377F">
        <w:rPr>
          <w:rFonts w:cstheme="minorHAnsi"/>
        </w:rPr>
        <w:t>QuickSight</w:t>
      </w:r>
      <w:proofErr w:type="spellEnd"/>
      <w:r w:rsidRPr="004E377F">
        <w:rPr>
          <w:rFonts w:cstheme="minorHAnsi"/>
        </w:rPr>
        <w:t xml:space="preserve"> is free. </w:t>
      </w:r>
    </w:p>
    <w:p w14:paraId="49833769" w14:textId="77777777" w:rsidR="00B53B58" w:rsidRPr="004E377F" w:rsidRDefault="00E94E9D" w:rsidP="00B53B58">
      <w:pPr>
        <w:jc w:val="both"/>
        <w:rPr>
          <w:rFonts w:cstheme="minorHAnsi"/>
        </w:rPr>
      </w:pPr>
      <w:r w:rsidRPr="004E377F">
        <w:rPr>
          <w:rFonts w:cstheme="minorHAnsi"/>
          <w:b/>
        </w:rPr>
        <w:t>Why S3 for storage?</w:t>
      </w:r>
    </w:p>
    <w:p w14:paraId="49F1A524" w14:textId="77777777" w:rsidR="00B53B58" w:rsidRPr="004E377F" w:rsidRDefault="00E94E9D" w:rsidP="00B53B58">
      <w:pPr>
        <w:jc w:val="both"/>
        <w:rPr>
          <w:rFonts w:cstheme="minorHAnsi"/>
        </w:rPr>
      </w:pPr>
      <w:r w:rsidRPr="004E377F">
        <w:rPr>
          <w:rFonts w:cstheme="minorHAnsi"/>
        </w:rPr>
        <w:t xml:space="preserve">As the name says Simple Storage Service, it is Simple. It is widely adopted by all the AWS users. It is low cost and provides easy and multiple ways to access the data stored.  </w:t>
      </w:r>
    </w:p>
    <w:p w14:paraId="5659226E" w14:textId="77777777" w:rsidR="00B53B58" w:rsidRPr="004E377F" w:rsidRDefault="00E94E9D" w:rsidP="00B53B58">
      <w:pPr>
        <w:jc w:val="both"/>
        <w:rPr>
          <w:rFonts w:cstheme="minorHAnsi"/>
          <w:b/>
        </w:rPr>
      </w:pPr>
      <w:r w:rsidRPr="004E377F">
        <w:rPr>
          <w:rFonts w:cstheme="minorHAnsi"/>
          <w:b/>
        </w:rPr>
        <w:t>Who will own the Data dictionary?</w:t>
      </w:r>
    </w:p>
    <w:p w14:paraId="6538A863" w14:textId="1AC42B85" w:rsidR="000E6E48" w:rsidRDefault="00E94E9D" w:rsidP="00B53B58">
      <w:pPr>
        <w:jc w:val="both"/>
        <w:rPr>
          <w:rFonts w:cstheme="minorHAnsi"/>
        </w:rPr>
      </w:pPr>
      <w:r w:rsidRPr="004E377F">
        <w:rPr>
          <w:rFonts w:cstheme="minorHAnsi"/>
        </w:rPr>
        <w:t>It is expected for the Data producers (SDE Team) to own it, however, it can share with the BI team by working to PMs.</w:t>
      </w:r>
    </w:p>
    <w:p w14:paraId="72C6552B" w14:textId="77777777" w:rsidR="000E6E48" w:rsidRPr="000E6E48" w:rsidRDefault="000E6E48" w:rsidP="00B53B58">
      <w:pPr>
        <w:jc w:val="both"/>
        <w:rPr>
          <w:rFonts w:cstheme="minorHAnsi"/>
        </w:rPr>
      </w:pPr>
    </w:p>
    <w:p w14:paraId="480E3711" w14:textId="14BC178C" w:rsidR="00102F51" w:rsidRPr="004E377F" w:rsidRDefault="00E94E9D" w:rsidP="00102F51">
      <w:pPr>
        <w:pStyle w:val="IntenseQuote"/>
        <w:pBdr>
          <w:bottom w:val="single" w:sz="4" w:space="0" w:color="5B9BD5" w:themeColor="accent1"/>
        </w:pBdr>
        <w:spacing w:before="0"/>
        <w:ind w:left="0"/>
        <w:rPr>
          <w:rFonts w:cstheme="minorHAnsi"/>
          <w:i w:val="0"/>
          <w:iCs w:val="0"/>
          <w:sz w:val="22"/>
          <w:szCs w:val="22"/>
        </w:rPr>
      </w:pPr>
      <w:r>
        <w:rPr>
          <w:rFonts w:cstheme="minorHAnsi"/>
          <w:i w:val="0"/>
          <w:iCs w:val="0"/>
          <w:sz w:val="22"/>
          <w:szCs w:val="22"/>
        </w:rPr>
        <w:t xml:space="preserve">Appendix </w:t>
      </w:r>
      <w:r w:rsidR="00D61ABA">
        <w:rPr>
          <w:rFonts w:cstheme="minorHAnsi"/>
          <w:i w:val="0"/>
          <w:iCs w:val="0"/>
          <w:sz w:val="22"/>
          <w:szCs w:val="22"/>
        </w:rPr>
        <w:t>5</w:t>
      </w:r>
      <w:r>
        <w:rPr>
          <w:rFonts w:cstheme="minorHAnsi"/>
          <w:i w:val="0"/>
          <w:iCs w:val="0"/>
          <w:sz w:val="22"/>
          <w:szCs w:val="22"/>
        </w:rPr>
        <w:t xml:space="preserve">: </w:t>
      </w:r>
      <w:r w:rsidRPr="004E377F">
        <w:rPr>
          <w:rFonts w:cstheme="minorHAnsi"/>
          <w:i w:val="0"/>
          <w:iCs w:val="0"/>
          <w:sz w:val="22"/>
          <w:szCs w:val="22"/>
        </w:rPr>
        <w:t xml:space="preserve">CDO BI 2021 Goals </w:t>
      </w:r>
    </w:p>
    <w:p w14:paraId="64635EB1" w14:textId="77777777" w:rsidR="00102F51" w:rsidRPr="004E377F" w:rsidRDefault="00E94E9D" w:rsidP="00102F51">
      <w:pPr>
        <w:spacing w:after="0" w:line="240" w:lineRule="auto"/>
        <w:rPr>
          <w:rFonts w:eastAsia="Times New Roman" w:cstheme="minorHAnsi"/>
        </w:rPr>
      </w:pPr>
      <w:r w:rsidRPr="004E377F">
        <w:rPr>
          <w:rFonts w:eastAsia="Times New Roman" w:cstheme="minorHAnsi"/>
        </w:rPr>
        <w:br/>
        <w:t>1) Create at least 3 CDO owned Data table pipelines in CDO data infrastructure. (Director level goal - Need by December 31, 2021)</w:t>
      </w:r>
      <w:r w:rsidRPr="004E377F">
        <w:rPr>
          <w:rFonts w:eastAsia="Times New Roman" w:cstheme="minorHAnsi"/>
        </w:rPr>
        <w:br/>
      </w:r>
      <w:r w:rsidRPr="004E377F">
        <w:rPr>
          <w:rFonts w:eastAsia="Times New Roman" w:cstheme="minorHAnsi"/>
        </w:rPr>
        <w:br/>
      </w:r>
      <w:r w:rsidRPr="004E377F">
        <w:rPr>
          <w:rFonts w:eastAsia="Times New Roman" w:cstheme="minorHAnsi"/>
          <w:b/>
        </w:rPr>
        <w:t>Description</w:t>
      </w:r>
      <w:r w:rsidRPr="004E377F">
        <w:rPr>
          <w:rFonts w:eastAsia="Times New Roman" w:cstheme="minorHAnsi"/>
        </w:rPr>
        <w:t xml:space="preserve">: We will be creating Data pipelines to bring the data from Tech stores (persistence data or Logs) to BI stores (Redshift/S3/Andes) for BI teams to create </w:t>
      </w:r>
      <w:proofErr w:type="spellStart"/>
      <w:r w:rsidRPr="004E377F">
        <w:rPr>
          <w:rFonts w:eastAsia="Times New Roman" w:cstheme="minorHAnsi"/>
        </w:rPr>
        <w:t>xBRs</w:t>
      </w:r>
      <w:proofErr w:type="spellEnd"/>
      <w:r w:rsidRPr="004E377F">
        <w:rPr>
          <w:rFonts w:eastAsia="Times New Roman" w:cstheme="minorHAnsi"/>
        </w:rPr>
        <w:t xml:space="preserve"> and Dashboard. </w:t>
      </w:r>
      <w:r w:rsidRPr="004E377F">
        <w:rPr>
          <w:rFonts w:eastAsia="Times New Roman" w:cstheme="minorHAnsi"/>
        </w:rPr>
        <w:br/>
        <w:t>Teams need data in BI stores: CHR, ESP (FE), Context, Lifecycle, DAAPI, and LAP &amp; Multi Agent. The goal is dependent on Teach team and Privacy approval hence we will be taking goal for at least 3 teams.</w:t>
      </w:r>
      <w:r w:rsidRPr="004E377F">
        <w:rPr>
          <w:rFonts w:eastAsia="Times New Roman" w:cstheme="minorHAnsi"/>
        </w:rPr>
        <w:br/>
      </w:r>
      <w:r w:rsidRPr="004E377F">
        <w:rPr>
          <w:rFonts w:eastAsia="Times New Roman" w:cstheme="minorHAnsi"/>
        </w:rPr>
        <w:br/>
        <w:t>2) Create at least 4 Quick Sight dashboards to have the self-servicing access to data. (Director level goal - Need by December 31, 2021)</w:t>
      </w:r>
      <w:r w:rsidRPr="004E377F">
        <w:rPr>
          <w:rFonts w:eastAsia="Times New Roman" w:cstheme="minorHAnsi"/>
        </w:rPr>
        <w:br/>
      </w:r>
      <w:r w:rsidRPr="004E377F">
        <w:rPr>
          <w:rFonts w:eastAsia="Times New Roman" w:cstheme="minorHAnsi"/>
          <w:b/>
        </w:rPr>
        <w:t>Description</w:t>
      </w:r>
      <w:r w:rsidRPr="004E377F">
        <w:rPr>
          <w:rFonts w:eastAsia="Times New Roman" w:cstheme="minorHAnsi"/>
        </w:rPr>
        <w:t>: Create at least 4 new Quick Sight dashboard/WBR to provide for teams like Multi Agent, ESP, Targeting, LAP, Registry, Multitasking and Context etc.</w:t>
      </w:r>
      <w:r w:rsidRPr="004E377F">
        <w:rPr>
          <w:rFonts w:eastAsia="Times New Roman" w:cstheme="minorHAnsi"/>
        </w:rPr>
        <w:br/>
      </w:r>
      <w:r w:rsidRPr="004E377F">
        <w:rPr>
          <w:rFonts w:eastAsia="Times New Roman" w:cstheme="minorHAnsi"/>
        </w:rPr>
        <w:br/>
        <w:t>3) Meet GPDR requirements, Project Spaniel - Privacy compliance, Seller Data Privacy Policy Agreements. (Director level goal - Need by December 31, 2021)</w:t>
      </w:r>
      <w:r w:rsidRPr="004E377F">
        <w:rPr>
          <w:rFonts w:eastAsia="Times New Roman" w:cstheme="minorHAnsi"/>
        </w:rPr>
        <w:br/>
      </w:r>
      <w:r w:rsidRPr="004E377F">
        <w:rPr>
          <w:rFonts w:eastAsia="Times New Roman" w:cstheme="minorHAnsi"/>
          <w:b/>
        </w:rPr>
        <w:lastRenderedPageBreak/>
        <w:t>Description</w:t>
      </w:r>
      <w:r w:rsidRPr="004E377F">
        <w:rPr>
          <w:rFonts w:eastAsia="Times New Roman" w:cstheme="minorHAnsi"/>
        </w:rPr>
        <w:t>: Currently there is no action required, however, once we start plumbing the data in Redshift, we need to ensure the privacy compliance is followed for all the data.</w:t>
      </w:r>
      <w:r w:rsidRPr="004E377F">
        <w:rPr>
          <w:rFonts w:eastAsia="Times New Roman" w:cstheme="minorHAnsi"/>
        </w:rPr>
        <w:br/>
        <w:t xml:space="preserve">Wiki: </w:t>
      </w:r>
      <w:hyperlink r:id="rId21" w:history="1">
        <w:r w:rsidRPr="004E377F">
          <w:rPr>
            <w:rFonts w:eastAsia="Times New Roman" w:cstheme="minorHAnsi"/>
            <w:color w:val="0000FF"/>
            <w:u w:val="single"/>
          </w:rPr>
          <w:t>https://w.amazon.com/bin/view/BDT/Resources/DUAPwiki</w:t>
        </w:r>
      </w:hyperlink>
      <w:r w:rsidRPr="004E377F">
        <w:rPr>
          <w:rFonts w:eastAsia="Times New Roman" w:cstheme="minorHAnsi"/>
        </w:rPr>
        <w:t xml:space="preserve">, </w:t>
      </w:r>
      <w:hyperlink r:id="rId22" w:history="1">
        <w:r w:rsidRPr="004E377F">
          <w:rPr>
            <w:rFonts w:eastAsia="Times New Roman" w:cstheme="minorHAnsi"/>
            <w:color w:val="0000FF"/>
            <w:u w:val="single"/>
          </w:rPr>
          <w:t>https://policy.amazon.com/standard/50725</w:t>
        </w:r>
      </w:hyperlink>
      <w:r w:rsidRPr="004E377F">
        <w:rPr>
          <w:rFonts w:eastAsia="Times New Roman" w:cstheme="minorHAnsi"/>
        </w:rPr>
        <w:t xml:space="preserve">, </w:t>
      </w:r>
      <w:hyperlink r:id="rId23" w:history="1">
        <w:r w:rsidRPr="004E377F">
          <w:rPr>
            <w:rFonts w:eastAsia="Times New Roman" w:cstheme="minorHAnsi"/>
            <w:color w:val="0000FF"/>
            <w:u w:val="single"/>
          </w:rPr>
          <w:t>https://w.amazon.com/bin/view/Kaizer/Design/SDPPMigration/</w:t>
        </w:r>
      </w:hyperlink>
    </w:p>
    <w:p w14:paraId="53348C22" w14:textId="77777777" w:rsidR="00102F51" w:rsidRPr="004E377F" w:rsidRDefault="00102F51" w:rsidP="00B53B58">
      <w:pPr>
        <w:jc w:val="both"/>
        <w:rPr>
          <w:rFonts w:cstheme="minorHAnsi"/>
          <w:b/>
        </w:rPr>
      </w:pPr>
    </w:p>
    <w:p w14:paraId="21F0DA68" w14:textId="786DF7E6" w:rsidR="00B53B58" w:rsidRPr="004E377F" w:rsidRDefault="00E94E9D" w:rsidP="00B53B58">
      <w:pPr>
        <w:pStyle w:val="IntenseQuote"/>
        <w:pBdr>
          <w:bottom w:val="single" w:sz="4" w:space="0" w:color="5B9BD5" w:themeColor="accent1"/>
        </w:pBdr>
        <w:spacing w:before="0"/>
        <w:ind w:left="0"/>
        <w:rPr>
          <w:rFonts w:cstheme="minorHAnsi"/>
          <w:i w:val="0"/>
          <w:iCs w:val="0"/>
          <w:sz w:val="22"/>
          <w:szCs w:val="22"/>
        </w:rPr>
      </w:pPr>
      <w:r>
        <w:rPr>
          <w:rFonts w:cstheme="minorHAnsi"/>
          <w:i w:val="0"/>
          <w:iCs w:val="0"/>
          <w:sz w:val="22"/>
          <w:szCs w:val="22"/>
        </w:rPr>
        <w:t xml:space="preserve">Appendix </w:t>
      </w:r>
      <w:r w:rsidR="00D61ABA">
        <w:rPr>
          <w:rFonts w:cstheme="minorHAnsi"/>
          <w:i w:val="0"/>
          <w:iCs w:val="0"/>
          <w:sz w:val="22"/>
          <w:szCs w:val="22"/>
        </w:rPr>
        <w:t>6</w:t>
      </w:r>
      <w:r>
        <w:rPr>
          <w:rFonts w:cstheme="minorHAnsi"/>
          <w:i w:val="0"/>
          <w:iCs w:val="0"/>
          <w:sz w:val="22"/>
          <w:szCs w:val="22"/>
        </w:rPr>
        <w:t xml:space="preserve">: </w:t>
      </w:r>
      <w:r w:rsidRPr="004E377F">
        <w:rPr>
          <w:rFonts w:cstheme="minorHAnsi"/>
          <w:i w:val="0"/>
          <w:iCs w:val="0"/>
          <w:sz w:val="22"/>
          <w:szCs w:val="22"/>
        </w:rPr>
        <w:t xml:space="preserve">BI Operational Model </w:t>
      </w:r>
    </w:p>
    <w:p w14:paraId="2FF78A65" w14:textId="77777777" w:rsidR="00B53B58" w:rsidRPr="004E377F" w:rsidRDefault="00E94E9D" w:rsidP="00B53B58">
      <w:pPr>
        <w:jc w:val="both"/>
        <w:rPr>
          <w:rFonts w:cstheme="minorHAnsi"/>
        </w:rPr>
      </w:pPr>
      <w:r w:rsidRPr="004E377F">
        <w:rPr>
          <w:rFonts w:cstheme="minorHAnsi"/>
          <w:b/>
        </w:rPr>
        <w:t>1. Monthly sprints:</w:t>
      </w:r>
      <w:r w:rsidRPr="004E377F">
        <w:rPr>
          <w:rFonts w:cstheme="minorHAnsi"/>
        </w:rPr>
        <w:t xml:space="preserve"> In order to balance requests and support projects across the services, the CDO BI team will have a modified form of Scrum – a framework which combines work in monthly sprint cycles with the visibility of sprint boards. Additionally, BI capacity is calculated monthly to establish the number of requests that can be confidently delivered for a given sprint. BI capacity is the actual working time available to build and deliver BI products and solutions. It excludes business overhead such as team meetings and professional development that reduce available BI time. This model allows the team to (a) prioritize incoming requests based on criticality, urgency, and skill sets, (b) set appropriate expectations for completion while providing regular updates to interested parties, and (c) allocate ample time for CDO BI to focus on creating solutions to identified needs. In advance of each month, CDO BI will prepare a proposed sprint based on requests previously submitted SIM’s, CDO leadership will review and make final decisions regarding which initiatives will be prioritized based on product needs.</w:t>
      </w:r>
    </w:p>
    <w:p w14:paraId="46850A86" w14:textId="77777777" w:rsidR="00B53B58" w:rsidRPr="004E377F" w:rsidRDefault="00E94E9D" w:rsidP="00B53B58">
      <w:pPr>
        <w:autoSpaceDE w:val="0"/>
        <w:autoSpaceDN w:val="0"/>
        <w:adjustRightInd w:val="0"/>
        <w:spacing w:after="0" w:line="240" w:lineRule="auto"/>
        <w:jc w:val="both"/>
        <w:rPr>
          <w:rFonts w:cstheme="minorHAnsi"/>
          <w:b/>
        </w:rPr>
      </w:pPr>
      <w:r w:rsidRPr="004E377F">
        <w:rPr>
          <w:rFonts w:cstheme="minorHAnsi"/>
          <w:b/>
        </w:rPr>
        <w:t>2. T-shirt sizing model: Efforts</w:t>
      </w:r>
    </w:p>
    <w:p w14:paraId="78F19B9B" w14:textId="77777777" w:rsidR="00B53B58" w:rsidRPr="004E377F" w:rsidRDefault="00E94E9D" w:rsidP="00B53B58">
      <w:pPr>
        <w:jc w:val="both"/>
        <w:rPr>
          <w:rFonts w:cstheme="minorHAnsi"/>
        </w:rPr>
      </w:pPr>
      <w:r w:rsidRPr="004E377F">
        <w:rPr>
          <w:rFonts w:cstheme="minorHAnsi"/>
        </w:rPr>
        <w:t xml:space="preserve">CDO BI will use a T-shirt size framework for estimating effort required to complete a BI request. T-shirt sizes are a general guideline as what to expect in terms of task complexity and effort required. Monthly capacity and sprint objectives are aligned using these T-shirt sizes to ensure the BI can deliver products in a timely fashion. Each request is given 1 (x-small) through 5 (x-large) planning points based on the assigned T-shirt size to simplify capacity and sprint objective alignment. X-Small projects are generally things that can be completed in a matter of hours, whereas X-Large projects may take weeks to months. CD BI collectively estimates T-shirt size using several key questions, prior experience and business insights. Example questions used for T-shirt size estimation as below. </w:t>
      </w:r>
    </w:p>
    <w:p w14:paraId="67EB7CD9" w14:textId="77777777" w:rsidR="00B53B58" w:rsidRPr="004E377F" w:rsidRDefault="00E94E9D" w:rsidP="00B53B58">
      <w:pPr>
        <w:pStyle w:val="ListParagraph"/>
        <w:numPr>
          <w:ilvl w:val="0"/>
          <w:numId w:val="9"/>
        </w:numPr>
        <w:autoSpaceDE w:val="0"/>
        <w:autoSpaceDN w:val="0"/>
        <w:adjustRightInd w:val="0"/>
        <w:spacing w:after="0" w:line="240" w:lineRule="auto"/>
        <w:jc w:val="both"/>
        <w:rPr>
          <w:rFonts w:cstheme="minorHAnsi"/>
        </w:rPr>
      </w:pPr>
      <w:r w:rsidRPr="004E377F">
        <w:rPr>
          <w:rFonts w:cstheme="minorHAnsi"/>
        </w:rPr>
        <w:t>Has a similar request been delivered previously?</w:t>
      </w:r>
    </w:p>
    <w:p w14:paraId="50216E44" w14:textId="77777777" w:rsidR="00B53B58" w:rsidRPr="004E377F" w:rsidRDefault="00E94E9D" w:rsidP="00B53B58">
      <w:pPr>
        <w:pStyle w:val="ListParagraph"/>
        <w:numPr>
          <w:ilvl w:val="0"/>
          <w:numId w:val="9"/>
        </w:numPr>
        <w:autoSpaceDE w:val="0"/>
        <w:autoSpaceDN w:val="0"/>
        <w:adjustRightInd w:val="0"/>
        <w:spacing w:after="0" w:line="240" w:lineRule="auto"/>
        <w:jc w:val="both"/>
        <w:rPr>
          <w:rFonts w:cstheme="minorHAnsi"/>
        </w:rPr>
      </w:pPr>
      <w:r w:rsidRPr="004E377F">
        <w:rPr>
          <w:rFonts w:cstheme="minorHAnsi"/>
        </w:rPr>
        <w:t>Are all data available in a single Redshift cluster? If not, where is the data source?</w:t>
      </w:r>
    </w:p>
    <w:p w14:paraId="2D9013F3" w14:textId="77777777" w:rsidR="00B53B58" w:rsidRPr="004E377F" w:rsidRDefault="00E94E9D" w:rsidP="00B53B58">
      <w:pPr>
        <w:pStyle w:val="ListParagraph"/>
        <w:numPr>
          <w:ilvl w:val="0"/>
          <w:numId w:val="9"/>
        </w:numPr>
        <w:autoSpaceDE w:val="0"/>
        <w:autoSpaceDN w:val="0"/>
        <w:adjustRightInd w:val="0"/>
        <w:spacing w:after="0" w:line="240" w:lineRule="auto"/>
        <w:jc w:val="both"/>
        <w:rPr>
          <w:rFonts w:cstheme="minorHAnsi"/>
        </w:rPr>
      </w:pPr>
      <w:r w:rsidRPr="004E377F">
        <w:rPr>
          <w:rFonts w:cstheme="minorHAnsi"/>
        </w:rPr>
        <w:t>What is the approximate query complexity?</w:t>
      </w:r>
    </w:p>
    <w:p w14:paraId="0B5A24AD" w14:textId="77777777" w:rsidR="00B53B58" w:rsidRPr="004E377F" w:rsidRDefault="00E94E9D" w:rsidP="00B53B58">
      <w:pPr>
        <w:pStyle w:val="ListParagraph"/>
        <w:numPr>
          <w:ilvl w:val="0"/>
          <w:numId w:val="9"/>
        </w:numPr>
        <w:autoSpaceDE w:val="0"/>
        <w:autoSpaceDN w:val="0"/>
        <w:adjustRightInd w:val="0"/>
        <w:spacing w:after="0" w:line="240" w:lineRule="auto"/>
        <w:jc w:val="both"/>
        <w:rPr>
          <w:rFonts w:cstheme="minorHAnsi"/>
        </w:rPr>
      </w:pPr>
      <w:r w:rsidRPr="004E377F">
        <w:rPr>
          <w:rFonts w:cstheme="minorHAnsi"/>
        </w:rPr>
        <w:t>Is the team experienced working with the required technology?</w:t>
      </w:r>
    </w:p>
    <w:p w14:paraId="1C3DBAB2" w14:textId="77777777" w:rsidR="00B53B58" w:rsidRPr="004E377F" w:rsidRDefault="00E94E9D" w:rsidP="00B53B58">
      <w:pPr>
        <w:pStyle w:val="ListParagraph"/>
        <w:numPr>
          <w:ilvl w:val="0"/>
          <w:numId w:val="9"/>
        </w:numPr>
        <w:autoSpaceDE w:val="0"/>
        <w:autoSpaceDN w:val="0"/>
        <w:adjustRightInd w:val="0"/>
        <w:spacing w:after="0" w:line="240" w:lineRule="auto"/>
        <w:jc w:val="both"/>
        <w:rPr>
          <w:rFonts w:cstheme="minorHAnsi"/>
        </w:rPr>
      </w:pPr>
      <w:r w:rsidRPr="004E377F">
        <w:rPr>
          <w:rFonts w:cstheme="minorHAnsi"/>
        </w:rPr>
        <w:t>Are there dependencies on other teams? If so, what are they?</w:t>
      </w:r>
    </w:p>
    <w:p w14:paraId="072FFAD6" w14:textId="77777777" w:rsidR="00B53B58" w:rsidRPr="004E377F" w:rsidRDefault="00E94E9D" w:rsidP="00B53B58">
      <w:pPr>
        <w:pStyle w:val="ListParagraph"/>
        <w:numPr>
          <w:ilvl w:val="0"/>
          <w:numId w:val="9"/>
        </w:numPr>
        <w:autoSpaceDE w:val="0"/>
        <w:autoSpaceDN w:val="0"/>
        <w:adjustRightInd w:val="0"/>
        <w:spacing w:after="0" w:line="240" w:lineRule="auto"/>
        <w:jc w:val="both"/>
        <w:rPr>
          <w:rFonts w:cstheme="minorHAnsi"/>
        </w:rPr>
      </w:pPr>
      <w:r w:rsidRPr="004E377F">
        <w:rPr>
          <w:rFonts w:cstheme="minorHAnsi"/>
        </w:rPr>
        <w:t>Is the request classified as confidential? (High confidential, Critical, Restricted)</w:t>
      </w:r>
    </w:p>
    <w:p w14:paraId="56B691BF" w14:textId="77777777" w:rsidR="00B53B58" w:rsidRPr="004E377F" w:rsidRDefault="00B53B58" w:rsidP="00B53B58">
      <w:pPr>
        <w:autoSpaceDE w:val="0"/>
        <w:autoSpaceDN w:val="0"/>
        <w:adjustRightInd w:val="0"/>
        <w:spacing w:after="0" w:line="240" w:lineRule="auto"/>
        <w:ind w:left="720"/>
        <w:jc w:val="both"/>
        <w:rPr>
          <w:rFonts w:cstheme="minorHAnsi"/>
        </w:rPr>
      </w:pPr>
    </w:p>
    <w:p w14:paraId="35023A75" w14:textId="77777777" w:rsidR="00B53B58" w:rsidRPr="004E377F" w:rsidRDefault="00E94E9D" w:rsidP="00B53B58">
      <w:pPr>
        <w:pStyle w:val="NoSpacing"/>
        <w:jc w:val="both"/>
        <w:rPr>
          <w:rFonts w:cstheme="minorHAnsi"/>
          <w:b/>
        </w:rPr>
      </w:pPr>
      <w:r w:rsidRPr="004E377F">
        <w:rPr>
          <w:rFonts w:cstheme="minorHAnsi"/>
          <w:b/>
        </w:rPr>
        <w:t>3. Updated Intake Process and Office Hours:</w:t>
      </w:r>
    </w:p>
    <w:p w14:paraId="31896DD3" w14:textId="77777777" w:rsidR="00EC7D60" w:rsidRPr="004E377F" w:rsidRDefault="00E94E9D" w:rsidP="000916FC">
      <w:pPr>
        <w:jc w:val="both"/>
        <w:rPr>
          <w:rFonts w:cstheme="minorHAnsi"/>
        </w:rPr>
      </w:pPr>
      <w:r w:rsidRPr="004E377F">
        <w:rPr>
          <w:rFonts w:cstheme="minorHAnsi"/>
        </w:rPr>
        <w:t>CDO BI requests are received via a standardized intake process, where</w:t>
      </w:r>
      <w:r w:rsidR="004E377F">
        <w:rPr>
          <w:rFonts w:cstheme="minorHAnsi"/>
        </w:rPr>
        <w:t xml:space="preserve"> </w:t>
      </w:r>
      <w:r w:rsidRPr="004E377F">
        <w:rPr>
          <w:rFonts w:cstheme="minorHAnsi"/>
        </w:rPr>
        <w:t>in</w:t>
      </w:r>
      <w:r w:rsidR="004E377F">
        <w:rPr>
          <w:rFonts w:cstheme="minorHAnsi"/>
        </w:rPr>
        <w:t xml:space="preserve"> </w:t>
      </w:r>
      <w:r w:rsidRPr="004E377F">
        <w:rPr>
          <w:rFonts w:cstheme="minorHAnsi"/>
        </w:rPr>
        <w:t>requestors help define the deliverables/success criteria and potential benefits in order to develop complete request.</w:t>
      </w:r>
      <w:r w:rsidR="004E377F">
        <w:rPr>
          <w:rFonts w:cstheme="minorHAnsi"/>
        </w:rPr>
        <w:t xml:space="preserve"> </w:t>
      </w:r>
      <w:r w:rsidRPr="004E377F">
        <w:rPr>
          <w:rFonts w:cstheme="minorHAnsi"/>
        </w:rPr>
        <w:t xml:space="preserve">CDO BI has developed an updated intake process that streamlines intake of requests from stakeholders, and pairs that model with regular office hours designed to guarantee 1:1 attention for our customers while safeguarding CDO BI ad hoc and project capacity. </w:t>
      </w:r>
    </w:p>
    <w:sectPr w:rsidR="00EC7D60" w:rsidRPr="004E377F" w:rsidSect="00D61ABA">
      <w:headerReference w:type="default" r:id="rId24"/>
      <w:footerReference w:type="defaul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Microsoft Office User" w:date="2021-07-07T23:43:00Z" w:initials="MOU">
    <w:p w14:paraId="369C8D15" w14:textId="0F1C1DAE" w:rsidR="00D155D6" w:rsidRDefault="00D155D6">
      <w:pPr>
        <w:pStyle w:val="CommentText"/>
      </w:pPr>
      <w:r>
        <w:rPr>
          <w:rStyle w:val="CommentReference"/>
        </w:rPr>
        <w:annotationRef/>
      </w:r>
      <w:r>
        <w:t>What is ADAC?</w:t>
      </w:r>
    </w:p>
  </w:comment>
  <w:comment w:id="32" w:author="Microsoft Office User" w:date="2021-07-07T23:46:00Z" w:initials="MOU">
    <w:p w14:paraId="325D67AD" w14:textId="54DCDC8D" w:rsidR="00D155D6" w:rsidRDefault="00D155D6">
      <w:pPr>
        <w:pStyle w:val="CommentText"/>
      </w:pPr>
      <w:r>
        <w:rPr>
          <w:rStyle w:val="CommentReference"/>
        </w:rPr>
        <w:annotationRef/>
      </w:r>
      <w:r>
        <w:t>Recommend elaborating on what we mean here.</w:t>
      </w:r>
    </w:p>
  </w:comment>
  <w:comment w:id="95" w:author="Matt Carter" w:date="2021-07-02T13:41:00Z" w:initials="">
    <w:p w14:paraId="036BAADB" w14:textId="77777777" w:rsidR="003D5607" w:rsidRDefault="003D5607">
      <w:r>
        <w:t>Consider adding more detail about who your customers are</w:t>
      </w:r>
    </w:p>
  </w:comment>
  <w:comment w:id="100" w:author="Tom Vessella" w:date="2021-07-02T13:27:00Z" w:initials="">
    <w:p w14:paraId="66CE8BE2" w14:textId="77777777" w:rsidR="003D5607" w:rsidRDefault="003D5607">
      <w:r>
        <w:t xml:space="preserve">I'm curious to see some context about BI/Metrics overall for Alexa.  Does every org have BI teams?  When should we centralize, when not?  What other BI teams are in </w:t>
      </w:r>
      <w:proofErr w:type="spellStart"/>
      <w:r>
        <w:t>Nedim's</w:t>
      </w:r>
      <w:proofErr w:type="spellEnd"/>
      <w:r>
        <w:t xml:space="preserve"> org?</w:t>
      </w:r>
    </w:p>
  </w:comment>
  <w:comment w:id="117" w:author="Tom Vessella" w:date="2021-07-02T13:17:00Z" w:initials="">
    <w:p w14:paraId="1CD943D5" w14:textId="77777777" w:rsidR="003D5607" w:rsidRDefault="003D5607">
      <w:r>
        <w:t>Here and throughout this document, I think we need to clearly highlight the responsibilities of Engineering, BIE, and BI.</w:t>
      </w:r>
    </w:p>
  </w:comment>
  <w:comment w:id="156" w:author="Tom Vessella" w:date="2021-07-02T13:19:00Z" w:initials="">
    <w:p w14:paraId="560BF6FA" w14:textId="77777777" w:rsidR="003D5607" w:rsidRDefault="003D5607">
      <w:r>
        <w:t>Trying to correlate with the table below.  The table says that no instrumentation exists, but here we're saying the data is not in BI stores (like Redshift).</w:t>
      </w:r>
    </w:p>
  </w:comment>
  <w:comment w:id="157" w:author="Matt Carter" w:date="2021-07-02T13:37:00Z" w:initials="">
    <w:p w14:paraId="240EC24B" w14:textId="77777777" w:rsidR="003D5607" w:rsidRDefault="003D5607">
      <w:r>
        <w:t>Would be helpful to have this spelled out first time, and even described if the name is non obvious</w:t>
      </w:r>
    </w:p>
  </w:comment>
  <w:comment w:id="158" w:author="Tom Vessella" w:date="2021-07-02T13:20:00Z" w:initials="">
    <w:p w14:paraId="77172D26" w14:textId="060EFB8C" w:rsidR="003D5607" w:rsidRDefault="003D5607">
      <w:r>
        <w:t>Spell out</w:t>
      </w:r>
    </w:p>
  </w:comment>
  <w:comment w:id="159" w:author="Genna Moderhack" w:date="2021-07-02T13:27:00Z" w:initials="">
    <w:p w14:paraId="596C2BDF" w14:textId="77777777" w:rsidR="003D5607" w:rsidRDefault="003D5607">
      <w:r>
        <w:t>While I am 100% in agreement that BI-readiness should be built into our services by default, I think this distinction is more nuanced. We tried (and ultimately failed) to setup WBR mechanisms for our services, but the metrics measured either 1) didn't move very frequently and were therefore not interesting to review WoW or 2) lacked a compelling customer-centric framing that differed enough from OE metrics to track in a separate forum</w:t>
      </w:r>
    </w:p>
  </w:comment>
  <w:comment w:id="160" w:author="Tom Vessella" w:date="2021-07-02T13:21:00Z" w:initials="">
    <w:p w14:paraId="6540792E" w14:textId="77777777" w:rsidR="003D5607" w:rsidRDefault="003D5607">
      <w:r>
        <w:t>What should we make of this?  Is it a PMT gap?  Surely there is important data to track.  Requires a deep dive.</w:t>
      </w:r>
    </w:p>
  </w:comment>
  <w:comment w:id="161" w:author="Gopikrishnan Anilkumar" w:date="2021-07-02T13:22:00Z" w:initials="">
    <w:p w14:paraId="3AAA8BC3" w14:textId="77777777" w:rsidR="003D5607" w:rsidRDefault="003D5607">
      <w:r>
        <w:t>Should this be even in scope? Considering all data is critical and we do not have visibility?</w:t>
      </w:r>
    </w:p>
  </w:comment>
  <w:comment w:id="162" w:author="Gopikrishnan Anilkumar" w:date="2021-07-02T13:18:00Z" w:initials="">
    <w:p w14:paraId="7575D3EB" w14:textId="77777777" w:rsidR="003D5607" w:rsidRDefault="003D5607">
      <w:r>
        <w:t xml:space="preserve">Not fully correct. Some of the data is only present in </w:t>
      </w:r>
      <w:proofErr w:type="spellStart"/>
      <w:r>
        <w:t>smarhome</w:t>
      </w:r>
      <w:proofErr w:type="spellEnd"/>
      <w:r>
        <w:t xml:space="preserve"> BI cluster and not in CDO BI cluster</w:t>
      </w:r>
    </w:p>
  </w:comment>
  <w:comment w:id="163" w:author="Matt Carter" w:date="2021-07-02T13:37:00Z" w:initials="">
    <w:p w14:paraId="444FC207" w14:textId="77777777" w:rsidR="003D5607" w:rsidRDefault="003D5607">
      <w:r>
        <w:t>Typo</w:t>
      </w:r>
    </w:p>
  </w:comment>
  <w:comment w:id="164" w:author="Gopikrishnan Anilkumar" w:date="2021-07-02T13:19:00Z" w:initials="">
    <w:p w14:paraId="42D3507F" w14:textId="77777777" w:rsidR="003D5607" w:rsidRDefault="003D5607">
      <w:r>
        <w:t>:)</w:t>
      </w:r>
    </w:p>
  </w:comment>
  <w:comment w:id="165" w:author="Gopikrishnan Anilkumar" w:date="2021-07-02T13:18:00Z" w:initials="">
    <w:p w14:paraId="3FC3FCB1" w14:textId="77777777" w:rsidR="003D5607" w:rsidRDefault="003D5607">
      <w:r>
        <w:t>We will need to create a new Groups BI store pretty soon.</w:t>
      </w:r>
    </w:p>
  </w:comment>
  <w:comment w:id="166" w:author="Genna Moderhack" w:date="2021-07-02T13:27:00Z" w:initials="">
    <w:p w14:paraId="5CC1E2FF" w14:textId="77777777" w:rsidR="003D5607" w:rsidRDefault="003D5607">
      <w:r>
        <w:t>We have more than this in the queue! By my count we should have 6+ :)</w:t>
      </w:r>
    </w:p>
  </w:comment>
  <w:comment w:id="168" w:author="Tom Vessella" w:date="2021-07-02T13:23:00Z" w:initials="">
    <w:p w14:paraId="71B0C4E1" w14:textId="77777777" w:rsidR="003D5607" w:rsidRDefault="003D5607">
      <w:r>
        <w:t>No Tailwinds?  If not, let's refactor the Situation Assessment section and talk instead about the Metrics Journey.  How do metrics get established, and what dependencies do we have?</w:t>
      </w:r>
    </w:p>
  </w:comment>
  <w:comment w:id="178" w:author="Genna Moderhack" w:date="2021-07-02T13:27:00Z" w:initials="">
    <w:p w14:paraId="1A9A75DC" w14:textId="77777777" w:rsidR="003D5607" w:rsidRDefault="003D5607">
      <w:proofErr w:type="gramStart"/>
      <w:r>
        <w:t>Basically</w:t>
      </w:r>
      <w:proofErr w:type="gramEnd"/>
      <w:r>
        <w:t xml:space="preserve"> this gives me my Sunday evenings back :)</w:t>
      </w:r>
    </w:p>
  </w:comment>
  <w:comment w:id="179" w:author="Matt Carter" w:date="2021-07-02T13:37:00Z" w:initials="">
    <w:p w14:paraId="65C0BF90" w14:textId="77777777" w:rsidR="003D5607" w:rsidRDefault="003D5607">
      <w:r>
        <w:t>Could use another sentence to orient the reader. I don't really know what this means.</w:t>
      </w:r>
    </w:p>
  </w:comment>
  <w:comment w:id="180" w:author="Gopikrishnan Anilkumar" w:date="2021-07-02T13:18:00Z" w:initials="">
    <w:p w14:paraId="06281DC5" w14:textId="77777777" w:rsidR="003D5607" w:rsidRDefault="003D5607">
      <w:r>
        <w:t>What is the impact?</w:t>
      </w:r>
    </w:p>
  </w:comment>
  <w:comment w:id="181" w:author="Genna Moderhack" w:date="2021-07-02T13:27:00Z" w:initials="">
    <w:p w14:paraId="4F077AFA" w14:textId="77777777" w:rsidR="003D5607" w:rsidRDefault="003D5607">
      <w:r>
        <w:t>What about the CHR V2 APIs delayed this BI project?</w:t>
      </w:r>
    </w:p>
  </w:comment>
  <w:comment w:id="182" w:author="Gopikrishnan Anilkumar" w:date="2021-07-02T13:18:00Z" w:initials="">
    <w:p w14:paraId="4A0A1FBF" w14:textId="77777777" w:rsidR="003D5607" w:rsidRDefault="003D5607">
      <w:r>
        <w:t>Can we have an ETA on when this will be completed?</w:t>
      </w:r>
    </w:p>
  </w:comment>
  <w:comment w:id="183" w:author="Genna Moderhack" w:date="2021-07-02T13:27:00Z" w:initials="">
    <w:p w14:paraId="2D468973" w14:textId="77777777" w:rsidR="003D5607" w:rsidRDefault="003D5607">
      <w:r>
        <w:t>Since this is the #1 priority, can we get a description? Also, since we have so few teams onboarded to our BI DB instance, wouldn't it make sense to delay this work in favor of DE work that onboards new data to BI DB?</w:t>
      </w:r>
    </w:p>
  </w:comment>
  <w:comment w:id="184" w:author="Matt Carter" w:date="2021-07-02T13:37:00Z" w:initials="">
    <w:p w14:paraId="757DB049" w14:textId="77777777" w:rsidR="003D5607" w:rsidRDefault="003D5607">
      <w:r>
        <w:t>I see on page 1 that this is associated with data infrastructure, but I'm not clear what exactly it is? Is it a group of people that you depend on?</w:t>
      </w:r>
    </w:p>
  </w:comment>
  <w:comment w:id="185" w:author="Matt Carter" w:date="2021-07-02T13:37:00Z" w:initials="">
    <w:p w14:paraId="0882689A" w14:textId="7109840F" w:rsidR="003D5607" w:rsidRDefault="003D5607">
      <w:r>
        <w:t>This is a nitpick, but probably don't want to let the table row break across pages.</w:t>
      </w:r>
    </w:p>
  </w:comment>
  <w:comment w:id="186" w:author="Matt Carter" w:date="2021-07-02T13:37:00Z" w:initials="">
    <w:p w14:paraId="0170C4EC" w14:textId="040068A0" w:rsidR="003D5607" w:rsidRDefault="003D5607">
      <w:r>
        <w:t xml:space="preserve">I'm very interested in this for Magnum. Please loop me in so we can find what 1P Developer Jobs to Be Done are </w:t>
      </w:r>
      <w:proofErr w:type="gramStart"/>
      <w:r>
        <w:t>repeating..</w:t>
      </w:r>
      <w:proofErr w:type="gramEnd"/>
      <w:r>
        <w:t xml:space="preserve"> What we can automate away.</w:t>
      </w:r>
    </w:p>
  </w:comment>
  <w:comment w:id="187" w:author="Tom Vessella" w:date="2021-07-02T13:26:00Z" w:initials="">
    <w:p w14:paraId="4AD09BB8" w14:textId="77777777" w:rsidR="003D5607" w:rsidRDefault="003D5607">
      <w:r>
        <w:t>This can probably be an appendix.</w:t>
      </w:r>
    </w:p>
  </w:comment>
  <w:comment w:id="188" w:author="Genna Moderhack" w:date="2021-07-02T13:27:00Z" w:initials="">
    <w:p w14:paraId="6A432F59" w14:textId="77777777" w:rsidR="003D5607" w:rsidRDefault="003D5607">
      <w:proofErr w:type="gramStart"/>
      <w:r>
        <w:t>Overall</w:t>
      </w:r>
      <w:proofErr w:type="gramEnd"/>
      <w:r>
        <w:t xml:space="preserve"> for this section, I'd focus more on the key outcomes delivered (e.g. automated WBR slides, reducing effort to be GDPR compliant, etc.) and less on how the outcome was achieved or reporting status.</w:t>
      </w:r>
    </w:p>
  </w:comment>
  <w:comment w:id="189" w:author="Matt Carter" w:date="2021-07-02T13:37:00Z" w:initials="">
    <w:p w14:paraId="13A778B8" w14:textId="77777777" w:rsidR="003D5607" w:rsidRDefault="003D5607">
      <w:r>
        <w:t>Is this done then? That is implemented and is our go forward solution for all S3 data? Or more work to go to utilize what was proven out in POC?</w:t>
      </w:r>
    </w:p>
  </w:comment>
  <w:comment w:id="190" w:author="Matt Carter" w:date="2021-07-02T13:37:00Z" w:initials="">
    <w:p w14:paraId="3FF2B311" w14:textId="77777777" w:rsidR="003D5607" w:rsidRDefault="003D5607">
      <w:r>
        <w:t>Could you analyze a cohort of long-time, high-engagement single device owners to see if their defect is similarly lower, as "well trained" customers?</w:t>
      </w:r>
    </w:p>
  </w:comment>
  <w:comment w:id="191" w:author="Matt Carter" w:date="2021-07-02T13:37:00Z" w:initials="">
    <w:p w14:paraId="5CCC691E" w14:textId="77777777" w:rsidR="003D5607" w:rsidRDefault="003D5607">
      <w:r>
        <w:t>Might be nice to have links to these here. I'm interested in perusing this later, for example.</w:t>
      </w:r>
    </w:p>
  </w:comment>
  <w:comment w:id="192" w:author="Matt Carter" w:date="2021-07-02T13:37:00Z" w:initials="">
    <w:p w14:paraId="28E98ADA" w14:textId="77777777" w:rsidR="003D5607" w:rsidRDefault="003D5607">
      <w:r>
        <w:t>Example?</w:t>
      </w:r>
    </w:p>
  </w:comment>
  <w:comment w:id="193" w:author="Matt Carter" w:date="2021-07-02T13:37:00Z" w:initials="">
    <w:p w14:paraId="742F77CA" w14:textId="77777777" w:rsidR="003D5607" w:rsidRDefault="003D5607">
      <w:r>
        <w:t xml:space="preserve">As we ramp our local skills to new </w:t>
      </w:r>
      <w:proofErr w:type="gramStart"/>
      <w:r>
        <w:t>customers</w:t>
      </w:r>
      <w:proofErr w:type="gramEnd"/>
      <w:r>
        <w:t xml:space="preserve"> we also watch this dashboard.</w:t>
      </w:r>
    </w:p>
  </w:comment>
  <w:comment w:id="194" w:author="Genna Moderhack" w:date="2021-07-02T13:31:00Z" w:initials="">
    <w:p w14:paraId="3A223223" w14:textId="343E0B01" w:rsidR="003D5607" w:rsidRDefault="003D5607">
      <w:r>
        <w:t>PMET Is already deeply ingrained in the CDO Eng. mechanisms. To move more quickly, can we find a path to pipe in data aggregated via PMET to our CDO BI DB? Focusing on solutions in this space seem like it would be a big needle-mover.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9C8D15" w15:done="0"/>
  <w15:commentEx w15:paraId="325D67AD" w15:done="0"/>
  <w15:commentEx w15:paraId="036BAADB" w15:done="0"/>
  <w15:commentEx w15:paraId="66CE8BE2" w15:done="0"/>
  <w15:commentEx w15:paraId="1CD943D5" w15:done="0"/>
  <w15:commentEx w15:paraId="560BF6FA" w15:done="0"/>
  <w15:commentEx w15:paraId="240EC24B" w15:done="0"/>
  <w15:commentEx w15:paraId="77172D26" w15:done="0"/>
  <w15:commentEx w15:paraId="596C2BDF" w15:done="0"/>
  <w15:commentEx w15:paraId="6540792E" w15:done="0"/>
  <w15:commentEx w15:paraId="3AAA8BC3" w15:done="0"/>
  <w15:commentEx w15:paraId="7575D3EB" w15:done="0"/>
  <w15:commentEx w15:paraId="444FC207" w15:done="0"/>
  <w15:commentEx w15:paraId="42D3507F" w15:done="0"/>
  <w15:commentEx w15:paraId="3FC3FCB1" w15:done="0"/>
  <w15:commentEx w15:paraId="5CC1E2FF" w15:done="0"/>
  <w15:commentEx w15:paraId="71B0C4E1" w15:done="0"/>
  <w15:commentEx w15:paraId="1A9A75DC" w15:done="0"/>
  <w15:commentEx w15:paraId="65C0BF90" w15:done="0"/>
  <w15:commentEx w15:paraId="06281DC5" w15:done="0"/>
  <w15:commentEx w15:paraId="4F077AFA" w15:done="0"/>
  <w15:commentEx w15:paraId="4A0A1FBF" w15:done="0"/>
  <w15:commentEx w15:paraId="2D468973" w15:done="0"/>
  <w15:commentEx w15:paraId="757DB049" w15:done="0"/>
  <w15:commentEx w15:paraId="0882689A" w15:done="0"/>
  <w15:commentEx w15:paraId="0170C4EC" w15:done="0"/>
  <w15:commentEx w15:paraId="4AD09BB8" w15:done="0"/>
  <w15:commentEx w15:paraId="6A432F59" w15:done="0"/>
  <w15:commentEx w15:paraId="13A778B8" w15:done="0"/>
  <w15:commentEx w15:paraId="3FF2B311" w15:done="0"/>
  <w15:commentEx w15:paraId="5CCC691E" w15:done="0"/>
  <w15:commentEx w15:paraId="28E98ADA" w15:done="0"/>
  <w15:commentEx w15:paraId="742F77CA" w15:done="0"/>
  <w15:commentEx w15:paraId="3A223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BAAF" w16cex:dateUtc="2021-07-08T06:43:00Z"/>
  <w16cex:commentExtensible w16cex:durableId="2490BB44" w16cex:dateUtc="2021-07-08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9C8D15" w16cid:durableId="2490BAAF"/>
  <w16cid:commentId w16cid:paraId="325D67AD" w16cid:durableId="2490BB44"/>
  <w16cid:commentId w16cid:paraId="036BAADB" w16cid:durableId="2490B544"/>
  <w16cid:commentId w16cid:paraId="66CE8BE2" w16cid:durableId="2490B545"/>
  <w16cid:commentId w16cid:paraId="77172D26" w16cid:durableId="2490B548"/>
  <w16cid:commentId w16cid:paraId="6540792E" w16cid:durableId="2490B54A"/>
  <w16cid:commentId w16cid:paraId="42D3507F" w16cid:durableId="2490B54D"/>
  <w16cid:commentId w16cid:paraId="1A9A75DC" w16cid:durableId="2490B551"/>
  <w16cid:commentId w16cid:paraId="4A0A1FBF" w16cid:durableId="2490B554"/>
  <w16cid:commentId w16cid:paraId="0170C4EC" w16cid:durableId="2490B557"/>
  <w16cid:commentId w16cid:paraId="4AD09BB8" w16cid:durableId="2490B558"/>
  <w16cid:commentId w16cid:paraId="3FF2B311" w16cid:durableId="2490B55A"/>
  <w16cid:commentId w16cid:paraId="742F77CA" w16cid:durableId="2490B5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B9C02" w14:textId="77777777" w:rsidR="00CF3ACF" w:rsidRDefault="00CF3ACF">
      <w:pPr>
        <w:spacing w:after="0" w:line="240" w:lineRule="auto"/>
      </w:pPr>
      <w:r>
        <w:separator/>
      </w:r>
    </w:p>
  </w:endnote>
  <w:endnote w:type="continuationSeparator" w:id="0">
    <w:p w14:paraId="436DF485" w14:textId="77777777" w:rsidR="00CF3ACF" w:rsidRDefault="00CF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11FA" w14:textId="41BA592C" w:rsidR="003D5607" w:rsidRPr="00DA48FF" w:rsidRDefault="003D5607" w:rsidP="00DA48FF">
    <w:pPr>
      <w:pStyle w:val="Footer"/>
    </w:pPr>
    <w:r>
      <w:t>Amazon Confidential</w:t>
    </w:r>
    <w:r>
      <w:rPr>
        <w:color w:val="8496B0" w:themeColor="text2" w:themeTint="99"/>
        <w:spacing w:val="60"/>
        <w:sz w:val="24"/>
        <w:szCs w:val="24"/>
      </w:rPr>
      <w:tab/>
    </w:r>
    <w:r>
      <w:rPr>
        <w:color w:val="8496B0" w:themeColor="text2" w:themeTint="99"/>
        <w:spacing w:val="60"/>
        <w:sz w:val="24"/>
        <w:szCs w:val="24"/>
      </w:rPr>
      <w:tab/>
      <w:t>Page</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177EA">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sidRPr="00FD18A2">
      <w:fldChar w:fldCharType="begin"/>
    </w:r>
    <w:r>
      <w:instrText xml:space="preserve"> NUMPAGES  \* Arabic  \* MERGEFORMAT </w:instrText>
    </w:r>
    <w:r w:rsidRPr="00FD18A2">
      <w:fldChar w:fldCharType="separate"/>
    </w:r>
    <w:r w:rsidR="00B177EA" w:rsidRPr="00B177EA">
      <w:rPr>
        <w:noProof/>
        <w:color w:val="323E4F" w:themeColor="text2" w:themeShade="BF"/>
        <w:sz w:val="24"/>
        <w:szCs w:val="24"/>
      </w:rPr>
      <w:t>11</w:t>
    </w:r>
    <w:r w:rsidRPr="00FD18A2">
      <w:rPr>
        <w:noProof/>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84A2C" w14:textId="77777777" w:rsidR="00CF3ACF" w:rsidRDefault="00CF3ACF">
      <w:pPr>
        <w:spacing w:after="0" w:line="240" w:lineRule="auto"/>
      </w:pPr>
      <w:r>
        <w:separator/>
      </w:r>
    </w:p>
  </w:footnote>
  <w:footnote w:type="continuationSeparator" w:id="0">
    <w:p w14:paraId="658469BE" w14:textId="77777777" w:rsidR="00CF3ACF" w:rsidRDefault="00CF3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3651B" w14:textId="77777777" w:rsidR="003D5607" w:rsidRPr="00DA48FF" w:rsidRDefault="003D5607" w:rsidP="00DA48FF">
    <w:pPr>
      <w:spacing w:before="100" w:beforeAutospacing="1" w:after="100" w:afterAutospacing="1" w:line="240" w:lineRule="auto"/>
      <w:jc w:val="both"/>
      <w:outlineLvl w:val="0"/>
      <w:rPr>
        <w:rFonts w:eastAsia="Times New Roman" w:cstheme="minorHAnsi"/>
        <w:b/>
        <w:bCs/>
        <w:kern w:val="36"/>
        <w:sz w:val="48"/>
        <w:szCs w:val="48"/>
      </w:rPr>
    </w:pPr>
    <w:r>
      <w:rPr>
        <w:rFonts w:eastAsia="Times New Roman" w:cstheme="minorHAnsi"/>
        <w:b/>
        <w:bCs/>
        <w:kern w:val="36"/>
        <w:sz w:val="48"/>
        <w:szCs w:val="48"/>
      </w:rPr>
      <w:t>BI Team Deep Dive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F48"/>
    <w:multiLevelType w:val="multilevel"/>
    <w:tmpl w:val="C4E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6273"/>
    <w:multiLevelType w:val="hybridMultilevel"/>
    <w:tmpl w:val="2CC2704C"/>
    <w:lvl w:ilvl="0" w:tplc="CEF41620">
      <w:start w:val="1"/>
      <w:numFmt w:val="decimal"/>
      <w:lvlText w:val="%1."/>
      <w:lvlJc w:val="left"/>
      <w:pPr>
        <w:ind w:left="360" w:hanging="360"/>
      </w:pPr>
      <w:rPr>
        <w:rFonts w:hint="default"/>
      </w:rPr>
    </w:lvl>
    <w:lvl w:ilvl="1" w:tplc="52CA8EC0" w:tentative="1">
      <w:start w:val="1"/>
      <w:numFmt w:val="lowerLetter"/>
      <w:lvlText w:val="%2."/>
      <w:lvlJc w:val="left"/>
      <w:pPr>
        <w:ind w:left="1080" w:hanging="360"/>
      </w:pPr>
    </w:lvl>
    <w:lvl w:ilvl="2" w:tplc="CFCA281C" w:tentative="1">
      <w:start w:val="1"/>
      <w:numFmt w:val="lowerRoman"/>
      <w:lvlText w:val="%3."/>
      <w:lvlJc w:val="right"/>
      <w:pPr>
        <w:ind w:left="1800" w:hanging="180"/>
      </w:pPr>
    </w:lvl>
    <w:lvl w:ilvl="3" w:tplc="1B4EF69E" w:tentative="1">
      <w:start w:val="1"/>
      <w:numFmt w:val="decimal"/>
      <w:lvlText w:val="%4."/>
      <w:lvlJc w:val="left"/>
      <w:pPr>
        <w:ind w:left="2520" w:hanging="360"/>
      </w:pPr>
    </w:lvl>
    <w:lvl w:ilvl="4" w:tplc="B3C067A2" w:tentative="1">
      <w:start w:val="1"/>
      <w:numFmt w:val="lowerLetter"/>
      <w:lvlText w:val="%5."/>
      <w:lvlJc w:val="left"/>
      <w:pPr>
        <w:ind w:left="3240" w:hanging="360"/>
      </w:pPr>
    </w:lvl>
    <w:lvl w:ilvl="5" w:tplc="49025B70" w:tentative="1">
      <w:start w:val="1"/>
      <w:numFmt w:val="lowerRoman"/>
      <w:lvlText w:val="%6."/>
      <w:lvlJc w:val="right"/>
      <w:pPr>
        <w:ind w:left="3960" w:hanging="180"/>
      </w:pPr>
    </w:lvl>
    <w:lvl w:ilvl="6" w:tplc="72D6D744" w:tentative="1">
      <w:start w:val="1"/>
      <w:numFmt w:val="decimal"/>
      <w:lvlText w:val="%7."/>
      <w:lvlJc w:val="left"/>
      <w:pPr>
        <w:ind w:left="4680" w:hanging="360"/>
      </w:pPr>
    </w:lvl>
    <w:lvl w:ilvl="7" w:tplc="D7EAE150" w:tentative="1">
      <w:start w:val="1"/>
      <w:numFmt w:val="lowerLetter"/>
      <w:lvlText w:val="%8."/>
      <w:lvlJc w:val="left"/>
      <w:pPr>
        <w:ind w:left="5400" w:hanging="360"/>
      </w:pPr>
    </w:lvl>
    <w:lvl w:ilvl="8" w:tplc="398CFD7A" w:tentative="1">
      <w:start w:val="1"/>
      <w:numFmt w:val="lowerRoman"/>
      <w:lvlText w:val="%9."/>
      <w:lvlJc w:val="right"/>
      <w:pPr>
        <w:ind w:left="6120" w:hanging="180"/>
      </w:pPr>
    </w:lvl>
  </w:abstractNum>
  <w:abstractNum w:abstractNumId="2" w15:restartNumberingAfterBreak="0">
    <w:nsid w:val="254F094A"/>
    <w:multiLevelType w:val="multilevel"/>
    <w:tmpl w:val="1AB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70A58"/>
    <w:multiLevelType w:val="multilevel"/>
    <w:tmpl w:val="F63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47BF2"/>
    <w:multiLevelType w:val="multilevel"/>
    <w:tmpl w:val="89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50F21"/>
    <w:multiLevelType w:val="hybridMultilevel"/>
    <w:tmpl w:val="B08CA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94965"/>
    <w:multiLevelType w:val="multilevel"/>
    <w:tmpl w:val="8984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A7C34"/>
    <w:multiLevelType w:val="hybridMultilevel"/>
    <w:tmpl w:val="024EDDBC"/>
    <w:lvl w:ilvl="0" w:tplc="9768FDEE">
      <w:start w:val="1"/>
      <w:numFmt w:val="decimal"/>
      <w:lvlText w:val="%1)"/>
      <w:lvlJc w:val="left"/>
      <w:pPr>
        <w:ind w:left="720" w:hanging="360"/>
      </w:pPr>
      <w:rPr>
        <w:rFonts w:hint="default"/>
      </w:rPr>
    </w:lvl>
    <w:lvl w:ilvl="1" w:tplc="5B6EEA9C" w:tentative="1">
      <w:start w:val="1"/>
      <w:numFmt w:val="lowerLetter"/>
      <w:lvlText w:val="%2."/>
      <w:lvlJc w:val="left"/>
      <w:pPr>
        <w:ind w:left="1440" w:hanging="360"/>
      </w:pPr>
    </w:lvl>
    <w:lvl w:ilvl="2" w:tplc="0B700C64" w:tentative="1">
      <w:start w:val="1"/>
      <w:numFmt w:val="lowerRoman"/>
      <w:lvlText w:val="%3."/>
      <w:lvlJc w:val="right"/>
      <w:pPr>
        <w:ind w:left="2160" w:hanging="180"/>
      </w:pPr>
    </w:lvl>
    <w:lvl w:ilvl="3" w:tplc="B2FE5C2A" w:tentative="1">
      <w:start w:val="1"/>
      <w:numFmt w:val="decimal"/>
      <w:lvlText w:val="%4."/>
      <w:lvlJc w:val="left"/>
      <w:pPr>
        <w:ind w:left="2880" w:hanging="360"/>
      </w:pPr>
    </w:lvl>
    <w:lvl w:ilvl="4" w:tplc="1F9CE732" w:tentative="1">
      <w:start w:val="1"/>
      <w:numFmt w:val="lowerLetter"/>
      <w:lvlText w:val="%5."/>
      <w:lvlJc w:val="left"/>
      <w:pPr>
        <w:ind w:left="3600" w:hanging="360"/>
      </w:pPr>
    </w:lvl>
    <w:lvl w:ilvl="5" w:tplc="18C81644" w:tentative="1">
      <w:start w:val="1"/>
      <w:numFmt w:val="lowerRoman"/>
      <w:lvlText w:val="%6."/>
      <w:lvlJc w:val="right"/>
      <w:pPr>
        <w:ind w:left="4320" w:hanging="180"/>
      </w:pPr>
    </w:lvl>
    <w:lvl w:ilvl="6" w:tplc="B4780C16" w:tentative="1">
      <w:start w:val="1"/>
      <w:numFmt w:val="decimal"/>
      <w:lvlText w:val="%7."/>
      <w:lvlJc w:val="left"/>
      <w:pPr>
        <w:ind w:left="5040" w:hanging="360"/>
      </w:pPr>
    </w:lvl>
    <w:lvl w:ilvl="7" w:tplc="E5CAF5DE" w:tentative="1">
      <w:start w:val="1"/>
      <w:numFmt w:val="lowerLetter"/>
      <w:lvlText w:val="%8."/>
      <w:lvlJc w:val="left"/>
      <w:pPr>
        <w:ind w:left="5760" w:hanging="360"/>
      </w:pPr>
    </w:lvl>
    <w:lvl w:ilvl="8" w:tplc="0098183A" w:tentative="1">
      <w:start w:val="1"/>
      <w:numFmt w:val="lowerRoman"/>
      <w:lvlText w:val="%9."/>
      <w:lvlJc w:val="right"/>
      <w:pPr>
        <w:ind w:left="6480" w:hanging="180"/>
      </w:pPr>
    </w:lvl>
  </w:abstractNum>
  <w:abstractNum w:abstractNumId="8" w15:restartNumberingAfterBreak="0">
    <w:nsid w:val="59AE23B4"/>
    <w:multiLevelType w:val="multilevel"/>
    <w:tmpl w:val="F20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94A8D"/>
    <w:multiLevelType w:val="multilevel"/>
    <w:tmpl w:val="9E58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2"/>
  </w:num>
  <w:num w:numId="4">
    <w:abstractNumId w:val="9"/>
  </w:num>
  <w:num w:numId="5">
    <w:abstractNumId w:val="4"/>
  </w:num>
  <w:num w:numId="6">
    <w:abstractNumId w:val="0"/>
  </w:num>
  <w:num w:numId="7">
    <w:abstractNumId w:val="6"/>
  </w:num>
  <w:num w:numId="8">
    <w:abstractNumId w:val="7"/>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73"/>
    <w:rsid w:val="00037DBA"/>
    <w:rsid w:val="000562F0"/>
    <w:rsid w:val="000574CE"/>
    <w:rsid w:val="000857B9"/>
    <w:rsid w:val="000916FC"/>
    <w:rsid w:val="000A162F"/>
    <w:rsid w:val="000B2301"/>
    <w:rsid w:val="000E6E48"/>
    <w:rsid w:val="000F4C39"/>
    <w:rsid w:val="00102F51"/>
    <w:rsid w:val="0012439B"/>
    <w:rsid w:val="001E6C66"/>
    <w:rsid w:val="002051DA"/>
    <w:rsid w:val="002D5507"/>
    <w:rsid w:val="002E04FC"/>
    <w:rsid w:val="002F15ED"/>
    <w:rsid w:val="002F7907"/>
    <w:rsid w:val="00317713"/>
    <w:rsid w:val="00345097"/>
    <w:rsid w:val="00354DF7"/>
    <w:rsid w:val="0038187A"/>
    <w:rsid w:val="00396486"/>
    <w:rsid w:val="003B7DDB"/>
    <w:rsid w:val="003D5607"/>
    <w:rsid w:val="003E2B41"/>
    <w:rsid w:val="0040217A"/>
    <w:rsid w:val="00460B14"/>
    <w:rsid w:val="004616AB"/>
    <w:rsid w:val="00497B44"/>
    <w:rsid w:val="004B59FC"/>
    <w:rsid w:val="004E377F"/>
    <w:rsid w:val="005059E0"/>
    <w:rsid w:val="00591CFF"/>
    <w:rsid w:val="005A6D8B"/>
    <w:rsid w:val="005F5C4C"/>
    <w:rsid w:val="00613E02"/>
    <w:rsid w:val="0068706D"/>
    <w:rsid w:val="006B4207"/>
    <w:rsid w:val="00724E6D"/>
    <w:rsid w:val="007273A3"/>
    <w:rsid w:val="0075756F"/>
    <w:rsid w:val="007B167F"/>
    <w:rsid w:val="007B40CC"/>
    <w:rsid w:val="00806AF8"/>
    <w:rsid w:val="00832130"/>
    <w:rsid w:val="0087036C"/>
    <w:rsid w:val="008710B7"/>
    <w:rsid w:val="00890C10"/>
    <w:rsid w:val="00891E1F"/>
    <w:rsid w:val="008D40D0"/>
    <w:rsid w:val="008D5C7E"/>
    <w:rsid w:val="009624BE"/>
    <w:rsid w:val="00983027"/>
    <w:rsid w:val="00990508"/>
    <w:rsid w:val="009A0803"/>
    <w:rsid w:val="009C2EAD"/>
    <w:rsid w:val="009E2E70"/>
    <w:rsid w:val="00A673EB"/>
    <w:rsid w:val="00A67755"/>
    <w:rsid w:val="00A72573"/>
    <w:rsid w:val="00A92993"/>
    <w:rsid w:val="00A96E79"/>
    <w:rsid w:val="00AC3BCA"/>
    <w:rsid w:val="00AD6BD7"/>
    <w:rsid w:val="00B13BD0"/>
    <w:rsid w:val="00B177EA"/>
    <w:rsid w:val="00B53B58"/>
    <w:rsid w:val="00B94CEF"/>
    <w:rsid w:val="00BD2080"/>
    <w:rsid w:val="00C12A7F"/>
    <w:rsid w:val="00C2044F"/>
    <w:rsid w:val="00C236C4"/>
    <w:rsid w:val="00C266FA"/>
    <w:rsid w:val="00C6246B"/>
    <w:rsid w:val="00C65800"/>
    <w:rsid w:val="00C92C66"/>
    <w:rsid w:val="00CA30A2"/>
    <w:rsid w:val="00CA3F24"/>
    <w:rsid w:val="00CF3ACF"/>
    <w:rsid w:val="00D155D6"/>
    <w:rsid w:val="00D24461"/>
    <w:rsid w:val="00D5646F"/>
    <w:rsid w:val="00D61ABA"/>
    <w:rsid w:val="00D84FFC"/>
    <w:rsid w:val="00DA2B3B"/>
    <w:rsid w:val="00DA3F5B"/>
    <w:rsid w:val="00DA48FF"/>
    <w:rsid w:val="00DC49C3"/>
    <w:rsid w:val="00DD36C4"/>
    <w:rsid w:val="00DD64E6"/>
    <w:rsid w:val="00E23D8A"/>
    <w:rsid w:val="00E47847"/>
    <w:rsid w:val="00E6241C"/>
    <w:rsid w:val="00E94E9D"/>
    <w:rsid w:val="00EC172E"/>
    <w:rsid w:val="00EC7D60"/>
    <w:rsid w:val="00F03353"/>
    <w:rsid w:val="00F061A3"/>
    <w:rsid w:val="00F55D2F"/>
    <w:rsid w:val="00F74F9D"/>
    <w:rsid w:val="00F80E95"/>
    <w:rsid w:val="00F86273"/>
    <w:rsid w:val="00F95D21"/>
    <w:rsid w:val="00FA293F"/>
    <w:rsid w:val="00FA3900"/>
    <w:rsid w:val="00FB3BCF"/>
    <w:rsid w:val="00FD18A2"/>
    <w:rsid w:val="00FE27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F27F"/>
  <w15:docId w15:val="{15B1C4B1-3671-4C03-B846-1865674E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7F"/>
  </w:style>
  <w:style w:type="paragraph" w:styleId="Heading1">
    <w:name w:val="heading 1"/>
    <w:basedOn w:val="Normal"/>
    <w:link w:val="Heading1Char"/>
    <w:uiPriority w:val="9"/>
    <w:qFormat/>
    <w:rsid w:val="00A725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5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57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72573"/>
    <w:rPr>
      <w:color w:val="0000FF"/>
      <w:u w:val="single"/>
    </w:rPr>
  </w:style>
  <w:style w:type="paragraph" w:styleId="ListParagraph">
    <w:name w:val="List Paragraph"/>
    <w:basedOn w:val="Normal"/>
    <w:uiPriority w:val="34"/>
    <w:qFormat/>
    <w:rsid w:val="000916FC"/>
    <w:pPr>
      <w:ind w:left="720"/>
      <w:contextualSpacing/>
    </w:pPr>
  </w:style>
  <w:style w:type="paragraph" w:styleId="NoSpacing">
    <w:name w:val="No Spacing"/>
    <w:uiPriority w:val="1"/>
    <w:qFormat/>
    <w:rsid w:val="00B53B58"/>
    <w:pPr>
      <w:spacing w:after="0" w:line="240" w:lineRule="auto"/>
    </w:pPr>
  </w:style>
  <w:style w:type="paragraph" w:styleId="IntenseQuote">
    <w:name w:val="Intense Quote"/>
    <w:basedOn w:val="Normal"/>
    <w:next w:val="Normal"/>
    <w:link w:val="IntenseQuoteChar"/>
    <w:uiPriority w:val="30"/>
    <w:qFormat/>
    <w:rsid w:val="00B53B58"/>
    <w:pPr>
      <w:pBdr>
        <w:top w:val="single" w:sz="8" w:space="1" w:color="70AD47" w:themeColor="accent6"/>
      </w:pBdr>
      <w:spacing w:before="140" w:after="140" w:line="276" w:lineRule="auto"/>
      <w:ind w:left="1440" w:right="1440"/>
      <w:jc w:val="both"/>
    </w:pPr>
    <w:rPr>
      <w:rFonts w:eastAsiaTheme="minorEastAsia"/>
      <w:b/>
      <w:bCs/>
      <w:i/>
      <w:iCs/>
      <w:sz w:val="20"/>
      <w:szCs w:val="20"/>
    </w:rPr>
  </w:style>
  <w:style w:type="character" w:customStyle="1" w:styleId="IntenseQuoteChar">
    <w:name w:val="Intense Quote Char"/>
    <w:basedOn w:val="DefaultParagraphFont"/>
    <w:link w:val="IntenseQuote"/>
    <w:uiPriority w:val="30"/>
    <w:rsid w:val="00B53B58"/>
    <w:rPr>
      <w:rFonts w:eastAsiaTheme="minorEastAsia"/>
      <w:b/>
      <w:bCs/>
      <w:i/>
      <w:iCs/>
      <w:sz w:val="20"/>
      <w:szCs w:val="20"/>
    </w:rPr>
  </w:style>
  <w:style w:type="table" w:styleId="TableGrid">
    <w:name w:val="Table Grid"/>
    <w:basedOn w:val="TableNormal"/>
    <w:uiPriority w:val="39"/>
    <w:rsid w:val="0089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FF"/>
  </w:style>
  <w:style w:type="paragraph" w:styleId="Footer">
    <w:name w:val="footer"/>
    <w:basedOn w:val="Normal"/>
    <w:link w:val="FooterChar"/>
    <w:uiPriority w:val="99"/>
    <w:unhideWhenUsed/>
    <w:rsid w:val="00DA4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FF"/>
  </w:style>
  <w:style w:type="character" w:styleId="Strong">
    <w:name w:val="Strong"/>
    <w:basedOn w:val="DefaultParagraphFont"/>
    <w:uiPriority w:val="22"/>
    <w:qFormat/>
    <w:rsid w:val="004E377F"/>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E94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E9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94E9D"/>
    <w:rPr>
      <w:b/>
      <w:bCs/>
    </w:rPr>
  </w:style>
  <w:style w:type="character" w:customStyle="1" w:styleId="CommentSubjectChar">
    <w:name w:val="Comment Subject Char"/>
    <w:basedOn w:val="CommentTextChar"/>
    <w:link w:val="CommentSubject"/>
    <w:uiPriority w:val="99"/>
    <w:semiHidden/>
    <w:rsid w:val="00E94E9D"/>
    <w:rPr>
      <w:b/>
      <w:bCs/>
      <w:sz w:val="20"/>
      <w:szCs w:val="20"/>
    </w:rPr>
  </w:style>
  <w:style w:type="character" w:styleId="LineNumber">
    <w:name w:val="line number"/>
    <w:basedOn w:val="DefaultParagraphFont"/>
    <w:uiPriority w:val="99"/>
    <w:semiHidden/>
    <w:unhideWhenUsed/>
    <w:rsid w:val="00D61ABA"/>
  </w:style>
  <w:style w:type="paragraph" w:styleId="Revision">
    <w:name w:val="Revision"/>
    <w:hidden/>
    <w:uiPriority w:val="99"/>
    <w:semiHidden/>
    <w:rsid w:val="003450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im.amazon.com/issues/CDBI-83" TargetMode="External"/><Relationship Id="rId18" Type="http://schemas.openxmlformats.org/officeDocument/2006/relationships/hyperlink" Target="https://w.amazon.com/bin/view/BDT/Products/Cradle/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amazon.com/bin/view/BDT/Resources/DUAPwiki" TargetMode="External"/><Relationship Id="rId7" Type="http://schemas.openxmlformats.org/officeDocument/2006/relationships/endnotes" Target="endnotes.xml"/><Relationship Id="rId12" Type="http://schemas.openxmlformats.org/officeDocument/2006/relationships/hyperlink" Target="https://wiki.labcollab.net/confluence/display/Doppler/Multi-Agent+Analytics" TargetMode="External"/><Relationship Id="rId17" Type="http://schemas.openxmlformats.org/officeDocument/2006/relationships/hyperlink" Target="https://w.amazon.com/bin/view/Datam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iki.labcollab.net/confluence/display/Doppler/Multi+Agent+Analytics(MAA)+Requirement+and+Desing+Doc" TargetMode="External"/><Relationship Id="rId20" Type="http://schemas.openxmlformats.org/officeDocument/2006/relationships/hyperlink" Target="https://w.amazon.com/index.php/ED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quip-amazon.com/9TlWAjlkU4YF/CD-Local-Metrics-Dashboard" TargetMode="External"/><Relationship Id="rId23" Type="http://schemas.openxmlformats.org/officeDocument/2006/relationships/hyperlink" Target="https://w.amazon.com/bin/view/Kaizer/Design/SDPPMigration/"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atanet.amazon.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iki.labcollab.net/confluence/display/Doppler/Alexa+Connected+Devices+and+Orchestration+BI" TargetMode="External"/><Relationship Id="rId22" Type="http://schemas.openxmlformats.org/officeDocument/2006/relationships/hyperlink" Target="https://policy.amazon.com/standard/50725"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6ED0-9A30-4B37-847C-67276DAD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Somashekariah, Sharath</dc:creator>
  <cp:lastModifiedBy>Microsoft Office User</cp:lastModifiedBy>
  <cp:revision>3</cp:revision>
  <dcterms:created xsi:type="dcterms:W3CDTF">2021-07-08T06:51:00Z</dcterms:created>
  <dcterms:modified xsi:type="dcterms:W3CDTF">2021-07-08T14:45:00Z</dcterms:modified>
</cp:coreProperties>
</file>