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B226B" w14:textId="7814039C" w:rsidR="0082761E" w:rsidRPr="00365982" w:rsidRDefault="0082761E" w:rsidP="0082761E">
      <w:pPr>
        <w:jc w:val="both"/>
        <w:rPr>
          <w:rFonts w:asciiTheme="majorBidi" w:hAnsiTheme="majorBidi" w:cstheme="majorBidi"/>
          <w:szCs w:val="22"/>
        </w:rPr>
      </w:pPr>
    </w:p>
    <w:p w14:paraId="5514A627" w14:textId="15D99D57" w:rsidR="00FB6774" w:rsidRPr="00365982" w:rsidRDefault="00674E7B" w:rsidP="00896787">
      <w:pPr>
        <w:jc w:val="both"/>
        <w:rPr>
          <w:rFonts w:asciiTheme="majorBidi" w:hAnsiTheme="majorBidi" w:cstheme="majorBidi"/>
          <w:szCs w:val="22"/>
        </w:rPr>
      </w:pPr>
      <w:r w:rsidRPr="00365982">
        <w:rPr>
          <w:rFonts w:asciiTheme="majorBidi" w:hAnsiTheme="majorBidi" w:cstheme="majorBidi"/>
          <w:szCs w:val="22"/>
        </w:rPr>
        <w:fldChar w:fldCharType="begin"/>
      </w:r>
      <w:r w:rsidRPr="00365982">
        <w:rPr>
          <w:rFonts w:asciiTheme="majorBidi" w:hAnsiTheme="majorBidi" w:cstheme="majorBidi"/>
          <w:szCs w:val="22"/>
        </w:rPr>
        <w:instrText xml:space="preserve"> DATE \@ "MMMM d, yyyy" </w:instrText>
      </w:r>
      <w:r w:rsidRPr="00365982">
        <w:rPr>
          <w:rFonts w:asciiTheme="majorBidi" w:hAnsiTheme="majorBidi" w:cstheme="majorBidi"/>
          <w:szCs w:val="22"/>
        </w:rPr>
        <w:fldChar w:fldCharType="separate"/>
      </w:r>
      <w:ins w:id="0" w:author="B S, Sharath" w:date="2019-11-05T17:04:00Z">
        <w:r w:rsidR="00A351D1">
          <w:rPr>
            <w:rFonts w:asciiTheme="majorBidi" w:hAnsiTheme="majorBidi" w:cstheme="majorBidi"/>
            <w:noProof/>
            <w:szCs w:val="22"/>
          </w:rPr>
          <w:t>November 5, 2019</w:t>
        </w:r>
      </w:ins>
      <w:del w:id="1" w:author="B S, Sharath" w:date="2019-10-25T10:51:00Z">
        <w:r w:rsidR="00331A4F" w:rsidDel="009B3CD7">
          <w:rPr>
            <w:rFonts w:asciiTheme="majorBidi" w:hAnsiTheme="majorBidi" w:cstheme="majorBidi"/>
            <w:noProof/>
            <w:szCs w:val="22"/>
          </w:rPr>
          <w:delText>October 10, 2019</w:delText>
        </w:r>
      </w:del>
      <w:r w:rsidRPr="00365982">
        <w:rPr>
          <w:rFonts w:asciiTheme="majorBidi" w:hAnsiTheme="majorBidi" w:cstheme="majorBidi"/>
          <w:szCs w:val="22"/>
        </w:rPr>
        <w:fldChar w:fldCharType="end"/>
      </w:r>
    </w:p>
    <w:p w14:paraId="1D730EF6" w14:textId="77777777" w:rsidR="00674E7B" w:rsidRPr="00365982" w:rsidRDefault="00674E7B" w:rsidP="00674E7B">
      <w:pPr>
        <w:jc w:val="both"/>
        <w:rPr>
          <w:rFonts w:asciiTheme="majorBidi" w:hAnsiTheme="majorBidi" w:cstheme="majorBidi"/>
          <w:szCs w:val="22"/>
        </w:rPr>
      </w:pPr>
    </w:p>
    <w:p w14:paraId="6211C051" w14:textId="77777777" w:rsidR="00674E7B" w:rsidRPr="00365982" w:rsidRDefault="00674E7B" w:rsidP="00674E7B">
      <w:pPr>
        <w:pStyle w:val="Arbtext"/>
        <w:jc w:val="both"/>
        <w:rPr>
          <w:rFonts w:asciiTheme="majorBidi" w:hAnsiTheme="majorBidi" w:cstheme="majorBidi"/>
          <w:szCs w:val="22"/>
        </w:rPr>
      </w:pPr>
      <w:r w:rsidRPr="00365982">
        <w:rPr>
          <w:rFonts w:asciiTheme="majorBidi" w:hAnsiTheme="majorBidi" w:cstheme="majorBidi"/>
          <w:szCs w:val="22"/>
        </w:rPr>
        <w:t>U.S. Citizenship &amp; Immigration Services</w:t>
      </w:r>
    </w:p>
    <w:p w14:paraId="5E0BD22B" w14:textId="67011813" w:rsidR="00674E7B" w:rsidRPr="00365982" w:rsidRDefault="00674E7B" w:rsidP="00674E7B">
      <w:pPr>
        <w:pStyle w:val="Arbtext"/>
        <w:jc w:val="both"/>
        <w:rPr>
          <w:rFonts w:asciiTheme="majorBidi" w:hAnsiTheme="majorBidi" w:cstheme="majorBidi"/>
          <w:szCs w:val="22"/>
        </w:rPr>
      </w:pPr>
      <w:r w:rsidRPr="00365982">
        <w:rPr>
          <w:rFonts w:asciiTheme="majorBidi" w:hAnsiTheme="majorBidi" w:cstheme="majorBidi"/>
          <w:szCs w:val="22"/>
        </w:rPr>
        <w:t>California Service Center</w:t>
      </w:r>
    </w:p>
    <w:p w14:paraId="300588DD" w14:textId="0E37EA1A" w:rsidR="00895433" w:rsidRPr="00365982" w:rsidRDefault="00895433" w:rsidP="00674E7B">
      <w:pPr>
        <w:pStyle w:val="Arbtext"/>
        <w:jc w:val="both"/>
        <w:rPr>
          <w:rFonts w:asciiTheme="majorBidi" w:hAnsiTheme="majorBidi" w:cstheme="majorBidi"/>
          <w:b/>
          <w:bCs/>
          <w:szCs w:val="22"/>
        </w:rPr>
      </w:pPr>
      <w:r w:rsidRPr="00365982">
        <w:rPr>
          <w:rFonts w:asciiTheme="majorBidi" w:hAnsiTheme="majorBidi" w:cstheme="majorBidi"/>
          <w:b/>
          <w:bCs/>
          <w:szCs w:val="22"/>
        </w:rPr>
        <w:t>ATTN: Premium Processing</w:t>
      </w:r>
    </w:p>
    <w:p w14:paraId="068AA74C" w14:textId="77777777" w:rsidR="00674E7B" w:rsidRPr="00365982" w:rsidRDefault="00674E7B" w:rsidP="00674E7B">
      <w:pPr>
        <w:pStyle w:val="Arbtext"/>
        <w:jc w:val="both"/>
        <w:rPr>
          <w:rFonts w:asciiTheme="majorBidi" w:hAnsiTheme="majorBidi" w:cstheme="majorBidi"/>
          <w:szCs w:val="22"/>
        </w:rPr>
      </w:pPr>
      <w:r w:rsidRPr="00365982">
        <w:rPr>
          <w:rFonts w:asciiTheme="majorBidi" w:hAnsiTheme="majorBidi" w:cstheme="majorBidi"/>
          <w:szCs w:val="22"/>
        </w:rPr>
        <w:t>24000 Avila Road</w:t>
      </w:r>
    </w:p>
    <w:p w14:paraId="1040C2C3" w14:textId="4D525EE5" w:rsidR="00674E7B" w:rsidRPr="00365982" w:rsidRDefault="00674E7B" w:rsidP="00674E7B">
      <w:pPr>
        <w:pStyle w:val="Arbtext"/>
        <w:jc w:val="both"/>
        <w:rPr>
          <w:rFonts w:asciiTheme="majorBidi" w:hAnsiTheme="majorBidi" w:cstheme="majorBidi"/>
          <w:szCs w:val="22"/>
        </w:rPr>
      </w:pPr>
      <w:r w:rsidRPr="00365982">
        <w:rPr>
          <w:rFonts w:asciiTheme="majorBidi" w:hAnsiTheme="majorBidi" w:cstheme="majorBidi"/>
          <w:szCs w:val="22"/>
        </w:rPr>
        <w:t>2</w:t>
      </w:r>
      <w:r w:rsidRPr="00365982">
        <w:rPr>
          <w:rFonts w:asciiTheme="majorBidi" w:hAnsiTheme="majorBidi" w:cstheme="majorBidi"/>
          <w:szCs w:val="22"/>
          <w:vertAlign w:val="superscript"/>
        </w:rPr>
        <w:t>nd</w:t>
      </w:r>
      <w:r w:rsidRPr="00365982">
        <w:rPr>
          <w:rFonts w:asciiTheme="majorBidi" w:hAnsiTheme="majorBidi" w:cstheme="majorBidi"/>
          <w:szCs w:val="22"/>
        </w:rPr>
        <w:t xml:space="preserve"> Floor, Room 23</w:t>
      </w:r>
      <w:r w:rsidR="00896787" w:rsidRPr="00365982">
        <w:rPr>
          <w:rFonts w:asciiTheme="majorBidi" w:hAnsiTheme="majorBidi" w:cstheme="majorBidi"/>
          <w:szCs w:val="22"/>
        </w:rPr>
        <w:t>0</w:t>
      </w:r>
      <w:r w:rsidRPr="00365982">
        <w:rPr>
          <w:rFonts w:asciiTheme="majorBidi" w:hAnsiTheme="majorBidi" w:cstheme="majorBidi"/>
          <w:szCs w:val="22"/>
        </w:rPr>
        <w:t>2</w:t>
      </w:r>
    </w:p>
    <w:p w14:paraId="1F7C7681" w14:textId="77777777" w:rsidR="00674E7B" w:rsidRPr="00365982" w:rsidRDefault="00674E7B" w:rsidP="00674E7B">
      <w:pPr>
        <w:pStyle w:val="Arbtext"/>
        <w:jc w:val="both"/>
        <w:rPr>
          <w:rFonts w:asciiTheme="majorBidi" w:hAnsiTheme="majorBidi" w:cstheme="majorBidi"/>
          <w:szCs w:val="22"/>
        </w:rPr>
      </w:pPr>
      <w:r w:rsidRPr="00365982">
        <w:rPr>
          <w:rFonts w:asciiTheme="majorBidi" w:hAnsiTheme="majorBidi" w:cstheme="majorBidi"/>
          <w:szCs w:val="22"/>
        </w:rPr>
        <w:t>Laguna Niguel, CA 92677</w:t>
      </w:r>
    </w:p>
    <w:p w14:paraId="04DAE72B" w14:textId="77777777" w:rsidR="00674E7B" w:rsidRPr="00365982" w:rsidRDefault="00674E7B" w:rsidP="00674E7B">
      <w:pPr>
        <w:pStyle w:val="Arbtext"/>
        <w:jc w:val="both"/>
        <w:rPr>
          <w:rFonts w:asciiTheme="majorBidi" w:hAnsiTheme="majorBidi" w:cstheme="majorBidi"/>
          <w:szCs w:val="22"/>
        </w:rPr>
      </w:pPr>
    </w:p>
    <w:p w14:paraId="5CE307DA" w14:textId="77777777" w:rsidR="00674E7B" w:rsidRPr="00365982" w:rsidRDefault="00674E7B" w:rsidP="00674E7B">
      <w:pPr>
        <w:pStyle w:val="NoSpacing"/>
        <w:ind w:left="720" w:hanging="720"/>
        <w:jc w:val="both"/>
        <w:rPr>
          <w:rFonts w:asciiTheme="majorBidi" w:hAnsiTheme="majorBidi" w:cstheme="majorBidi"/>
          <w:b/>
          <w:bCs/>
        </w:rPr>
      </w:pPr>
      <w:r w:rsidRPr="00365982">
        <w:rPr>
          <w:rFonts w:asciiTheme="majorBidi" w:hAnsiTheme="majorBidi" w:cstheme="majorBidi"/>
          <w:b/>
          <w:bCs/>
        </w:rPr>
        <w:t>RE:</w:t>
      </w:r>
      <w:r w:rsidRPr="00365982">
        <w:rPr>
          <w:rFonts w:asciiTheme="majorBidi" w:hAnsiTheme="majorBidi" w:cstheme="majorBidi"/>
          <w:b/>
          <w:bCs/>
        </w:rPr>
        <w:tab/>
        <w:t>REQUEST FOR EVIDENCE</w:t>
      </w:r>
    </w:p>
    <w:p w14:paraId="0CB12EFC" w14:textId="36899EAA" w:rsidR="00674E7B" w:rsidRPr="00365982" w:rsidRDefault="00585F05" w:rsidP="001D65BC">
      <w:pPr>
        <w:pStyle w:val="NoSpacing"/>
        <w:ind w:left="720" w:hanging="720"/>
        <w:jc w:val="both"/>
        <w:rPr>
          <w:rFonts w:asciiTheme="majorBidi" w:hAnsiTheme="majorBidi" w:cstheme="majorBidi"/>
          <w:b/>
          <w:bCs/>
        </w:rPr>
      </w:pPr>
      <w:r w:rsidRPr="00365982">
        <w:rPr>
          <w:rFonts w:asciiTheme="majorBidi" w:hAnsiTheme="majorBidi" w:cstheme="majorBidi"/>
          <w:b/>
          <w:bCs/>
        </w:rPr>
        <w:tab/>
        <w:t xml:space="preserve">Receipt #: </w:t>
      </w:r>
      <w:r w:rsidRPr="00365982">
        <w:rPr>
          <w:rFonts w:asciiTheme="majorBidi" w:hAnsiTheme="majorBidi" w:cstheme="majorBidi"/>
          <w:b/>
          <w:bCs/>
        </w:rPr>
        <w:tab/>
      </w:r>
      <w:r w:rsidR="00896787" w:rsidRPr="00365982">
        <w:rPr>
          <w:rFonts w:asciiTheme="majorBidi" w:hAnsiTheme="majorBidi" w:cstheme="majorBidi"/>
          <w:b/>
          <w:bCs/>
        </w:rPr>
        <w:t>WAC-19-288-50144</w:t>
      </w:r>
    </w:p>
    <w:p w14:paraId="04642589" w14:textId="77777777" w:rsidR="00674E7B" w:rsidRPr="00365982" w:rsidRDefault="00674E7B" w:rsidP="00674E7B">
      <w:pPr>
        <w:pStyle w:val="NoSpacing"/>
        <w:jc w:val="both"/>
        <w:rPr>
          <w:rFonts w:asciiTheme="majorBidi" w:hAnsiTheme="majorBidi" w:cstheme="majorBidi"/>
          <w:b/>
          <w:bCs/>
        </w:rPr>
      </w:pPr>
      <w:r w:rsidRPr="00365982">
        <w:rPr>
          <w:rFonts w:asciiTheme="majorBidi" w:hAnsiTheme="majorBidi" w:cstheme="majorBidi"/>
          <w:b/>
          <w:bCs/>
        </w:rPr>
        <w:tab/>
        <w:t xml:space="preserve">Form: </w:t>
      </w:r>
      <w:r w:rsidRPr="00365982">
        <w:rPr>
          <w:rFonts w:asciiTheme="majorBidi" w:hAnsiTheme="majorBidi" w:cstheme="majorBidi"/>
          <w:b/>
          <w:bCs/>
        </w:rPr>
        <w:tab/>
      </w:r>
      <w:r w:rsidRPr="00365982">
        <w:rPr>
          <w:rFonts w:asciiTheme="majorBidi" w:hAnsiTheme="majorBidi" w:cstheme="majorBidi"/>
          <w:b/>
          <w:bCs/>
        </w:rPr>
        <w:tab/>
        <w:t>I-129, Petition for Nonimmigrant Worker</w:t>
      </w:r>
    </w:p>
    <w:p w14:paraId="11009DCA" w14:textId="77777777" w:rsidR="00674E7B" w:rsidRPr="00365982" w:rsidRDefault="00674E7B" w:rsidP="00674E7B">
      <w:pPr>
        <w:pStyle w:val="NoSpacing"/>
        <w:jc w:val="both"/>
        <w:rPr>
          <w:rFonts w:asciiTheme="majorBidi" w:hAnsiTheme="majorBidi" w:cstheme="majorBidi"/>
          <w:b/>
          <w:bCs/>
        </w:rPr>
      </w:pPr>
      <w:r w:rsidRPr="00365982">
        <w:rPr>
          <w:rFonts w:asciiTheme="majorBidi" w:hAnsiTheme="majorBidi" w:cstheme="majorBidi"/>
          <w:b/>
          <w:bCs/>
        </w:rPr>
        <w:tab/>
        <w:t xml:space="preserve">Petitioner: </w:t>
      </w:r>
      <w:r w:rsidRPr="00365982">
        <w:rPr>
          <w:rFonts w:asciiTheme="majorBidi" w:hAnsiTheme="majorBidi" w:cstheme="majorBidi"/>
          <w:b/>
          <w:bCs/>
        </w:rPr>
        <w:tab/>
      </w:r>
      <w:bookmarkStart w:id="2" w:name="_Hlk521958263"/>
      <w:r w:rsidRPr="00365982">
        <w:rPr>
          <w:rFonts w:asciiTheme="majorBidi" w:hAnsiTheme="majorBidi" w:cstheme="majorBidi"/>
          <w:b/>
          <w:bCs/>
        </w:rPr>
        <w:t>Amazon</w:t>
      </w:r>
      <w:r w:rsidR="000A28AB" w:rsidRPr="00365982">
        <w:rPr>
          <w:rFonts w:asciiTheme="majorBidi" w:hAnsiTheme="majorBidi" w:cstheme="majorBidi"/>
          <w:b/>
          <w:bCs/>
        </w:rPr>
        <w:t>.com Services, Inc.</w:t>
      </w:r>
      <w:bookmarkEnd w:id="2"/>
    </w:p>
    <w:p w14:paraId="5FB1F784" w14:textId="6B65F701" w:rsidR="00674E7B" w:rsidRPr="00365982" w:rsidRDefault="00585F05" w:rsidP="001D65BC">
      <w:pPr>
        <w:pStyle w:val="NoSpacing"/>
        <w:pBdr>
          <w:bottom w:val="single" w:sz="12" w:space="1" w:color="auto"/>
        </w:pBdr>
        <w:jc w:val="both"/>
        <w:rPr>
          <w:rFonts w:asciiTheme="majorBidi" w:hAnsiTheme="majorBidi" w:cstheme="majorBidi"/>
          <w:b/>
          <w:bCs/>
          <w:u w:val="single"/>
        </w:rPr>
      </w:pPr>
      <w:r w:rsidRPr="00365982">
        <w:rPr>
          <w:rFonts w:asciiTheme="majorBidi" w:hAnsiTheme="majorBidi" w:cstheme="majorBidi"/>
          <w:b/>
          <w:bCs/>
        </w:rPr>
        <w:tab/>
        <w:t xml:space="preserve">Beneficiary: </w:t>
      </w:r>
      <w:r w:rsidRPr="00365982">
        <w:rPr>
          <w:rFonts w:asciiTheme="majorBidi" w:hAnsiTheme="majorBidi" w:cstheme="majorBidi"/>
          <w:b/>
          <w:bCs/>
        </w:rPr>
        <w:tab/>
      </w:r>
      <w:r w:rsidR="00896787" w:rsidRPr="00365982">
        <w:rPr>
          <w:rFonts w:asciiTheme="majorBidi" w:hAnsiTheme="majorBidi" w:cstheme="majorBidi"/>
          <w:b/>
          <w:bCs/>
        </w:rPr>
        <w:t>Mr. Sharath BYLADAKERE SOMASHEKARAIAH</w:t>
      </w:r>
      <w:r w:rsidRPr="00365982">
        <w:rPr>
          <w:rFonts w:asciiTheme="majorBidi" w:hAnsiTheme="majorBidi" w:cstheme="majorBidi"/>
          <w:b/>
          <w:bCs/>
        </w:rPr>
        <w:t xml:space="preserve"> </w:t>
      </w:r>
    </w:p>
    <w:p w14:paraId="49717871" w14:textId="77777777" w:rsidR="00674E7B" w:rsidRPr="00365982" w:rsidRDefault="00674E7B" w:rsidP="00674E7B">
      <w:pPr>
        <w:autoSpaceDE w:val="0"/>
        <w:autoSpaceDN w:val="0"/>
        <w:adjustRightInd w:val="0"/>
        <w:ind w:left="540" w:hanging="540"/>
        <w:jc w:val="both"/>
        <w:rPr>
          <w:rFonts w:asciiTheme="majorBidi" w:hAnsiTheme="majorBidi" w:cstheme="majorBidi"/>
          <w:b/>
          <w:bCs/>
          <w:szCs w:val="22"/>
          <w:u w:val="single"/>
        </w:rPr>
      </w:pPr>
    </w:p>
    <w:p w14:paraId="212659B3" w14:textId="77777777" w:rsidR="00674E7B" w:rsidRPr="00365982" w:rsidRDefault="00674E7B" w:rsidP="00674E7B">
      <w:pPr>
        <w:jc w:val="both"/>
        <w:rPr>
          <w:rFonts w:asciiTheme="majorBidi" w:hAnsiTheme="majorBidi" w:cstheme="majorBidi"/>
          <w:szCs w:val="22"/>
        </w:rPr>
      </w:pPr>
      <w:r w:rsidRPr="00365982">
        <w:rPr>
          <w:rFonts w:asciiTheme="majorBidi" w:hAnsiTheme="majorBidi" w:cstheme="majorBidi"/>
          <w:szCs w:val="22"/>
        </w:rPr>
        <w:t>To Whom It May Concern:</w:t>
      </w:r>
    </w:p>
    <w:p w14:paraId="574BE8EA" w14:textId="77777777" w:rsidR="00674E7B" w:rsidRPr="00365982" w:rsidRDefault="00674E7B" w:rsidP="00674E7B">
      <w:pPr>
        <w:jc w:val="both"/>
        <w:rPr>
          <w:rFonts w:asciiTheme="majorBidi" w:hAnsiTheme="majorBidi" w:cstheme="majorBidi"/>
          <w:szCs w:val="22"/>
        </w:rPr>
      </w:pPr>
    </w:p>
    <w:p w14:paraId="72E6CD37" w14:textId="2BA5A37C" w:rsidR="00A351D1" w:rsidRPr="00A351D1" w:rsidRDefault="00A351D1" w:rsidP="00A351D1">
      <w:pPr>
        <w:jc w:val="both"/>
        <w:rPr>
          <w:rFonts w:asciiTheme="majorBidi" w:hAnsiTheme="majorBidi" w:cstheme="majorBidi"/>
          <w:szCs w:val="22"/>
        </w:rPr>
      </w:pPr>
      <w:r>
        <w:rPr>
          <w:rFonts w:asciiTheme="majorBidi" w:hAnsiTheme="majorBidi" w:cstheme="majorBidi"/>
          <w:szCs w:val="22"/>
        </w:rPr>
        <w:t xml:space="preserve"> </w:t>
      </w:r>
      <w:r w:rsidRPr="0090683A">
        <w:rPr>
          <w:rFonts w:asciiTheme="majorBidi" w:hAnsiTheme="majorBidi" w:cstheme="majorBidi"/>
          <w:sz w:val="23"/>
          <w:szCs w:val="23"/>
        </w:rPr>
        <w:t xml:space="preserve">My name is </w:t>
      </w:r>
      <w:r w:rsidRPr="0060501C">
        <w:rPr>
          <w:rFonts w:asciiTheme="majorBidi" w:hAnsiTheme="majorBidi" w:cstheme="majorBidi"/>
          <w:szCs w:val="22"/>
          <w:highlight w:val="green"/>
        </w:rPr>
        <w:t>Gayathri Shankar</w:t>
      </w:r>
      <w:r w:rsidRPr="0090683A">
        <w:rPr>
          <w:rFonts w:asciiTheme="majorBidi" w:hAnsiTheme="majorBidi" w:cstheme="majorBidi"/>
          <w:sz w:val="23"/>
          <w:szCs w:val="23"/>
        </w:rPr>
        <w:t xml:space="preserve"> </w:t>
      </w:r>
      <w:r w:rsidRPr="0090683A">
        <w:rPr>
          <w:rFonts w:asciiTheme="majorBidi" w:hAnsiTheme="majorBidi" w:cstheme="majorBidi"/>
          <w:sz w:val="23"/>
          <w:szCs w:val="23"/>
        </w:rPr>
        <w:t xml:space="preserve">and I was Mr. </w:t>
      </w:r>
      <w:r w:rsidRPr="00A351D1">
        <w:rPr>
          <w:rFonts w:asciiTheme="majorBidi" w:hAnsiTheme="majorBidi" w:cstheme="majorBidi"/>
          <w:bCs/>
          <w:szCs w:val="22"/>
        </w:rPr>
        <w:t>Byladakere Somashekaraiah</w:t>
      </w:r>
      <w:r w:rsidRPr="00A351D1">
        <w:rPr>
          <w:rFonts w:asciiTheme="majorBidi" w:hAnsiTheme="majorBidi" w:cstheme="majorBidi"/>
          <w:bCs/>
          <w:szCs w:val="22"/>
        </w:rPr>
        <w:t>’</w:t>
      </w:r>
      <w:r w:rsidRPr="00A351D1">
        <w:rPr>
          <w:rFonts w:asciiTheme="majorBidi" w:hAnsiTheme="majorBidi" w:cstheme="majorBidi"/>
          <w:sz w:val="23"/>
          <w:szCs w:val="23"/>
        </w:rPr>
        <w:t>s</w:t>
      </w:r>
      <w:r w:rsidRPr="0090683A">
        <w:rPr>
          <w:rFonts w:asciiTheme="majorBidi" w:hAnsiTheme="majorBidi" w:cstheme="majorBidi"/>
          <w:sz w:val="23"/>
          <w:szCs w:val="23"/>
        </w:rPr>
        <w:t xml:space="preserve"> direct line manager at Amazon Development Centre (India) Private Limited, in Bangalore, India (“Amazon-India”). </w:t>
      </w:r>
      <w:r>
        <w:rPr>
          <w:rFonts w:asciiTheme="majorBidi" w:hAnsiTheme="majorBidi" w:cstheme="majorBidi"/>
          <w:sz w:val="23"/>
          <w:szCs w:val="23"/>
        </w:rPr>
        <w:t>H</w:t>
      </w:r>
      <w:r w:rsidRPr="0090683A">
        <w:rPr>
          <w:rFonts w:asciiTheme="majorBidi" w:hAnsiTheme="majorBidi" w:cstheme="majorBidi"/>
          <w:sz w:val="23"/>
          <w:szCs w:val="23"/>
        </w:rPr>
        <w:t xml:space="preserve">ave since moved to my current role of </w:t>
      </w:r>
      <w:r w:rsidRPr="00A351D1">
        <w:rPr>
          <w:rFonts w:asciiTheme="majorBidi" w:hAnsiTheme="majorBidi" w:cstheme="majorBidi"/>
          <w:sz w:val="23"/>
          <w:szCs w:val="23"/>
        </w:rPr>
        <w:t>EMEA Operations Manager</w:t>
      </w:r>
      <w:r>
        <w:rPr>
          <w:rFonts w:asciiTheme="majorBidi" w:hAnsiTheme="majorBidi" w:cstheme="majorBidi"/>
          <w:sz w:val="23"/>
          <w:szCs w:val="23"/>
        </w:rPr>
        <w:t>,</w:t>
      </w:r>
      <w:r w:rsidRPr="0090683A">
        <w:rPr>
          <w:rFonts w:asciiTheme="majorBidi" w:hAnsiTheme="majorBidi" w:cstheme="majorBidi"/>
          <w:sz w:val="23"/>
          <w:szCs w:val="23"/>
        </w:rPr>
        <w:t xml:space="preserve"> based </w:t>
      </w:r>
      <w:r>
        <w:rPr>
          <w:rFonts w:asciiTheme="majorBidi" w:hAnsiTheme="majorBidi" w:cstheme="majorBidi"/>
          <w:sz w:val="23"/>
          <w:szCs w:val="23"/>
        </w:rPr>
        <w:t xml:space="preserve">in </w:t>
      </w:r>
      <w:r w:rsidRPr="00A351D1">
        <w:rPr>
          <w:rFonts w:asciiTheme="majorBidi" w:hAnsiTheme="majorBidi" w:cstheme="majorBidi"/>
          <w:sz w:val="23"/>
          <w:szCs w:val="23"/>
        </w:rPr>
        <w:t>Luxembourg</w:t>
      </w:r>
      <w:r w:rsidRPr="0090683A">
        <w:rPr>
          <w:rFonts w:asciiTheme="majorBidi" w:hAnsiTheme="majorBidi" w:cstheme="majorBidi"/>
          <w:sz w:val="23"/>
          <w:szCs w:val="23"/>
        </w:rPr>
        <w:t xml:space="preserve">. During my tenure at Amazon-India, I served as Mr. </w:t>
      </w:r>
      <w:r w:rsidRPr="00A351D1">
        <w:rPr>
          <w:rFonts w:asciiTheme="majorBidi" w:hAnsiTheme="majorBidi" w:cstheme="majorBidi"/>
          <w:bCs/>
          <w:szCs w:val="22"/>
        </w:rPr>
        <w:t>Byladakere Somashekaraiah’</w:t>
      </w:r>
      <w:r w:rsidRPr="00A351D1">
        <w:rPr>
          <w:rFonts w:asciiTheme="majorBidi" w:hAnsiTheme="majorBidi" w:cstheme="majorBidi"/>
          <w:sz w:val="23"/>
          <w:szCs w:val="23"/>
        </w:rPr>
        <w:t>s</w:t>
      </w:r>
      <w:r w:rsidRPr="0090683A">
        <w:rPr>
          <w:rFonts w:asciiTheme="majorBidi" w:hAnsiTheme="majorBidi" w:cstheme="majorBidi"/>
          <w:sz w:val="23"/>
          <w:szCs w:val="23"/>
        </w:rPr>
        <w:t xml:space="preserve"> direct supervisor and, as such, I am qualified to attest to the specialized nature of Mr. </w:t>
      </w:r>
      <w:r w:rsidRPr="00A351D1">
        <w:rPr>
          <w:rFonts w:asciiTheme="majorBidi" w:hAnsiTheme="majorBidi" w:cstheme="majorBidi"/>
          <w:bCs/>
          <w:szCs w:val="22"/>
        </w:rPr>
        <w:t>Byladakere Somashekaraiah’</w:t>
      </w:r>
      <w:r w:rsidRPr="00A351D1">
        <w:rPr>
          <w:rFonts w:asciiTheme="majorBidi" w:hAnsiTheme="majorBidi" w:cstheme="majorBidi"/>
          <w:sz w:val="23"/>
          <w:szCs w:val="23"/>
        </w:rPr>
        <w:t>s</w:t>
      </w:r>
      <w:r w:rsidRPr="0090683A">
        <w:rPr>
          <w:rFonts w:asciiTheme="majorBidi" w:hAnsiTheme="majorBidi" w:cstheme="majorBidi"/>
          <w:sz w:val="23"/>
          <w:szCs w:val="23"/>
        </w:rPr>
        <w:t xml:space="preserve"> position.  </w:t>
      </w:r>
    </w:p>
    <w:p w14:paraId="46ED2C96" w14:textId="0F8D38C6" w:rsidR="005E2BF5" w:rsidRDefault="005E2BF5" w:rsidP="00BE75FB">
      <w:pPr>
        <w:jc w:val="both"/>
        <w:rPr>
          <w:ins w:id="3" w:author="B S, Sharath" w:date="2019-11-05T17:22:00Z"/>
          <w:rFonts w:asciiTheme="majorBidi" w:hAnsiTheme="majorBidi" w:cstheme="majorBidi"/>
          <w:szCs w:val="22"/>
        </w:rPr>
      </w:pPr>
    </w:p>
    <w:p w14:paraId="37C7AF17" w14:textId="479D40D6" w:rsidR="00A351D1" w:rsidRDefault="00A351D1" w:rsidP="00BE75FB">
      <w:pPr>
        <w:jc w:val="both"/>
        <w:rPr>
          <w:ins w:id="4" w:author="B S, Sharath" w:date="2019-11-05T17:22:00Z"/>
          <w:rFonts w:asciiTheme="majorBidi" w:hAnsiTheme="majorBidi" w:cstheme="majorBidi"/>
          <w:szCs w:val="22"/>
        </w:rPr>
      </w:pPr>
    </w:p>
    <w:p w14:paraId="76CD1DCB" w14:textId="77777777" w:rsidR="00A351D1" w:rsidRPr="00365982" w:rsidRDefault="00A351D1" w:rsidP="00BE75FB">
      <w:pPr>
        <w:jc w:val="both"/>
        <w:rPr>
          <w:rFonts w:asciiTheme="majorBidi" w:hAnsiTheme="majorBidi" w:cstheme="majorBidi"/>
          <w:szCs w:val="22"/>
        </w:rPr>
      </w:pPr>
    </w:p>
    <w:p w14:paraId="13D4616B" w14:textId="6D15E6FD" w:rsidR="005E2BF5" w:rsidRPr="00365982" w:rsidRDefault="00896787" w:rsidP="00B6448D">
      <w:pPr>
        <w:numPr>
          <w:ilvl w:val="0"/>
          <w:numId w:val="10"/>
        </w:numPr>
        <w:ind w:left="450" w:hanging="450"/>
        <w:jc w:val="both"/>
        <w:rPr>
          <w:rFonts w:asciiTheme="majorBidi" w:hAnsiTheme="majorBidi" w:cstheme="majorBidi"/>
          <w:b/>
          <w:bCs/>
          <w:szCs w:val="22"/>
          <w:u w:val="single"/>
        </w:rPr>
      </w:pPr>
      <w:r w:rsidRPr="00365982">
        <w:rPr>
          <w:rFonts w:asciiTheme="majorBidi" w:hAnsiTheme="majorBidi" w:cstheme="majorBidi"/>
          <w:b/>
          <w:bCs/>
          <w:szCs w:val="22"/>
          <w:u w:val="single"/>
        </w:rPr>
        <w:t>Mr. Byladakere Somashekaraiah</w:t>
      </w:r>
      <w:r w:rsidR="005E2BF5" w:rsidRPr="00365982">
        <w:rPr>
          <w:rFonts w:asciiTheme="majorBidi" w:hAnsiTheme="majorBidi" w:cstheme="majorBidi"/>
          <w:b/>
          <w:bCs/>
          <w:szCs w:val="22"/>
          <w:u w:val="single"/>
        </w:rPr>
        <w:t xml:space="preserve"> was employe</w:t>
      </w:r>
      <w:r w:rsidR="00A20A25" w:rsidRPr="00365982">
        <w:rPr>
          <w:rFonts w:asciiTheme="majorBidi" w:hAnsiTheme="majorBidi" w:cstheme="majorBidi"/>
          <w:b/>
          <w:bCs/>
          <w:szCs w:val="22"/>
          <w:u w:val="single"/>
        </w:rPr>
        <w:t>d by</w:t>
      </w:r>
      <w:r w:rsidR="005E2BF5" w:rsidRPr="00365982">
        <w:rPr>
          <w:rFonts w:asciiTheme="majorBidi" w:hAnsiTheme="majorBidi" w:cstheme="majorBidi"/>
          <w:b/>
          <w:bCs/>
          <w:szCs w:val="22"/>
          <w:u w:val="single"/>
        </w:rPr>
        <w:t xml:space="preserve"> </w:t>
      </w:r>
      <w:r w:rsidR="003F795B" w:rsidRPr="00365982">
        <w:rPr>
          <w:rFonts w:asciiTheme="majorBidi" w:hAnsiTheme="majorBidi" w:cstheme="majorBidi"/>
          <w:b/>
          <w:bCs/>
          <w:szCs w:val="22"/>
          <w:u w:val="single"/>
        </w:rPr>
        <w:t>Amazon-</w:t>
      </w:r>
      <w:r w:rsidRPr="00365982">
        <w:rPr>
          <w:rFonts w:asciiTheme="majorBidi" w:hAnsiTheme="majorBidi" w:cstheme="majorBidi"/>
          <w:b/>
          <w:bCs/>
          <w:szCs w:val="22"/>
          <w:u w:val="single"/>
        </w:rPr>
        <w:t>INDIA</w:t>
      </w:r>
      <w:r w:rsidR="00A20A25" w:rsidRPr="00365982">
        <w:rPr>
          <w:rFonts w:asciiTheme="majorBidi" w:hAnsiTheme="majorBidi" w:cstheme="majorBidi"/>
          <w:b/>
          <w:bCs/>
          <w:szCs w:val="22"/>
          <w:u w:val="single"/>
        </w:rPr>
        <w:t xml:space="preserve"> for at least one continuous year </w:t>
      </w:r>
    </w:p>
    <w:p w14:paraId="55AA0110" w14:textId="77777777" w:rsidR="00674E7B" w:rsidRPr="00365982" w:rsidRDefault="00674E7B" w:rsidP="00674E7B">
      <w:pPr>
        <w:ind w:firstLine="720"/>
        <w:jc w:val="both"/>
        <w:rPr>
          <w:rFonts w:asciiTheme="majorBidi" w:hAnsiTheme="majorBidi" w:cstheme="majorBidi"/>
          <w:szCs w:val="22"/>
        </w:rPr>
      </w:pPr>
    </w:p>
    <w:p w14:paraId="3A1BA37E" w14:textId="58CA6560" w:rsidR="00674E7B" w:rsidRPr="00365982" w:rsidRDefault="00896787" w:rsidP="00896787">
      <w:pPr>
        <w:jc w:val="both"/>
        <w:rPr>
          <w:rFonts w:asciiTheme="majorBidi" w:hAnsiTheme="majorBidi" w:cstheme="majorBidi"/>
          <w:bCs/>
          <w:szCs w:val="22"/>
        </w:rPr>
      </w:pPr>
      <w:r w:rsidRPr="00365982">
        <w:rPr>
          <w:rFonts w:asciiTheme="majorBidi" w:hAnsiTheme="majorBidi" w:cstheme="majorBidi"/>
          <w:szCs w:val="22"/>
        </w:rPr>
        <w:t>Mr. Byladakere Somashekaraiah</w:t>
      </w:r>
      <w:r w:rsidR="00674E7B" w:rsidRPr="00365982">
        <w:rPr>
          <w:rFonts w:asciiTheme="majorBidi" w:hAnsiTheme="majorBidi" w:cstheme="majorBidi"/>
          <w:szCs w:val="22"/>
        </w:rPr>
        <w:t xml:space="preserve"> </w:t>
      </w:r>
      <w:r w:rsidR="005E2BF5" w:rsidRPr="00365982">
        <w:rPr>
          <w:rFonts w:asciiTheme="majorBidi" w:hAnsiTheme="majorBidi" w:cstheme="majorBidi"/>
          <w:szCs w:val="22"/>
        </w:rPr>
        <w:t>was</w:t>
      </w:r>
      <w:r w:rsidR="001046E8" w:rsidRPr="00365982">
        <w:rPr>
          <w:rFonts w:asciiTheme="majorBidi" w:hAnsiTheme="majorBidi" w:cstheme="majorBidi"/>
          <w:szCs w:val="22"/>
        </w:rPr>
        <w:t xml:space="preserve"> employed with </w:t>
      </w:r>
      <w:r w:rsidR="003F795B" w:rsidRPr="00365982">
        <w:rPr>
          <w:rFonts w:asciiTheme="majorBidi" w:hAnsiTheme="majorBidi" w:cstheme="majorBidi"/>
          <w:szCs w:val="22"/>
        </w:rPr>
        <w:t>Amazon-</w:t>
      </w:r>
      <w:r w:rsidRPr="00365982">
        <w:rPr>
          <w:rFonts w:asciiTheme="majorBidi" w:hAnsiTheme="majorBidi" w:cstheme="majorBidi"/>
          <w:szCs w:val="22"/>
        </w:rPr>
        <w:t>INDIA</w:t>
      </w:r>
      <w:r w:rsidR="001046E8" w:rsidRPr="00365982">
        <w:rPr>
          <w:rFonts w:asciiTheme="majorBidi" w:hAnsiTheme="majorBidi" w:cstheme="majorBidi"/>
          <w:szCs w:val="22"/>
        </w:rPr>
        <w:t xml:space="preserve"> in the critical role of</w:t>
      </w:r>
      <w:r w:rsidR="00674E7B" w:rsidRPr="00365982">
        <w:rPr>
          <w:rFonts w:asciiTheme="majorBidi" w:hAnsiTheme="majorBidi" w:cstheme="majorBidi"/>
          <w:szCs w:val="22"/>
        </w:rPr>
        <w:t xml:space="preserve"> </w:t>
      </w:r>
      <w:r w:rsidRPr="00365982">
        <w:rPr>
          <w:rFonts w:asciiTheme="majorBidi" w:hAnsiTheme="majorBidi" w:cstheme="majorBidi"/>
          <w:szCs w:val="22"/>
        </w:rPr>
        <w:t>Business Analyst</w:t>
      </w:r>
      <w:r w:rsidR="000A28AB" w:rsidRPr="00365982">
        <w:rPr>
          <w:rFonts w:asciiTheme="majorBidi" w:hAnsiTheme="majorBidi" w:cstheme="majorBidi"/>
          <w:szCs w:val="22"/>
        </w:rPr>
        <w:t xml:space="preserve"> </w:t>
      </w:r>
      <w:r w:rsidR="00674E7B" w:rsidRPr="00365982">
        <w:rPr>
          <w:rFonts w:asciiTheme="majorBidi" w:hAnsiTheme="majorBidi" w:cstheme="majorBidi"/>
          <w:szCs w:val="22"/>
        </w:rPr>
        <w:t xml:space="preserve">from </w:t>
      </w:r>
      <w:r w:rsidRPr="00365982">
        <w:rPr>
          <w:rFonts w:asciiTheme="majorBidi" w:hAnsiTheme="majorBidi" w:cstheme="majorBidi"/>
          <w:szCs w:val="22"/>
        </w:rPr>
        <w:t>September 10, 2012 to November 9, 2016</w:t>
      </w:r>
      <w:r w:rsidR="000A28AB" w:rsidRPr="00365982">
        <w:rPr>
          <w:rFonts w:asciiTheme="majorBidi" w:hAnsiTheme="majorBidi" w:cstheme="majorBidi"/>
          <w:szCs w:val="22"/>
        </w:rPr>
        <w:t xml:space="preserve">. </w:t>
      </w:r>
      <w:r w:rsidR="00662A2D" w:rsidRPr="00365982">
        <w:rPr>
          <w:rFonts w:asciiTheme="majorBidi" w:hAnsiTheme="majorBidi" w:cstheme="majorBidi"/>
          <w:szCs w:val="22"/>
        </w:rPr>
        <w:t xml:space="preserve">During that time, </w:t>
      </w:r>
      <w:r w:rsidRPr="00365982">
        <w:rPr>
          <w:rFonts w:asciiTheme="majorBidi" w:hAnsiTheme="majorBidi" w:cstheme="majorBidi"/>
          <w:szCs w:val="22"/>
        </w:rPr>
        <w:t>Mr. Byladakere Somashekaraiah</w:t>
      </w:r>
      <w:r w:rsidR="00674E7B" w:rsidRPr="00365982">
        <w:rPr>
          <w:rFonts w:asciiTheme="majorBidi" w:hAnsiTheme="majorBidi" w:cstheme="majorBidi"/>
          <w:szCs w:val="22"/>
        </w:rPr>
        <w:t xml:space="preserve"> served as an invaluable member of </w:t>
      </w:r>
      <w:r w:rsidRPr="00365982">
        <w:rPr>
          <w:rFonts w:asciiTheme="majorBidi" w:hAnsiTheme="majorBidi" w:cstheme="majorBidi"/>
          <w:szCs w:val="22"/>
        </w:rPr>
        <w:t>Compliance Operations (“COPS”)</w:t>
      </w:r>
      <w:r w:rsidR="003F795B" w:rsidRPr="00365982">
        <w:rPr>
          <w:rFonts w:asciiTheme="majorBidi" w:hAnsiTheme="majorBidi" w:cstheme="majorBidi"/>
          <w:szCs w:val="22"/>
        </w:rPr>
        <w:t xml:space="preserve"> </w:t>
      </w:r>
      <w:r w:rsidR="001046E8" w:rsidRPr="00365982">
        <w:rPr>
          <w:rFonts w:asciiTheme="majorBidi" w:hAnsiTheme="majorBidi" w:cstheme="majorBidi"/>
          <w:szCs w:val="22"/>
        </w:rPr>
        <w:t xml:space="preserve">team, and </w:t>
      </w:r>
      <w:r w:rsidRPr="00365982">
        <w:rPr>
          <w:rFonts w:asciiTheme="majorBidi" w:hAnsiTheme="majorBidi" w:cstheme="majorBidi"/>
          <w:szCs w:val="22"/>
        </w:rPr>
        <w:t>he</w:t>
      </w:r>
      <w:r w:rsidR="001046E8" w:rsidRPr="00365982">
        <w:rPr>
          <w:rFonts w:asciiTheme="majorBidi" w:hAnsiTheme="majorBidi" w:cstheme="majorBidi"/>
          <w:szCs w:val="22"/>
        </w:rPr>
        <w:t xml:space="preserve"> </w:t>
      </w:r>
      <w:r w:rsidR="00FC3224" w:rsidRPr="00365982">
        <w:rPr>
          <w:rFonts w:asciiTheme="majorBidi" w:hAnsiTheme="majorBidi" w:cstheme="majorBidi"/>
          <w:szCs w:val="22"/>
        </w:rPr>
        <w:t>spearheaded</w:t>
      </w:r>
      <w:r w:rsidR="001046E8" w:rsidRPr="00365982">
        <w:rPr>
          <w:rFonts w:asciiTheme="majorBidi" w:hAnsiTheme="majorBidi" w:cstheme="majorBidi"/>
          <w:szCs w:val="22"/>
        </w:rPr>
        <w:t xml:space="preserve"> critical projects for the group</w:t>
      </w:r>
      <w:r w:rsidR="00A20A25" w:rsidRPr="00365982">
        <w:rPr>
          <w:rFonts w:asciiTheme="majorBidi" w:hAnsiTheme="majorBidi" w:cstheme="majorBidi"/>
          <w:szCs w:val="22"/>
        </w:rPr>
        <w:t xml:space="preserve">. </w:t>
      </w:r>
      <w:r w:rsidRPr="00365982">
        <w:rPr>
          <w:rFonts w:asciiTheme="majorBidi" w:hAnsiTheme="majorBidi" w:cstheme="majorBidi"/>
          <w:szCs w:val="22"/>
        </w:rPr>
        <w:t xml:space="preserve">The Compliance Operations team </w:t>
      </w:r>
      <w:r w:rsidRPr="00365982">
        <w:rPr>
          <w:rFonts w:asciiTheme="majorBidi" w:hAnsiTheme="majorBidi" w:cstheme="majorBidi"/>
          <w:bCs/>
          <w:szCs w:val="22"/>
        </w:rPr>
        <w:t>was responsible for owning the complete data domain for COPs and building relational databases as part of the HS3C Unified Redshift Data Cluster.</w:t>
      </w:r>
    </w:p>
    <w:p w14:paraId="67A0071D" w14:textId="77777777" w:rsidR="00896787" w:rsidRPr="00365982" w:rsidRDefault="00896787" w:rsidP="00896787">
      <w:pPr>
        <w:jc w:val="both"/>
        <w:rPr>
          <w:rFonts w:asciiTheme="majorBidi" w:hAnsiTheme="majorBidi" w:cstheme="majorBidi"/>
          <w:szCs w:val="22"/>
        </w:rPr>
      </w:pPr>
    </w:p>
    <w:p w14:paraId="515BE739" w14:textId="76A4BBB1" w:rsidR="005E2BF5" w:rsidRPr="00365982" w:rsidRDefault="00896787" w:rsidP="00F130FD">
      <w:pPr>
        <w:jc w:val="both"/>
        <w:rPr>
          <w:rFonts w:asciiTheme="majorBidi" w:hAnsiTheme="majorBidi" w:cstheme="majorBidi"/>
          <w:szCs w:val="22"/>
        </w:rPr>
      </w:pPr>
      <w:r w:rsidRPr="00365982">
        <w:rPr>
          <w:rFonts w:asciiTheme="majorBidi" w:hAnsiTheme="majorBidi" w:cstheme="majorBidi"/>
          <w:szCs w:val="22"/>
        </w:rPr>
        <w:t>Mr. Byladakere Somashekaraiah</w:t>
      </w:r>
      <w:r w:rsidR="00674E7B" w:rsidRPr="00365982">
        <w:rPr>
          <w:rFonts w:asciiTheme="majorBidi" w:hAnsiTheme="majorBidi" w:cstheme="majorBidi"/>
          <w:szCs w:val="22"/>
        </w:rPr>
        <w:t xml:space="preserve"> was selected as a unique candidate for transfe</w:t>
      </w:r>
      <w:r w:rsidR="00662A2D" w:rsidRPr="00365982">
        <w:rPr>
          <w:rFonts w:asciiTheme="majorBidi" w:hAnsiTheme="majorBidi" w:cstheme="majorBidi"/>
          <w:szCs w:val="22"/>
        </w:rPr>
        <w:t>r to the United States because</w:t>
      </w:r>
      <w:r w:rsidR="00F845EB" w:rsidRPr="00365982">
        <w:rPr>
          <w:rFonts w:asciiTheme="majorBidi" w:hAnsiTheme="majorBidi" w:cstheme="majorBidi"/>
          <w:szCs w:val="22"/>
        </w:rPr>
        <w:t xml:space="preserve"> </w:t>
      </w:r>
      <w:r w:rsidRPr="00365982">
        <w:rPr>
          <w:rFonts w:asciiTheme="majorBidi" w:hAnsiTheme="majorBidi" w:cstheme="majorBidi"/>
          <w:szCs w:val="22"/>
        </w:rPr>
        <w:t>he</w:t>
      </w:r>
      <w:r w:rsidR="00F845EB" w:rsidRPr="00365982">
        <w:rPr>
          <w:rFonts w:asciiTheme="majorBidi" w:hAnsiTheme="majorBidi" w:cstheme="majorBidi"/>
          <w:szCs w:val="22"/>
        </w:rPr>
        <w:t xml:space="preserve"> </w:t>
      </w:r>
      <w:r w:rsidR="000F7A75" w:rsidRPr="00365982">
        <w:rPr>
          <w:rFonts w:asciiTheme="majorBidi" w:hAnsiTheme="majorBidi" w:cstheme="majorBidi"/>
          <w:szCs w:val="22"/>
        </w:rPr>
        <w:t>developed a niche expertise in implementing a complex array of Amazon proprietary technologies</w:t>
      </w:r>
      <w:r w:rsidR="00A70397" w:rsidRPr="00365982">
        <w:rPr>
          <w:rFonts w:asciiTheme="majorBidi" w:hAnsiTheme="majorBidi" w:cstheme="majorBidi"/>
          <w:szCs w:val="22"/>
        </w:rPr>
        <w:t>.</w:t>
      </w:r>
      <w:r w:rsidR="00F845EB" w:rsidRPr="00365982">
        <w:rPr>
          <w:rFonts w:asciiTheme="majorBidi" w:hAnsiTheme="majorBidi" w:cstheme="majorBidi"/>
          <w:szCs w:val="22"/>
        </w:rPr>
        <w:t xml:space="preserve"> </w:t>
      </w:r>
      <w:r w:rsidRPr="00365982">
        <w:rPr>
          <w:rFonts w:asciiTheme="majorBidi" w:hAnsiTheme="majorBidi" w:cstheme="majorBidi"/>
          <w:szCs w:val="22"/>
        </w:rPr>
        <w:t>His</w:t>
      </w:r>
      <w:r w:rsidR="00F845EB" w:rsidRPr="00365982">
        <w:rPr>
          <w:rFonts w:asciiTheme="majorBidi" w:hAnsiTheme="majorBidi" w:cstheme="majorBidi"/>
          <w:szCs w:val="22"/>
        </w:rPr>
        <w:t xml:space="preserve"> </w:t>
      </w:r>
      <w:r w:rsidR="00674E7B" w:rsidRPr="00365982">
        <w:rPr>
          <w:rFonts w:asciiTheme="majorBidi" w:hAnsiTheme="majorBidi" w:cstheme="majorBidi"/>
          <w:szCs w:val="22"/>
        </w:rPr>
        <w:t xml:space="preserve">level of </w:t>
      </w:r>
      <w:r w:rsidR="000E5420" w:rsidRPr="00365982">
        <w:rPr>
          <w:rFonts w:asciiTheme="majorBidi" w:hAnsiTheme="majorBidi" w:cstheme="majorBidi"/>
          <w:szCs w:val="22"/>
        </w:rPr>
        <w:t xml:space="preserve">expertise </w:t>
      </w:r>
      <w:r w:rsidR="00674E7B" w:rsidRPr="00365982">
        <w:rPr>
          <w:rFonts w:asciiTheme="majorBidi" w:hAnsiTheme="majorBidi" w:cstheme="majorBidi"/>
          <w:szCs w:val="22"/>
        </w:rPr>
        <w:t xml:space="preserve">is not only non-existent outside of Amazon, </w:t>
      </w:r>
      <w:r w:rsidR="00674E7B" w:rsidRPr="00365982">
        <w:rPr>
          <w:rFonts w:asciiTheme="majorBidi" w:hAnsiTheme="majorBidi" w:cstheme="majorBidi"/>
          <w:b/>
          <w:bCs/>
          <w:szCs w:val="22"/>
        </w:rPr>
        <w:t xml:space="preserve">but </w:t>
      </w:r>
      <w:r w:rsidR="000E5420" w:rsidRPr="00365982">
        <w:rPr>
          <w:rFonts w:asciiTheme="majorBidi" w:hAnsiTheme="majorBidi" w:cstheme="majorBidi"/>
          <w:b/>
          <w:bCs/>
          <w:szCs w:val="22"/>
        </w:rPr>
        <w:t xml:space="preserve">extremely uncommon </w:t>
      </w:r>
      <w:r w:rsidR="00674E7B" w:rsidRPr="00365982">
        <w:rPr>
          <w:rFonts w:asciiTheme="majorBidi" w:hAnsiTheme="majorBidi" w:cstheme="majorBidi"/>
          <w:b/>
          <w:bCs/>
          <w:szCs w:val="22"/>
        </w:rPr>
        <w:t>wit</w:t>
      </w:r>
      <w:r w:rsidR="00662A2D" w:rsidRPr="00365982">
        <w:rPr>
          <w:rFonts w:asciiTheme="majorBidi" w:hAnsiTheme="majorBidi" w:cstheme="majorBidi"/>
          <w:b/>
          <w:bCs/>
          <w:szCs w:val="22"/>
        </w:rPr>
        <w:t>hin the company. Compared to</w:t>
      </w:r>
      <w:r w:rsidR="00F845EB" w:rsidRPr="00365982">
        <w:rPr>
          <w:rFonts w:asciiTheme="majorBidi" w:hAnsiTheme="majorBidi" w:cstheme="majorBidi"/>
          <w:b/>
          <w:bCs/>
          <w:szCs w:val="22"/>
        </w:rPr>
        <w:t xml:space="preserve"> </w:t>
      </w:r>
      <w:r w:rsidRPr="00365982">
        <w:rPr>
          <w:rFonts w:asciiTheme="majorBidi" w:hAnsiTheme="majorBidi" w:cstheme="majorBidi"/>
          <w:b/>
          <w:bCs/>
          <w:szCs w:val="22"/>
        </w:rPr>
        <w:t>his</w:t>
      </w:r>
      <w:r w:rsidR="00F845EB" w:rsidRPr="00365982">
        <w:rPr>
          <w:rFonts w:asciiTheme="majorBidi" w:hAnsiTheme="majorBidi" w:cstheme="majorBidi"/>
          <w:b/>
          <w:bCs/>
          <w:szCs w:val="22"/>
        </w:rPr>
        <w:t xml:space="preserve"> </w:t>
      </w:r>
      <w:r w:rsidR="00662A2D" w:rsidRPr="00365982">
        <w:rPr>
          <w:rFonts w:asciiTheme="majorBidi" w:hAnsiTheme="majorBidi" w:cstheme="majorBidi"/>
          <w:b/>
          <w:bCs/>
          <w:szCs w:val="22"/>
        </w:rPr>
        <w:t>teammates,</w:t>
      </w:r>
      <w:r w:rsidR="00F845EB" w:rsidRPr="00365982">
        <w:rPr>
          <w:rFonts w:asciiTheme="majorBidi" w:hAnsiTheme="majorBidi" w:cstheme="majorBidi"/>
          <w:b/>
          <w:bCs/>
          <w:szCs w:val="22"/>
        </w:rPr>
        <w:t xml:space="preserve"> </w:t>
      </w:r>
      <w:r w:rsidRPr="00365982">
        <w:rPr>
          <w:rFonts w:asciiTheme="majorBidi" w:hAnsiTheme="majorBidi" w:cstheme="majorBidi"/>
          <w:b/>
          <w:bCs/>
          <w:szCs w:val="22"/>
        </w:rPr>
        <w:t>he</w:t>
      </w:r>
      <w:r w:rsidR="00F845EB" w:rsidRPr="00365982">
        <w:rPr>
          <w:rFonts w:asciiTheme="majorBidi" w:hAnsiTheme="majorBidi" w:cstheme="majorBidi"/>
          <w:b/>
          <w:bCs/>
          <w:szCs w:val="22"/>
        </w:rPr>
        <w:t xml:space="preserve"> </w:t>
      </w:r>
      <w:r w:rsidR="00674E7B" w:rsidRPr="00365982">
        <w:rPr>
          <w:rFonts w:asciiTheme="majorBidi" w:hAnsiTheme="majorBidi" w:cstheme="majorBidi"/>
          <w:b/>
          <w:bCs/>
          <w:szCs w:val="22"/>
        </w:rPr>
        <w:t xml:space="preserve">has </w:t>
      </w:r>
      <w:r w:rsidR="000E5420" w:rsidRPr="00365982">
        <w:rPr>
          <w:rFonts w:asciiTheme="majorBidi" w:hAnsiTheme="majorBidi" w:cstheme="majorBidi"/>
          <w:b/>
          <w:bCs/>
          <w:szCs w:val="22"/>
        </w:rPr>
        <w:t xml:space="preserve">developed an uncommon set of highly specialized skills. </w:t>
      </w:r>
    </w:p>
    <w:p w14:paraId="4DC2565D" w14:textId="77777777" w:rsidR="005E2BF5" w:rsidRPr="00365982" w:rsidRDefault="005E2BF5" w:rsidP="005E2BF5">
      <w:pPr>
        <w:jc w:val="both"/>
        <w:rPr>
          <w:rFonts w:asciiTheme="majorBidi" w:hAnsiTheme="majorBidi" w:cstheme="majorBidi"/>
          <w:szCs w:val="22"/>
        </w:rPr>
      </w:pPr>
    </w:p>
    <w:p w14:paraId="337813C3" w14:textId="587A2088" w:rsidR="005E2BF5" w:rsidRPr="00365982" w:rsidRDefault="00896787" w:rsidP="00A70397">
      <w:pPr>
        <w:numPr>
          <w:ilvl w:val="0"/>
          <w:numId w:val="10"/>
        </w:numPr>
        <w:ind w:left="450" w:hanging="450"/>
        <w:jc w:val="both"/>
        <w:rPr>
          <w:rFonts w:asciiTheme="majorBidi" w:hAnsiTheme="majorBidi" w:cstheme="majorBidi"/>
          <w:szCs w:val="22"/>
          <w:u w:val="single"/>
        </w:rPr>
      </w:pPr>
      <w:r w:rsidRPr="00365982">
        <w:rPr>
          <w:rFonts w:asciiTheme="majorBidi" w:hAnsiTheme="majorBidi" w:cstheme="majorBidi"/>
          <w:b/>
          <w:bCs/>
          <w:szCs w:val="22"/>
          <w:u w:val="single"/>
        </w:rPr>
        <w:t>Mr. Byladakere Somashekaraiah</w:t>
      </w:r>
      <w:r w:rsidR="00A70397" w:rsidRPr="00365982">
        <w:rPr>
          <w:rFonts w:asciiTheme="majorBidi" w:hAnsiTheme="majorBidi" w:cstheme="majorBidi"/>
          <w:b/>
          <w:bCs/>
          <w:szCs w:val="22"/>
          <w:u w:val="single"/>
        </w:rPr>
        <w:t xml:space="preserve"> gained </w:t>
      </w:r>
      <w:r w:rsidR="005E2BF5" w:rsidRPr="00365982">
        <w:rPr>
          <w:rFonts w:asciiTheme="majorBidi" w:hAnsiTheme="majorBidi" w:cstheme="majorBidi"/>
          <w:b/>
          <w:bCs/>
          <w:szCs w:val="22"/>
          <w:u w:val="single"/>
        </w:rPr>
        <w:t>special and advanced knowledge of Amazon proprietary tools and technologies</w:t>
      </w:r>
      <w:r w:rsidR="00662A2D" w:rsidRPr="00365982">
        <w:rPr>
          <w:rFonts w:asciiTheme="majorBidi" w:hAnsiTheme="majorBidi" w:cstheme="majorBidi"/>
          <w:b/>
          <w:bCs/>
          <w:szCs w:val="22"/>
          <w:u w:val="single"/>
        </w:rPr>
        <w:t xml:space="preserve"> through</w:t>
      </w:r>
      <w:r w:rsidR="00F845EB" w:rsidRPr="00365982">
        <w:rPr>
          <w:rFonts w:asciiTheme="majorBidi" w:hAnsiTheme="majorBidi" w:cstheme="majorBidi"/>
          <w:b/>
          <w:bCs/>
          <w:szCs w:val="22"/>
          <w:u w:val="single"/>
        </w:rPr>
        <w:t xml:space="preserve"> </w:t>
      </w:r>
      <w:r w:rsidR="00780DEF" w:rsidRPr="00365982">
        <w:rPr>
          <w:rFonts w:asciiTheme="majorBidi" w:hAnsiTheme="majorBidi" w:cstheme="majorBidi"/>
          <w:b/>
          <w:bCs/>
          <w:szCs w:val="22"/>
          <w:u w:val="single"/>
        </w:rPr>
        <w:t xml:space="preserve">employment </w:t>
      </w:r>
      <w:r w:rsidR="00A70397" w:rsidRPr="00365982">
        <w:rPr>
          <w:rFonts w:asciiTheme="majorBidi" w:hAnsiTheme="majorBidi" w:cstheme="majorBidi"/>
          <w:b/>
          <w:bCs/>
          <w:szCs w:val="22"/>
          <w:u w:val="single"/>
        </w:rPr>
        <w:t xml:space="preserve">with </w:t>
      </w:r>
      <w:r w:rsidR="003F795B" w:rsidRPr="00365982">
        <w:rPr>
          <w:rFonts w:asciiTheme="majorBidi" w:hAnsiTheme="majorBidi" w:cstheme="majorBidi"/>
          <w:b/>
          <w:bCs/>
          <w:szCs w:val="22"/>
          <w:u w:val="single"/>
        </w:rPr>
        <w:t>Amazon-</w:t>
      </w:r>
      <w:r w:rsidRPr="00365982">
        <w:rPr>
          <w:rFonts w:asciiTheme="majorBidi" w:hAnsiTheme="majorBidi" w:cstheme="majorBidi"/>
          <w:b/>
          <w:bCs/>
          <w:szCs w:val="22"/>
          <w:u w:val="single"/>
        </w:rPr>
        <w:t>INDIA</w:t>
      </w:r>
      <w:r w:rsidR="005E2BF5" w:rsidRPr="00365982">
        <w:rPr>
          <w:rFonts w:asciiTheme="majorBidi" w:hAnsiTheme="majorBidi" w:cstheme="majorBidi"/>
          <w:b/>
          <w:bCs/>
          <w:szCs w:val="22"/>
          <w:u w:val="single"/>
        </w:rPr>
        <w:t xml:space="preserve">. </w:t>
      </w:r>
    </w:p>
    <w:p w14:paraId="209B01D9" w14:textId="77777777" w:rsidR="00674E7B" w:rsidRPr="00365982" w:rsidRDefault="00674E7B" w:rsidP="005E2BF5">
      <w:pPr>
        <w:jc w:val="both"/>
        <w:rPr>
          <w:rFonts w:asciiTheme="majorBidi" w:hAnsiTheme="majorBidi" w:cstheme="majorBidi"/>
          <w:szCs w:val="22"/>
        </w:rPr>
      </w:pPr>
      <w:r w:rsidRPr="00365982">
        <w:rPr>
          <w:rFonts w:asciiTheme="majorBidi" w:hAnsiTheme="majorBidi" w:cstheme="majorBidi"/>
          <w:szCs w:val="22"/>
        </w:rPr>
        <w:t xml:space="preserve"> </w:t>
      </w:r>
    </w:p>
    <w:p w14:paraId="75A2ABC9" w14:textId="3C79A77E" w:rsidR="005E2BF5" w:rsidRPr="00365982" w:rsidRDefault="001046E8" w:rsidP="00896787">
      <w:pPr>
        <w:jc w:val="both"/>
        <w:rPr>
          <w:rFonts w:asciiTheme="majorBidi" w:eastAsia="Times New Roman" w:hAnsiTheme="majorBidi" w:cstheme="majorBidi"/>
          <w:szCs w:val="22"/>
          <w:lang w:eastAsia="en-US"/>
        </w:rPr>
      </w:pPr>
      <w:r w:rsidRPr="00365982">
        <w:rPr>
          <w:rFonts w:asciiTheme="majorBidi" w:hAnsiTheme="majorBidi" w:cstheme="majorBidi"/>
          <w:szCs w:val="22"/>
        </w:rPr>
        <w:t xml:space="preserve">During </w:t>
      </w:r>
      <w:r w:rsidR="00896787" w:rsidRPr="00365982">
        <w:rPr>
          <w:rFonts w:asciiTheme="majorBidi" w:hAnsiTheme="majorBidi" w:cstheme="majorBidi"/>
          <w:szCs w:val="22"/>
        </w:rPr>
        <w:t>Mr. Byladakere Somashekaraiah</w:t>
      </w:r>
      <w:r w:rsidRPr="00365982">
        <w:rPr>
          <w:rFonts w:asciiTheme="majorBidi" w:hAnsiTheme="majorBidi" w:cstheme="majorBidi"/>
          <w:szCs w:val="22"/>
        </w:rPr>
        <w:t xml:space="preserve">’s tenure, the </w:t>
      </w:r>
      <w:r w:rsidR="00896787" w:rsidRPr="00365982">
        <w:rPr>
          <w:rFonts w:asciiTheme="majorBidi" w:hAnsiTheme="majorBidi" w:cstheme="majorBidi"/>
          <w:szCs w:val="22"/>
        </w:rPr>
        <w:t>Compliance Operations</w:t>
      </w:r>
      <w:r w:rsidRPr="00365982">
        <w:rPr>
          <w:rFonts w:asciiTheme="majorBidi" w:hAnsiTheme="majorBidi" w:cstheme="majorBidi"/>
          <w:szCs w:val="22"/>
        </w:rPr>
        <w:t xml:space="preserve"> </w:t>
      </w:r>
      <w:r w:rsidR="009B7863" w:rsidRPr="00365982">
        <w:rPr>
          <w:rFonts w:asciiTheme="majorBidi" w:hAnsiTheme="majorBidi" w:cstheme="majorBidi"/>
          <w:szCs w:val="22"/>
        </w:rPr>
        <w:t>t</w:t>
      </w:r>
      <w:r w:rsidRPr="00365982">
        <w:rPr>
          <w:rFonts w:asciiTheme="majorBidi" w:hAnsiTheme="majorBidi" w:cstheme="majorBidi"/>
          <w:szCs w:val="22"/>
        </w:rPr>
        <w:t xml:space="preserve">eam consisted </w:t>
      </w:r>
      <w:r w:rsidR="002C4348" w:rsidRPr="006D3CCB">
        <w:rPr>
          <w:rFonts w:asciiTheme="majorBidi" w:hAnsiTheme="majorBidi" w:cstheme="majorBidi"/>
          <w:szCs w:val="22"/>
          <w:highlight w:val="green"/>
        </w:rPr>
        <w:t xml:space="preserve">of </w:t>
      </w:r>
      <w:r w:rsidR="006D3CCB" w:rsidRPr="006D3CCB">
        <w:rPr>
          <w:rFonts w:asciiTheme="majorBidi" w:hAnsiTheme="majorBidi" w:cstheme="majorBidi"/>
          <w:szCs w:val="22"/>
          <w:highlight w:val="green"/>
        </w:rPr>
        <w:t>400 members, comprising 3 Business Analysts, 1 Director, 3 Site Leaders, 6 Senior Operations Managers, 8 Operations Managers, 14 Compliance Managers, 17 Subject Matter Experts, and 348 Associates.</w:t>
      </w:r>
      <w:r w:rsidRPr="00365982">
        <w:rPr>
          <w:rFonts w:asciiTheme="majorBidi" w:hAnsiTheme="majorBidi" w:cstheme="majorBidi"/>
          <w:szCs w:val="22"/>
        </w:rPr>
        <w:t xml:space="preserve"> </w:t>
      </w:r>
      <w:r w:rsidR="00896787" w:rsidRPr="00365982">
        <w:rPr>
          <w:rFonts w:asciiTheme="majorBidi" w:hAnsiTheme="majorBidi" w:cstheme="majorBidi"/>
          <w:szCs w:val="22"/>
        </w:rPr>
        <w:t>Mr. Byladakere Somashekaraiah</w:t>
      </w:r>
      <w:r w:rsidR="00EF0CE9" w:rsidRPr="00365982">
        <w:rPr>
          <w:rFonts w:asciiTheme="majorBidi" w:hAnsiTheme="majorBidi" w:cstheme="majorBidi"/>
          <w:szCs w:val="22"/>
        </w:rPr>
        <w:t xml:space="preserve"> was one of the most senior </w:t>
      </w:r>
      <w:r w:rsidR="00896787" w:rsidRPr="00365982">
        <w:rPr>
          <w:rFonts w:asciiTheme="majorBidi" w:hAnsiTheme="majorBidi" w:cstheme="majorBidi"/>
          <w:szCs w:val="22"/>
        </w:rPr>
        <w:t>members</w:t>
      </w:r>
      <w:r w:rsidR="00EF0CE9" w:rsidRPr="00365982">
        <w:rPr>
          <w:rFonts w:asciiTheme="majorBidi" w:hAnsiTheme="majorBidi" w:cstheme="majorBidi"/>
          <w:szCs w:val="22"/>
        </w:rPr>
        <w:t xml:space="preserve"> on</w:t>
      </w:r>
      <w:r w:rsidR="00F845EB" w:rsidRPr="00365982">
        <w:rPr>
          <w:rFonts w:asciiTheme="majorBidi" w:hAnsiTheme="majorBidi" w:cstheme="majorBidi"/>
          <w:szCs w:val="22"/>
        </w:rPr>
        <w:t xml:space="preserve"> </w:t>
      </w:r>
      <w:r w:rsidR="00896787" w:rsidRPr="00365982">
        <w:rPr>
          <w:rFonts w:asciiTheme="majorBidi" w:hAnsiTheme="majorBidi" w:cstheme="majorBidi"/>
          <w:szCs w:val="22"/>
        </w:rPr>
        <w:t>his</w:t>
      </w:r>
      <w:r w:rsidR="00F845EB" w:rsidRPr="00365982">
        <w:rPr>
          <w:rFonts w:asciiTheme="majorBidi" w:hAnsiTheme="majorBidi" w:cstheme="majorBidi"/>
          <w:szCs w:val="22"/>
        </w:rPr>
        <w:t xml:space="preserve"> </w:t>
      </w:r>
      <w:r w:rsidR="00EF0CE9" w:rsidRPr="00365982">
        <w:rPr>
          <w:rFonts w:asciiTheme="majorBidi" w:hAnsiTheme="majorBidi" w:cstheme="majorBidi"/>
          <w:szCs w:val="22"/>
        </w:rPr>
        <w:t xml:space="preserve">team with </w:t>
      </w:r>
      <w:r w:rsidR="003F795B" w:rsidRPr="00365982">
        <w:rPr>
          <w:rFonts w:asciiTheme="majorBidi" w:hAnsiTheme="majorBidi" w:cstheme="majorBidi"/>
          <w:szCs w:val="22"/>
        </w:rPr>
        <w:t>Amazon-</w:t>
      </w:r>
      <w:r w:rsidR="00896787" w:rsidRPr="00365982">
        <w:rPr>
          <w:rFonts w:asciiTheme="majorBidi" w:hAnsiTheme="majorBidi" w:cstheme="majorBidi"/>
          <w:szCs w:val="22"/>
        </w:rPr>
        <w:t>INDIA</w:t>
      </w:r>
      <w:r w:rsidR="00EF0CE9" w:rsidRPr="00365982">
        <w:rPr>
          <w:rFonts w:asciiTheme="majorBidi" w:hAnsiTheme="majorBidi" w:cstheme="majorBidi"/>
          <w:szCs w:val="22"/>
        </w:rPr>
        <w:t xml:space="preserve"> and </w:t>
      </w:r>
      <w:r w:rsidR="000B5E10" w:rsidRPr="00365982">
        <w:rPr>
          <w:rFonts w:asciiTheme="majorBidi" w:hAnsiTheme="majorBidi" w:cstheme="majorBidi"/>
          <w:szCs w:val="22"/>
        </w:rPr>
        <w:t>served</w:t>
      </w:r>
      <w:r w:rsidR="00EF0CE9" w:rsidRPr="00365982">
        <w:rPr>
          <w:rFonts w:asciiTheme="majorBidi" w:hAnsiTheme="majorBidi" w:cstheme="majorBidi"/>
          <w:szCs w:val="22"/>
        </w:rPr>
        <w:t xml:space="preserve"> as a mentor for at </w:t>
      </w:r>
      <w:r w:rsidR="009B7863" w:rsidRPr="00365982">
        <w:rPr>
          <w:rFonts w:asciiTheme="majorBidi" w:hAnsiTheme="majorBidi" w:cstheme="majorBidi"/>
          <w:szCs w:val="22"/>
        </w:rPr>
        <w:t xml:space="preserve">least </w:t>
      </w:r>
      <w:r w:rsidR="000412F4">
        <w:rPr>
          <w:rFonts w:asciiTheme="majorBidi" w:hAnsiTheme="majorBidi" w:cstheme="majorBidi"/>
          <w:szCs w:val="22"/>
        </w:rPr>
        <w:t>2</w:t>
      </w:r>
      <w:r w:rsidR="00B21C41">
        <w:rPr>
          <w:rFonts w:asciiTheme="majorBidi" w:hAnsiTheme="majorBidi" w:cstheme="majorBidi"/>
          <w:szCs w:val="22"/>
          <w:highlight w:val="green"/>
        </w:rPr>
        <w:t xml:space="preserve"> business analysts</w:t>
      </w:r>
      <w:r w:rsidR="000412F4">
        <w:rPr>
          <w:rFonts w:asciiTheme="majorBidi" w:hAnsiTheme="majorBidi" w:cstheme="majorBidi"/>
          <w:szCs w:val="22"/>
          <w:highlight w:val="green"/>
        </w:rPr>
        <w:t xml:space="preserve">, 2 </w:t>
      </w:r>
      <w:r w:rsidR="000412F4" w:rsidRPr="006D3CCB">
        <w:rPr>
          <w:rFonts w:asciiTheme="majorBidi" w:hAnsiTheme="majorBidi" w:cstheme="majorBidi"/>
          <w:szCs w:val="22"/>
          <w:highlight w:val="green"/>
        </w:rPr>
        <w:t>Compliance Managers</w:t>
      </w:r>
      <w:r w:rsidR="000412F4">
        <w:rPr>
          <w:rFonts w:asciiTheme="majorBidi" w:hAnsiTheme="majorBidi" w:cstheme="majorBidi"/>
          <w:szCs w:val="22"/>
          <w:highlight w:val="green"/>
        </w:rPr>
        <w:t xml:space="preserve">, 5 </w:t>
      </w:r>
      <w:r w:rsidR="000412F4" w:rsidRPr="006D3CCB">
        <w:rPr>
          <w:rFonts w:asciiTheme="majorBidi" w:hAnsiTheme="majorBidi" w:cstheme="majorBidi"/>
          <w:szCs w:val="22"/>
          <w:highlight w:val="green"/>
        </w:rPr>
        <w:t>Subject Matter Experts</w:t>
      </w:r>
      <w:r w:rsidR="000412F4">
        <w:rPr>
          <w:rFonts w:asciiTheme="majorBidi" w:hAnsiTheme="majorBidi" w:cstheme="majorBidi"/>
          <w:szCs w:val="22"/>
          <w:highlight w:val="green"/>
        </w:rPr>
        <w:t xml:space="preserve"> and </w:t>
      </w:r>
      <w:r w:rsidR="00B21C41">
        <w:rPr>
          <w:rFonts w:asciiTheme="majorBidi" w:hAnsiTheme="majorBidi" w:cstheme="majorBidi"/>
          <w:szCs w:val="22"/>
          <w:highlight w:val="green"/>
        </w:rPr>
        <w:t xml:space="preserve">50 </w:t>
      </w:r>
      <w:r w:rsidR="00B21C41" w:rsidRPr="006D3CCB">
        <w:rPr>
          <w:rFonts w:asciiTheme="majorBidi" w:hAnsiTheme="majorBidi" w:cstheme="majorBidi"/>
          <w:szCs w:val="22"/>
          <w:highlight w:val="green"/>
        </w:rPr>
        <w:t>Associates</w:t>
      </w:r>
      <w:r w:rsidR="00EF0CE9" w:rsidRPr="00365982">
        <w:rPr>
          <w:rFonts w:asciiTheme="majorBidi" w:hAnsiTheme="majorBidi" w:cstheme="majorBidi"/>
          <w:szCs w:val="22"/>
          <w:highlight w:val="green"/>
        </w:rPr>
        <w:t>.</w:t>
      </w:r>
      <w:r w:rsidR="00EF0CE9" w:rsidRPr="00365982">
        <w:rPr>
          <w:rFonts w:asciiTheme="majorBidi" w:hAnsiTheme="majorBidi" w:cstheme="majorBidi"/>
          <w:szCs w:val="22"/>
        </w:rPr>
        <w:t xml:space="preserve">  </w:t>
      </w:r>
    </w:p>
    <w:p w14:paraId="7CA52292" w14:textId="77777777" w:rsidR="00BB5E74" w:rsidRPr="00365982" w:rsidRDefault="00BB5E74" w:rsidP="005E2BF5">
      <w:pPr>
        <w:pStyle w:val="ListParagraph"/>
        <w:ind w:left="0"/>
        <w:jc w:val="both"/>
        <w:rPr>
          <w:rFonts w:asciiTheme="majorBidi" w:hAnsiTheme="majorBidi" w:cstheme="majorBidi"/>
          <w:szCs w:val="22"/>
        </w:rPr>
      </w:pPr>
    </w:p>
    <w:p w14:paraId="4B77DBC2" w14:textId="11A19602" w:rsidR="004254D1" w:rsidRPr="00365982" w:rsidRDefault="00BB5E74" w:rsidP="001705FC">
      <w:pPr>
        <w:pStyle w:val="ListParagraph"/>
        <w:ind w:left="0"/>
        <w:jc w:val="both"/>
        <w:rPr>
          <w:rFonts w:asciiTheme="majorBidi" w:hAnsiTheme="majorBidi" w:cstheme="majorBidi"/>
          <w:szCs w:val="22"/>
        </w:rPr>
      </w:pPr>
      <w:r w:rsidRPr="00365982">
        <w:rPr>
          <w:rFonts w:asciiTheme="majorBidi" w:hAnsiTheme="majorBidi" w:cstheme="majorBidi"/>
          <w:szCs w:val="22"/>
        </w:rPr>
        <w:lastRenderedPageBreak/>
        <w:t xml:space="preserve">At </w:t>
      </w:r>
      <w:r w:rsidR="003F795B" w:rsidRPr="00365982">
        <w:rPr>
          <w:rFonts w:asciiTheme="majorBidi" w:hAnsiTheme="majorBidi" w:cstheme="majorBidi"/>
          <w:szCs w:val="22"/>
        </w:rPr>
        <w:t>Amazon-</w:t>
      </w:r>
      <w:r w:rsidR="00896787" w:rsidRPr="00365982">
        <w:rPr>
          <w:rFonts w:asciiTheme="majorBidi" w:hAnsiTheme="majorBidi" w:cstheme="majorBidi"/>
          <w:szCs w:val="22"/>
        </w:rPr>
        <w:t>INDIA</w:t>
      </w:r>
      <w:r w:rsidRPr="00365982">
        <w:rPr>
          <w:rFonts w:asciiTheme="majorBidi" w:hAnsiTheme="majorBidi" w:cstheme="majorBidi"/>
          <w:szCs w:val="22"/>
        </w:rPr>
        <w:t xml:space="preserve">, </w:t>
      </w:r>
      <w:r w:rsidR="00896787" w:rsidRPr="00365982">
        <w:rPr>
          <w:rFonts w:asciiTheme="majorBidi" w:hAnsiTheme="majorBidi" w:cstheme="majorBidi"/>
          <w:szCs w:val="22"/>
        </w:rPr>
        <w:t>Mr. Byladakere Somashekaraiah</w:t>
      </w:r>
      <w:r w:rsidRPr="00365982">
        <w:rPr>
          <w:rFonts w:asciiTheme="majorBidi" w:hAnsiTheme="majorBidi" w:cstheme="majorBidi"/>
          <w:szCs w:val="22"/>
        </w:rPr>
        <w:t xml:space="preserve"> used</w:t>
      </w:r>
      <w:r w:rsidR="00F845EB" w:rsidRPr="00365982">
        <w:rPr>
          <w:rFonts w:asciiTheme="majorBidi" w:hAnsiTheme="majorBidi" w:cstheme="majorBidi"/>
          <w:szCs w:val="22"/>
        </w:rPr>
        <w:t xml:space="preserve"> </w:t>
      </w:r>
      <w:r w:rsidR="00896787" w:rsidRPr="00365982">
        <w:rPr>
          <w:rFonts w:asciiTheme="majorBidi" w:hAnsiTheme="majorBidi" w:cstheme="majorBidi"/>
          <w:szCs w:val="22"/>
        </w:rPr>
        <w:t>his</w:t>
      </w:r>
      <w:r w:rsidR="00F845EB" w:rsidRPr="00365982">
        <w:rPr>
          <w:rFonts w:asciiTheme="majorBidi" w:hAnsiTheme="majorBidi" w:cstheme="majorBidi"/>
          <w:szCs w:val="22"/>
        </w:rPr>
        <w:t xml:space="preserve"> </w:t>
      </w:r>
      <w:r w:rsidRPr="00365982">
        <w:rPr>
          <w:rFonts w:asciiTheme="majorBidi" w:hAnsiTheme="majorBidi" w:cstheme="majorBidi"/>
          <w:szCs w:val="22"/>
        </w:rPr>
        <w:t xml:space="preserve">knowledge of </w:t>
      </w:r>
      <w:r w:rsidR="001705FC" w:rsidRPr="00365982">
        <w:rPr>
          <w:rFonts w:asciiTheme="majorBidi" w:hAnsiTheme="majorBidi" w:cstheme="majorBidi"/>
          <w:szCs w:val="22"/>
        </w:rPr>
        <w:t>Amazon-specific technologies</w:t>
      </w:r>
      <w:r w:rsidRPr="00365982">
        <w:rPr>
          <w:rFonts w:asciiTheme="majorBidi" w:hAnsiTheme="majorBidi" w:cstheme="majorBidi"/>
          <w:szCs w:val="22"/>
        </w:rPr>
        <w:t xml:space="preserve"> to develop new features for the </w:t>
      </w:r>
      <w:r w:rsidR="00896787" w:rsidRPr="00365982">
        <w:rPr>
          <w:rFonts w:asciiTheme="majorBidi" w:hAnsiTheme="majorBidi" w:cstheme="majorBidi"/>
          <w:szCs w:val="22"/>
        </w:rPr>
        <w:t>Compliance Operations</w:t>
      </w:r>
      <w:r w:rsidRPr="00365982">
        <w:rPr>
          <w:rFonts w:asciiTheme="majorBidi" w:hAnsiTheme="majorBidi" w:cstheme="majorBidi"/>
          <w:szCs w:val="22"/>
        </w:rPr>
        <w:t xml:space="preserve"> team that would aid </w:t>
      </w:r>
      <w:r w:rsidR="00896787" w:rsidRPr="00365982">
        <w:rPr>
          <w:rFonts w:asciiTheme="majorBidi" w:hAnsiTheme="majorBidi" w:cstheme="majorBidi"/>
          <w:szCs w:val="22"/>
        </w:rPr>
        <w:t xml:space="preserve">in support for </w:t>
      </w:r>
      <w:r w:rsidR="00896787" w:rsidRPr="00365982">
        <w:rPr>
          <w:rFonts w:asciiTheme="majorBidi" w:hAnsiTheme="majorBidi" w:cstheme="majorBidi"/>
          <w:bCs/>
          <w:szCs w:val="22"/>
        </w:rPr>
        <w:t xml:space="preserve">multiple programs such as restricted products, dangerous goods, and imported products. </w:t>
      </w:r>
      <w:r w:rsidR="009B7863" w:rsidRPr="00365982">
        <w:rPr>
          <w:rFonts w:asciiTheme="majorBidi" w:hAnsiTheme="majorBidi" w:cstheme="majorBidi"/>
          <w:szCs w:val="22"/>
        </w:rPr>
        <w:t>While employed</w:t>
      </w:r>
      <w:r w:rsidR="008A088D" w:rsidRPr="00365982">
        <w:rPr>
          <w:rFonts w:asciiTheme="majorBidi" w:hAnsiTheme="majorBidi" w:cstheme="majorBidi"/>
          <w:szCs w:val="22"/>
        </w:rPr>
        <w:t xml:space="preserve"> with </w:t>
      </w:r>
      <w:r w:rsidR="003F795B" w:rsidRPr="00365982">
        <w:rPr>
          <w:rFonts w:asciiTheme="majorBidi" w:hAnsiTheme="majorBidi" w:cstheme="majorBidi"/>
          <w:szCs w:val="22"/>
        </w:rPr>
        <w:t>Amazon-</w:t>
      </w:r>
      <w:r w:rsidR="00896787" w:rsidRPr="00365982">
        <w:rPr>
          <w:rFonts w:asciiTheme="majorBidi" w:hAnsiTheme="majorBidi" w:cstheme="majorBidi"/>
          <w:szCs w:val="22"/>
        </w:rPr>
        <w:t>INDIA</w:t>
      </w:r>
      <w:r w:rsidR="008A088D" w:rsidRPr="00365982">
        <w:rPr>
          <w:rFonts w:asciiTheme="majorBidi" w:hAnsiTheme="majorBidi" w:cstheme="majorBidi"/>
          <w:szCs w:val="22"/>
        </w:rPr>
        <w:t xml:space="preserve">, </w:t>
      </w:r>
      <w:r w:rsidR="00896787" w:rsidRPr="00365982">
        <w:rPr>
          <w:rFonts w:asciiTheme="majorBidi" w:hAnsiTheme="majorBidi" w:cstheme="majorBidi"/>
          <w:szCs w:val="22"/>
        </w:rPr>
        <w:t>Mr. Byladakere Somashekaraiah</w:t>
      </w:r>
      <w:r w:rsidR="008A088D" w:rsidRPr="00365982">
        <w:rPr>
          <w:rFonts w:asciiTheme="majorBidi" w:hAnsiTheme="majorBidi" w:cstheme="majorBidi"/>
          <w:szCs w:val="22"/>
        </w:rPr>
        <w:t xml:space="preserve"> delivered several key projects</w:t>
      </w:r>
      <w:r w:rsidR="009074D1" w:rsidRPr="00365982">
        <w:rPr>
          <w:rFonts w:asciiTheme="majorBidi" w:hAnsiTheme="majorBidi" w:cstheme="majorBidi"/>
          <w:szCs w:val="22"/>
        </w:rPr>
        <w:t>, including automated dashboards he built</w:t>
      </w:r>
      <w:r w:rsidR="009074D1" w:rsidRPr="00365982">
        <w:rPr>
          <w:rFonts w:asciiTheme="majorBidi" w:hAnsiTheme="majorBidi" w:cstheme="majorBidi"/>
          <w:b/>
          <w:bCs/>
          <w:szCs w:val="22"/>
        </w:rPr>
        <w:t xml:space="preserve"> </w:t>
      </w:r>
      <w:r w:rsidR="009074D1" w:rsidRPr="00365982">
        <w:rPr>
          <w:rFonts w:asciiTheme="majorBidi" w:hAnsiTheme="majorBidi" w:cstheme="majorBidi"/>
          <w:bCs/>
          <w:szCs w:val="22"/>
        </w:rPr>
        <w:t>for Weekly and Monthly Business Reporting (WBR/MBR) using ETL Manager, Redshift, S3, and Grasshopper in combination with his Excel and SQL expertise</w:t>
      </w:r>
      <w:r w:rsidR="009074D1" w:rsidRPr="00365982">
        <w:rPr>
          <w:rFonts w:asciiTheme="majorBidi" w:hAnsiTheme="majorBidi" w:cstheme="majorBidi"/>
          <w:szCs w:val="22"/>
        </w:rPr>
        <w:t xml:space="preserve">. As a member of the Compliance </w:t>
      </w:r>
      <w:r w:rsidR="000412F4" w:rsidRPr="00365982">
        <w:rPr>
          <w:rFonts w:asciiTheme="majorBidi" w:hAnsiTheme="majorBidi" w:cstheme="majorBidi"/>
          <w:szCs w:val="22"/>
        </w:rPr>
        <w:t>Operations</w:t>
      </w:r>
      <w:r w:rsidR="009074D1" w:rsidRPr="00365982">
        <w:rPr>
          <w:rFonts w:asciiTheme="majorBidi" w:hAnsiTheme="majorBidi" w:cstheme="majorBidi"/>
          <w:szCs w:val="22"/>
        </w:rPr>
        <w:t xml:space="preserve"> team, Mr. Byladakere Somashekaraiah</w:t>
      </w:r>
      <w:r w:rsidR="00F845EB" w:rsidRPr="00365982">
        <w:rPr>
          <w:rFonts w:asciiTheme="majorBidi" w:hAnsiTheme="majorBidi" w:cstheme="majorBidi"/>
          <w:b/>
          <w:bCs/>
          <w:szCs w:val="22"/>
        </w:rPr>
        <w:t xml:space="preserve"> </w:t>
      </w:r>
      <w:r w:rsidR="00EF0CE9" w:rsidRPr="00365982">
        <w:rPr>
          <w:rFonts w:asciiTheme="majorBidi" w:hAnsiTheme="majorBidi" w:cstheme="majorBidi"/>
          <w:szCs w:val="22"/>
        </w:rPr>
        <w:t xml:space="preserve">was responsible for </w:t>
      </w:r>
      <w:del w:id="5" w:author="Saboo, Gaurav" w:date="2019-10-10T10:49:00Z">
        <w:r w:rsidR="000412F4" w:rsidRPr="000412F4" w:rsidDel="00331A4F">
          <w:rPr>
            <w:rFonts w:asciiTheme="majorBidi" w:hAnsiTheme="majorBidi" w:cstheme="majorBidi"/>
            <w:szCs w:val="22"/>
            <w:highlight w:val="green"/>
          </w:rPr>
          <w:delText>responsible for</w:delText>
        </w:r>
      </w:del>
      <w:r w:rsidR="000412F4" w:rsidRPr="000412F4">
        <w:rPr>
          <w:rFonts w:asciiTheme="majorBidi" w:hAnsiTheme="majorBidi" w:cstheme="majorBidi"/>
          <w:szCs w:val="22"/>
          <w:highlight w:val="green"/>
        </w:rPr>
        <w:t xml:space="preserve"> finding relevant data sources, building data </w:t>
      </w:r>
      <w:r w:rsidR="000412F4">
        <w:rPr>
          <w:rFonts w:asciiTheme="majorBidi" w:hAnsiTheme="majorBidi" w:cstheme="majorBidi"/>
          <w:szCs w:val="22"/>
          <w:highlight w:val="green"/>
        </w:rPr>
        <w:t>qu</w:t>
      </w:r>
      <w:ins w:id="6" w:author="Saboo, Gaurav" w:date="2019-10-10T10:49:00Z">
        <w:r w:rsidR="00331A4F">
          <w:rPr>
            <w:rFonts w:asciiTheme="majorBidi" w:hAnsiTheme="majorBidi" w:cstheme="majorBidi"/>
            <w:szCs w:val="22"/>
            <w:highlight w:val="green"/>
          </w:rPr>
          <w:t>e</w:t>
        </w:r>
      </w:ins>
      <w:del w:id="7" w:author="Saboo, Gaurav" w:date="2019-10-10T10:49:00Z">
        <w:r w:rsidR="000412F4" w:rsidDel="00331A4F">
          <w:rPr>
            <w:rFonts w:asciiTheme="majorBidi" w:hAnsiTheme="majorBidi" w:cstheme="majorBidi"/>
            <w:szCs w:val="22"/>
            <w:highlight w:val="green"/>
          </w:rPr>
          <w:delText>i</w:delText>
        </w:r>
      </w:del>
      <w:r w:rsidR="000412F4">
        <w:rPr>
          <w:rFonts w:asciiTheme="majorBidi" w:hAnsiTheme="majorBidi" w:cstheme="majorBidi"/>
          <w:szCs w:val="22"/>
          <w:highlight w:val="green"/>
        </w:rPr>
        <w:t>r</w:t>
      </w:r>
      <w:ins w:id="8" w:author="Saboo, Gaurav" w:date="2019-10-10T10:49:00Z">
        <w:r w:rsidR="00331A4F">
          <w:rPr>
            <w:rFonts w:asciiTheme="majorBidi" w:hAnsiTheme="majorBidi" w:cstheme="majorBidi"/>
            <w:szCs w:val="22"/>
            <w:highlight w:val="green"/>
          </w:rPr>
          <w:t>i</w:t>
        </w:r>
      </w:ins>
      <w:r w:rsidR="000412F4">
        <w:rPr>
          <w:rFonts w:asciiTheme="majorBidi" w:hAnsiTheme="majorBidi" w:cstheme="majorBidi"/>
          <w:szCs w:val="22"/>
          <w:highlight w:val="green"/>
        </w:rPr>
        <w:t>es</w:t>
      </w:r>
      <w:r w:rsidR="000412F4" w:rsidRPr="000412F4">
        <w:rPr>
          <w:rFonts w:asciiTheme="majorBidi" w:hAnsiTheme="majorBidi" w:cstheme="majorBidi"/>
          <w:szCs w:val="22"/>
          <w:highlight w:val="green"/>
        </w:rPr>
        <w:t xml:space="preserve">, transforming data into a usable state, </w:t>
      </w:r>
      <w:r w:rsidR="00477FB7">
        <w:rPr>
          <w:rFonts w:asciiTheme="majorBidi" w:hAnsiTheme="majorBidi" w:cstheme="majorBidi"/>
          <w:szCs w:val="22"/>
          <w:highlight w:val="green"/>
        </w:rPr>
        <w:t xml:space="preserve">designing &amp; </w:t>
      </w:r>
      <w:r w:rsidR="000412F4" w:rsidRPr="000412F4">
        <w:rPr>
          <w:rFonts w:asciiTheme="majorBidi" w:hAnsiTheme="majorBidi" w:cstheme="majorBidi"/>
          <w:szCs w:val="22"/>
          <w:highlight w:val="green"/>
        </w:rPr>
        <w:t xml:space="preserve">building dashboards and analyzing </w:t>
      </w:r>
      <w:r w:rsidR="00477FB7">
        <w:rPr>
          <w:rFonts w:asciiTheme="majorBidi" w:hAnsiTheme="majorBidi" w:cstheme="majorBidi"/>
          <w:szCs w:val="22"/>
          <w:highlight w:val="green"/>
        </w:rPr>
        <w:t xml:space="preserve">data patterns to help the leadership </w:t>
      </w:r>
      <w:r w:rsidR="00CB725D" w:rsidRPr="00365982">
        <w:rPr>
          <w:rFonts w:asciiTheme="majorBidi" w:hAnsiTheme="majorBidi" w:cstheme="majorBidi"/>
          <w:szCs w:val="22"/>
          <w:highlight w:val="green"/>
        </w:rPr>
        <w:t>.</w:t>
      </w:r>
      <w:r w:rsidR="00CB725D" w:rsidRPr="00365982">
        <w:rPr>
          <w:rFonts w:asciiTheme="majorBidi" w:hAnsiTheme="majorBidi" w:cstheme="majorBidi"/>
          <w:szCs w:val="22"/>
        </w:rPr>
        <w:t xml:space="preserve"> </w:t>
      </w:r>
      <w:r w:rsidR="00896787" w:rsidRPr="00365982">
        <w:rPr>
          <w:rFonts w:asciiTheme="majorBidi" w:hAnsiTheme="majorBidi" w:cstheme="majorBidi"/>
          <w:szCs w:val="22"/>
        </w:rPr>
        <w:t>Mr. Byladakere Somashekaraiah</w:t>
      </w:r>
      <w:r w:rsidR="00EF0CE9" w:rsidRPr="00365982">
        <w:rPr>
          <w:rFonts w:asciiTheme="majorBidi" w:hAnsiTheme="majorBidi" w:cstheme="majorBidi"/>
          <w:szCs w:val="22"/>
        </w:rPr>
        <w:t xml:space="preserve">’s technical expertise and experience with Amazon helped the growth of Amazon’s development center in </w:t>
      </w:r>
      <w:r w:rsidR="00896787" w:rsidRPr="00365982">
        <w:rPr>
          <w:rFonts w:asciiTheme="majorBidi" w:hAnsiTheme="majorBidi" w:cstheme="majorBidi"/>
          <w:szCs w:val="22"/>
        </w:rPr>
        <w:t>Bangaluru, India</w:t>
      </w:r>
      <w:r w:rsidR="00EF0CE9" w:rsidRPr="00365982">
        <w:rPr>
          <w:rFonts w:asciiTheme="majorBidi" w:hAnsiTheme="majorBidi" w:cstheme="majorBidi"/>
          <w:szCs w:val="22"/>
        </w:rPr>
        <w:t>, and singled</w:t>
      </w:r>
      <w:r w:rsidR="00F845EB" w:rsidRPr="00365982">
        <w:rPr>
          <w:rFonts w:asciiTheme="majorBidi" w:hAnsiTheme="majorBidi" w:cstheme="majorBidi"/>
          <w:szCs w:val="22"/>
        </w:rPr>
        <w:t xml:space="preserve"> </w:t>
      </w:r>
      <w:r w:rsidR="009074D1" w:rsidRPr="00365982">
        <w:rPr>
          <w:rFonts w:asciiTheme="majorBidi" w:hAnsiTheme="majorBidi" w:cstheme="majorBidi"/>
          <w:szCs w:val="22"/>
        </w:rPr>
        <w:t>him</w:t>
      </w:r>
      <w:r w:rsidR="00F845EB" w:rsidRPr="00365982">
        <w:rPr>
          <w:rFonts w:asciiTheme="majorBidi" w:hAnsiTheme="majorBidi" w:cstheme="majorBidi"/>
          <w:szCs w:val="22"/>
        </w:rPr>
        <w:t xml:space="preserve"> </w:t>
      </w:r>
      <w:r w:rsidR="00EF0CE9" w:rsidRPr="00365982">
        <w:rPr>
          <w:rFonts w:asciiTheme="majorBidi" w:hAnsiTheme="majorBidi" w:cstheme="majorBidi"/>
          <w:szCs w:val="22"/>
        </w:rPr>
        <w:t>out as uniquely qualified for transfer to the U</w:t>
      </w:r>
      <w:r w:rsidR="004254D1" w:rsidRPr="00365982">
        <w:rPr>
          <w:rFonts w:asciiTheme="majorBidi" w:hAnsiTheme="majorBidi" w:cstheme="majorBidi"/>
          <w:szCs w:val="22"/>
        </w:rPr>
        <w:t>.</w:t>
      </w:r>
      <w:r w:rsidR="00EF0CE9" w:rsidRPr="00365982">
        <w:rPr>
          <w:rFonts w:asciiTheme="majorBidi" w:hAnsiTheme="majorBidi" w:cstheme="majorBidi"/>
          <w:szCs w:val="22"/>
        </w:rPr>
        <w:t>S</w:t>
      </w:r>
      <w:r w:rsidR="004254D1" w:rsidRPr="00365982">
        <w:rPr>
          <w:rFonts w:asciiTheme="majorBidi" w:hAnsiTheme="majorBidi" w:cstheme="majorBidi"/>
          <w:szCs w:val="22"/>
        </w:rPr>
        <w:t>.</w:t>
      </w:r>
      <w:r w:rsidR="00EF0CE9" w:rsidRPr="00365982">
        <w:rPr>
          <w:rFonts w:asciiTheme="majorBidi" w:hAnsiTheme="majorBidi" w:cstheme="majorBidi"/>
          <w:szCs w:val="22"/>
        </w:rPr>
        <w:t xml:space="preserve"> team. </w:t>
      </w:r>
    </w:p>
    <w:p w14:paraId="48909ACA" w14:textId="77777777" w:rsidR="001046E8" w:rsidRPr="00365982" w:rsidRDefault="001046E8" w:rsidP="005E2BF5">
      <w:pPr>
        <w:pStyle w:val="ListParagraph"/>
        <w:ind w:left="0"/>
        <w:jc w:val="both"/>
        <w:rPr>
          <w:rFonts w:asciiTheme="majorBidi" w:hAnsiTheme="majorBidi" w:cstheme="majorBidi"/>
          <w:szCs w:val="22"/>
        </w:rPr>
      </w:pPr>
    </w:p>
    <w:p w14:paraId="6E8F138B" w14:textId="007DDD0C" w:rsidR="00177488" w:rsidRPr="00365982"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365982">
        <w:rPr>
          <w:rFonts w:asciiTheme="majorBidi" w:eastAsia="Times New Roman" w:hAnsiTheme="majorBidi" w:cstheme="majorBidi"/>
          <w:i/>
          <w:iCs/>
          <w:szCs w:val="22"/>
          <w:lang w:eastAsia="en-US"/>
        </w:rPr>
        <w:t>Mr. Byladakere Somashekaraiah</w:t>
      </w:r>
      <w:r w:rsidR="00177488" w:rsidRPr="00365982">
        <w:rPr>
          <w:rFonts w:asciiTheme="majorBidi" w:eastAsia="Times New Roman" w:hAnsiTheme="majorBidi" w:cstheme="majorBidi"/>
          <w:i/>
          <w:iCs/>
          <w:szCs w:val="22"/>
          <w:lang w:eastAsia="en-US"/>
        </w:rPr>
        <w:t xml:space="preserve"> has been employed abroad in a capacity involving assignments that have significantly enhanced the Amazon’s productivity, competitiveness, and financial position.</w:t>
      </w:r>
    </w:p>
    <w:p w14:paraId="01EDA560" w14:textId="77777777" w:rsidR="00177488" w:rsidRPr="00365982"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14:paraId="5B3913C2" w14:textId="48D81F0D" w:rsidR="003316B8" w:rsidRPr="00365982" w:rsidRDefault="003316B8" w:rsidP="003316B8">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szCs w:val="22"/>
          <w:lang w:eastAsia="en-US"/>
        </w:rPr>
      </w:pPr>
      <w:r w:rsidRPr="00365982">
        <w:rPr>
          <w:rFonts w:asciiTheme="majorBidi" w:eastAsia="Times New Roman" w:hAnsiTheme="majorBidi" w:cstheme="majorBidi"/>
          <w:szCs w:val="22"/>
          <w:lang w:eastAsia="en-US"/>
        </w:rPr>
        <w:t xml:space="preserve">During Mr. Byladakere Somashekaraiah’s employment as a Business Analyst with Amazon-INDIA, he served as an invaluable member of the Compliance Operations team. As a Business Analyst, he used Amazon proprietary development technologies and platforms to </w:t>
      </w:r>
      <w:r w:rsidR="00477FB7" w:rsidRPr="00477FB7">
        <w:rPr>
          <w:rFonts w:asciiTheme="majorBidi" w:hAnsiTheme="majorBidi" w:cstheme="majorBidi"/>
          <w:szCs w:val="22"/>
          <w:highlight w:val="green"/>
        </w:rPr>
        <w:t>extract, transform, aggregate and manipulate massive volumes of data</w:t>
      </w:r>
      <w:r w:rsidRPr="00365982">
        <w:rPr>
          <w:rFonts w:asciiTheme="majorBidi" w:eastAsia="Times New Roman" w:hAnsiTheme="majorBidi" w:cstheme="majorBidi"/>
          <w:szCs w:val="22"/>
          <w:highlight w:val="green"/>
          <w:lang w:eastAsia="en-US"/>
        </w:rPr>
        <w:t>.</w:t>
      </w:r>
      <w:r w:rsidRPr="00365982">
        <w:rPr>
          <w:rFonts w:asciiTheme="majorBidi" w:eastAsia="Times New Roman" w:hAnsiTheme="majorBidi" w:cstheme="majorBidi"/>
          <w:szCs w:val="22"/>
          <w:lang w:eastAsia="en-US"/>
        </w:rPr>
        <w:t xml:space="preserve"> In doing so, he gained highly specialized knowledge necessary to quickly improve the </w:t>
      </w:r>
      <w:r w:rsidR="000E1816">
        <w:rPr>
          <w:rFonts w:asciiTheme="majorBidi" w:eastAsia="Times New Roman" w:hAnsiTheme="majorBidi" w:cstheme="majorBidi"/>
          <w:szCs w:val="22"/>
          <w:highlight w:val="green"/>
          <w:lang w:eastAsia="en-US"/>
        </w:rPr>
        <w:t xml:space="preserve">effective time needed to develop codes and identify the </w:t>
      </w:r>
      <w:r w:rsidR="00EB5034" w:rsidRPr="00EB5034">
        <w:rPr>
          <w:rFonts w:asciiTheme="majorBidi" w:eastAsia="Times New Roman" w:hAnsiTheme="majorBidi" w:cstheme="majorBidi"/>
          <w:szCs w:val="22"/>
          <w:highlight w:val="green"/>
          <w:lang w:eastAsia="en-US"/>
        </w:rPr>
        <w:t xml:space="preserve">deficiencies and vulnerabilities </w:t>
      </w:r>
      <w:r w:rsidR="000E1816">
        <w:rPr>
          <w:rFonts w:asciiTheme="majorBidi" w:eastAsia="Times New Roman" w:hAnsiTheme="majorBidi" w:cstheme="majorBidi"/>
          <w:szCs w:val="22"/>
          <w:highlight w:val="green"/>
          <w:lang w:eastAsia="en-US"/>
        </w:rPr>
        <w:t>and solve them</w:t>
      </w:r>
      <w:r w:rsidRPr="00365982">
        <w:rPr>
          <w:rFonts w:asciiTheme="majorBidi" w:eastAsia="Times New Roman" w:hAnsiTheme="majorBidi" w:cstheme="majorBidi"/>
          <w:szCs w:val="22"/>
          <w:lang w:eastAsia="en-US"/>
        </w:rPr>
        <w:t xml:space="preserve"> on the Compliance Operations team for Amazon. Mr. Byladakere Somashekaraiah was selected as a unique candidate for transfer to the United States because while at Amazon-INDIA, he gained extensive special knowledge and advanced understanding of Amazon’s proprietary tools and technologies. Specifically, he gained expertise in </w:t>
      </w:r>
      <w:r w:rsidR="00DD7321" w:rsidRPr="00DD7321">
        <w:rPr>
          <w:rFonts w:asciiTheme="majorBidi" w:eastAsia="Times New Roman" w:hAnsiTheme="majorBidi" w:cstheme="majorBidi"/>
          <w:szCs w:val="22"/>
          <w:highlight w:val="green"/>
          <w:lang w:eastAsia="en-US"/>
        </w:rPr>
        <w:t>suite of interlocking Amazon tools wi</w:t>
      </w:r>
      <w:r w:rsidR="00DD7321">
        <w:rPr>
          <w:rFonts w:asciiTheme="majorBidi" w:eastAsia="Times New Roman" w:hAnsiTheme="majorBidi" w:cstheme="majorBidi"/>
          <w:szCs w:val="22"/>
          <w:highlight w:val="green"/>
          <w:lang w:eastAsia="en-US"/>
        </w:rPr>
        <w:t xml:space="preserve">th unique business intelligence </w:t>
      </w:r>
      <w:r w:rsidR="00DD7321" w:rsidRPr="00DD7321">
        <w:rPr>
          <w:rFonts w:asciiTheme="majorBidi" w:eastAsia="Times New Roman" w:hAnsiTheme="majorBidi" w:cstheme="majorBidi"/>
          <w:szCs w:val="22"/>
          <w:highlight w:val="green"/>
          <w:lang w:eastAsia="en-US"/>
        </w:rPr>
        <w:t>functionalities</w:t>
      </w:r>
      <w:r w:rsidR="00DD7321">
        <w:rPr>
          <w:rFonts w:asciiTheme="majorBidi" w:eastAsia="Times New Roman" w:hAnsiTheme="majorBidi" w:cstheme="majorBidi"/>
          <w:szCs w:val="22"/>
          <w:highlight w:val="green"/>
          <w:lang w:eastAsia="en-US"/>
        </w:rPr>
        <w:t xml:space="preserve"> to </w:t>
      </w:r>
      <w:ins w:id="9" w:author="B S, Sharath" w:date="2019-10-25T12:57:00Z">
        <w:r w:rsidR="009B3CD7" w:rsidRPr="009B3CD7">
          <w:rPr>
            <w:rFonts w:asciiTheme="majorBidi" w:eastAsia="Times New Roman" w:hAnsiTheme="majorBidi" w:cstheme="majorBidi"/>
            <w:szCs w:val="22"/>
            <w:lang w:eastAsia="en-US"/>
          </w:rPr>
          <w:t>design scalable solution, build engineering tools and present the findings and analysis to the leadership team.</w:t>
        </w:r>
      </w:ins>
      <w:del w:id="10" w:author="B S, Sharath" w:date="2019-10-25T12:57:00Z">
        <w:r w:rsidR="00DD7321" w:rsidDel="009B3CD7">
          <w:rPr>
            <w:rFonts w:asciiTheme="majorBidi" w:eastAsia="Times New Roman" w:hAnsiTheme="majorBidi" w:cstheme="majorBidi"/>
            <w:szCs w:val="22"/>
            <w:highlight w:val="green"/>
            <w:lang w:eastAsia="en-US"/>
          </w:rPr>
          <w:delText>design, build and present</w:delText>
        </w:r>
        <w:r w:rsidRPr="00365982" w:rsidDel="009B3CD7">
          <w:rPr>
            <w:rFonts w:asciiTheme="majorBidi" w:eastAsia="Times New Roman" w:hAnsiTheme="majorBidi" w:cstheme="majorBidi"/>
            <w:szCs w:val="22"/>
            <w:highlight w:val="green"/>
            <w:lang w:eastAsia="en-US"/>
          </w:rPr>
          <w:delText>].</w:delText>
        </w:r>
        <w:r w:rsidRPr="00365982" w:rsidDel="009B3CD7">
          <w:rPr>
            <w:rFonts w:asciiTheme="majorBidi" w:eastAsia="Times New Roman" w:hAnsiTheme="majorBidi" w:cstheme="majorBidi"/>
            <w:szCs w:val="22"/>
            <w:lang w:eastAsia="en-US"/>
          </w:rPr>
          <w:delText xml:space="preserve"> </w:delText>
        </w:r>
      </w:del>
      <w:r w:rsidRPr="00365982">
        <w:rPr>
          <w:rFonts w:asciiTheme="majorBidi" w:eastAsia="Times New Roman" w:hAnsiTheme="majorBidi" w:cstheme="majorBidi"/>
          <w:b/>
          <w:bCs/>
          <w:szCs w:val="22"/>
          <w:lang w:eastAsia="en-US"/>
        </w:rPr>
        <w:t>The level of expertise</w:t>
      </w:r>
      <w:r w:rsidRPr="00365982">
        <w:rPr>
          <w:rFonts w:asciiTheme="majorBidi" w:hAnsiTheme="majorBidi" w:cstheme="majorBidi"/>
          <w:szCs w:val="22"/>
        </w:rPr>
        <w:t xml:space="preserve"> </w:t>
      </w:r>
      <w:r w:rsidRPr="00365982">
        <w:rPr>
          <w:rFonts w:asciiTheme="majorBidi" w:eastAsia="Times New Roman" w:hAnsiTheme="majorBidi" w:cstheme="majorBidi"/>
          <w:b/>
          <w:bCs/>
          <w:szCs w:val="22"/>
          <w:lang w:eastAsia="en-US"/>
        </w:rPr>
        <w:t>Mr. Byladakere Somashekaraiah acquired with Amazon-INDIA is not only non-existent outside of Amazon, but extremely uncommon even within Amazon, and undoubtedly advanced Amazon’s competitiveness in the global marketplace</w:t>
      </w:r>
      <w:r w:rsidRPr="00365982">
        <w:rPr>
          <w:rFonts w:asciiTheme="majorBidi" w:eastAsia="Times New Roman" w:hAnsiTheme="majorBidi" w:cstheme="majorBidi"/>
          <w:szCs w:val="22"/>
          <w:lang w:eastAsia="en-US"/>
        </w:rPr>
        <w:t xml:space="preserve">. </w:t>
      </w:r>
    </w:p>
    <w:p w14:paraId="08A8AFE0" w14:textId="4404D783" w:rsidR="00A70397" w:rsidRPr="00365982" w:rsidRDefault="00A70397" w:rsidP="00A7039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szCs w:val="22"/>
          <w:lang w:eastAsia="en-US"/>
        </w:rPr>
      </w:pPr>
    </w:p>
    <w:p w14:paraId="4A6FE291" w14:textId="34194DEE" w:rsidR="00AA6D9C" w:rsidRPr="00365982" w:rsidRDefault="00CA47C8" w:rsidP="00AA6D9C">
      <w:pPr>
        <w:jc w:val="both"/>
        <w:rPr>
          <w:rFonts w:asciiTheme="majorBidi" w:hAnsiTheme="majorBidi" w:cstheme="majorBidi"/>
          <w:szCs w:val="22"/>
        </w:rPr>
      </w:pPr>
      <w:bookmarkStart w:id="11" w:name="_Hlk522003925"/>
      <w:r w:rsidRPr="00365982">
        <w:rPr>
          <w:rFonts w:asciiTheme="majorBidi" w:hAnsiTheme="majorBidi" w:cstheme="majorBidi"/>
          <w:szCs w:val="22"/>
        </w:rPr>
        <w:t xml:space="preserve">Specifically, </w:t>
      </w:r>
      <w:r w:rsidR="00896787" w:rsidRPr="00365982">
        <w:rPr>
          <w:rFonts w:asciiTheme="majorBidi" w:hAnsiTheme="majorBidi" w:cstheme="majorBidi"/>
          <w:szCs w:val="22"/>
        </w:rPr>
        <w:t>Mr. Byladakere Somashekaraiah</w:t>
      </w:r>
      <w:r w:rsidR="005A7493" w:rsidRPr="00365982">
        <w:rPr>
          <w:rFonts w:asciiTheme="majorBidi" w:hAnsiTheme="majorBidi" w:cstheme="majorBidi"/>
          <w:szCs w:val="22"/>
        </w:rPr>
        <w:t xml:space="preserve"> played a pivotal role working on the following project</w:t>
      </w:r>
      <w:r w:rsidR="00837932" w:rsidRPr="00365982">
        <w:rPr>
          <w:rFonts w:asciiTheme="majorBidi" w:hAnsiTheme="majorBidi" w:cstheme="majorBidi"/>
          <w:szCs w:val="22"/>
        </w:rPr>
        <w:t>s</w:t>
      </w:r>
      <w:r w:rsidR="005A7493" w:rsidRPr="00365982">
        <w:rPr>
          <w:rFonts w:asciiTheme="majorBidi" w:hAnsiTheme="majorBidi" w:cstheme="majorBidi"/>
          <w:szCs w:val="22"/>
        </w:rPr>
        <w:t>:</w:t>
      </w:r>
    </w:p>
    <w:p w14:paraId="4153A560" w14:textId="77777777" w:rsidR="005A7493" w:rsidRPr="00365982" w:rsidRDefault="005A7493" w:rsidP="00A7039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hAnsiTheme="majorBidi" w:cstheme="majorBidi"/>
          <w:szCs w:val="22"/>
        </w:rPr>
      </w:pPr>
    </w:p>
    <w:p w14:paraId="38828C40" w14:textId="08D8138D" w:rsidR="003316B8" w:rsidRPr="00365982" w:rsidRDefault="00766B45" w:rsidP="003316B8">
      <w:pPr>
        <w:numPr>
          <w:ilvl w:val="0"/>
          <w:numId w:val="23"/>
        </w:numPr>
        <w:ind w:left="360"/>
        <w:jc w:val="both"/>
        <w:rPr>
          <w:rFonts w:asciiTheme="majorBidi" w:hAnsiTheme="majorBidi" w:cstheme="majorBidi"/>
          <w:szCs w:val="22"/>
          <w:lang w:eastAsia="zh-CN"/>
        </w:rPr>
      </w:pPr>
      <w:r w:rsidRPr="001F2CA5">
        <w:rPr>
          <w:rFonts w:asciiTheme="majorBidi" w:eastAsia="Times New Roman" w:hAnsiTheme="majorBidi" w:cstheme="majorBidi"/>
          <w:szCs w:val="22"/>
          <w:highlight w:val="green"/>
          <w:lang w:eastAsia="en-US"/>
        </w:rPr>
        <w:t>Compliance Operations growing with rapid pace didn’t have Automated Dashboards to monitor the entire operations. It was reducing the pace of program growth and lack of visibility to leadership on the performance.</w:t>
      </w:r>
      <w:r w:rsidR="001F2CA5">
        <w:rPr>
          <w:rFonts w:asciiTheme="majorBidi" w:hAnsiTheme="majorBidi" w:cstheme="majorBidi"/>
          <w:szCs w:val="22"/>
        </w:rPr>
        <w:t xml:space="preserve"> </w:t>
      </w:r>
      <w:r w:rsidRPr="00766B45">
        <w:rPr>
          <w:rFonts w:asciiTheme="majorBidi" w:hAnsiTheme="majorBidi" w:cstheme="majorBidi"/>
          <w:b/>
          <w:szCs w:val="22"/>
        </w:rPr>
        <w:t>M</w:t>
      </w:r>
      <w:r w:rsidR="003316B8" w:rsidRPr="00766B45">
        <w:rPr>
          <w:rFonts w:asciiTheme="majorBidi" w:hAnsiTheme="majorBidi" w:cstheme="majorBidi"/>
          <w:b/>
          <w:bCs/>
          <w:szCs w:val="22"/>
        </w:rPr>
        <w:t xml:space="preserve">r. Byladakere Somashekaraiah utilized his expertise in Redshift, </w:t>
      </w:r>
      <w:r w:rsidR="001F2CA5">
        <w:rPr>
          <w:rFonts w:asciiTheme="majorBidi" w:hAnsiTheme="majorBidi" w:cstheme="majorBidi"/>
          <w:b/>
          <w:bCs/>
          <w:szCs w:val="22"/>
        </w:rPr>
        <w:t xml:space="preserve">Amazon </w:t>
      </w:r>
      <w:r w:rsidR="003316B8" w:rsidRPr="00766B45">
        <w:rPr>
          <w:rFonts w:asciiTheme="majorBidi" w:hAnsiTheme="majorBidi" w:cstheme="majorBidi"/>
          <w:b/>
          <w:bCs/>
          <w:szCs w:val="22"/>
        </w:rPr>
        <w:t>ETLM, Grasshopper, VIRT Dashboard to build an Excel based automated dashboard which helped business users easily navigate and monitor key metrics.</w:t>
      </w:r>
      <w:r w:rsidR="003316B8" w:rsidRPr="00766B45">
        <w:rPr>
          <w:rFonts w:asciiTheme="majorBidi" w:hAnsiTheme="majorBidi" w:cstheme="majorBidi"/>
          <w:szCs w:val="22"/>
        </w:rPr>
        <w:t xml:space="preserve"> This helped save a </w:t>
      </w:r>
      <w:r>
        <w:rPr>
          <w:rFonts w:asciiTheme="majorBidi" w:hAnsiTheme="majorBidi" w:cstheme="majorBidi"/>
          <w:szCs w:val="22"/>
        </w:rPr>
        <w:t xml:space="preserve">4 full time employees </w:t>
      </w:r>
      <w:r w:rsidR="003316B8" w:rsidRPr="00766B45">
        <w:rPr>
          <w:rFonts w:asciiTheme="majorBidi" w:hAnsiTheme="majorBidi" w:cstheme="majorBidi"/>
          <w:szCs w:val="22"/>
        </w:rPr>
        <w:t xml:space="preserve">for his team as they no longer needed to pull </w:t>
      </w:r>
      <w:r w:rsidR="001E733D" w:rsidRPr="00766B45">
        <w:rPr>
          <w:rFonts w:asciiTheme="majorBidi" w:hAnsiTheme="majorBidi" w:cstheme="majorBidi"/>
          <w:szCs w:val="22"/>
        </w:rPr>
        <w:t>the</w:t>
      </w:r>
      <w:r w:rsidR="003316B8" w:rsidRPr="00766B45">
        <w:rPr>
          <w:rFonts w:asciiTheme="majorBidi" w:hAnsiTheme="majorBidi" w:cstheme="majorBidi"/>
          <w:szCs w:val="22"/>
        </w:rPr>
        <w:t xml:space="preserve"> data manually</w:t>
      </w:r>
      <w:r w:rsidR="001E733D" w:rsidRPr="00766B45">
        <w:rPr>
          <w:rFonts w:asciiTheme="majorBidi" w:hAnsiTheme="majorBidi" w:cstheme="majorBidi"/>
          <w:szCs w:val="22"/>
        </w:rPr>
        <w:t xml:space="preserve"> and organize them</w:t>
      </w:r>
      <w:r w:rsidR="003316B8" w:rsidRPr="00766B45">
        <w:rPr>
          <w:rFonts w:asciiTheme="majorBidi" w:hAnsiTheme="majorBidi" w:cstheme="majorBidi"/>
          <w:szCs w:val="22"/>
        </w:rPr>
        <w:t>.</w:t>
      </w:r>
      <w:r w:rsidR="003316B8" w:rsidRPr="00365982">
        <w:rPr>
          <w:rFonts w:asciiTheme="majorBidi" w:hAnsiTheme="majorBidi" w:cstheme="majorBidi"/>
          <w:szCs w:val="22"/>
        </w:rPr>
        <w:t xml:space="preserve"> His specialized knowledge of these technologies will be highly valuable for the U.S. team as they will also require for his role in the U.S. Mr. Byladakere </w:t>
      </w:r>
      <w:r w:rsidR="00C06FE7" w:rsidRPr="00365982">
        <w:rPr>
          <w:rFonts w:asciiTheme="majorBidi" w:hAnsiTheme="majorBidi" w:cstheme="majorBidi"/>
          <w:szCs w:val="22"/>
        </w:rPr>
        <w:t>Somashekaraiah’ s</w:t>
      </w:r>
      <w:r w:rsidR="003316B8" w:rsidRPr="00365982">
        <w:rPr>
          <w:rFonts w:asciiTheme="majorBidi" w:hAnsiTheme="majorBidi" w:cstheme="majorBidi"/>
          <w:szCs w:val="22"/>
        </w:rPr>
        <w:t xml:space="preserve"> specialized knowledge over the past three and a half years distinguishes him from other Amazon employees in his field.</w:t>
      </w:r>
    </w:p>
    <w:p w14:paraId="7BEA50BD" w14:textId="182BC954" w:rsidR="003316B8" w:rsidRPr="00365982" w:rsidRDefault="00A351D1" w:rsidP="003316B8">
      <w:pPr>
        <w:pStyle w:val="ListParagraph"/>
        <w:ind w:left="360"/>
        <w:jc w:val="both"/>
        <w:rPr>
          <w:rFonts w:asciiTheme="majorBidi" w:hAnsiTheme="majorBidi" w:cstheme="majorBidi"/>
          <w:szCs w:val="22"/>
          <w:highlight w:val="green"/>
        </w:rPr>
      </w:pPr>
      <w:r>
        <w:rPr>
          <w:rFonts w:asciiTheme="majorBidi" w:hAnsiTheme="majorBidi" w:cstheme="majorBidi"/>
          <w:szCs w:val="22"/>
          <w:highlight w:val="green"/>
        </w:rPr>
        <w:t xml:space="preserve"> </w:t>
      </w:r>
    </w:p>
    <w:p w14:paraId="67285A8C" w14:textId="77777777" w:rsidR="003316B8" w:rsidRPr="00365982" w:rsidRDefault="003316B8" w:rsidP="003316B8">
      <w:pPr>
        <w:ind w:left="-360"/>
        <w:jc w:val="both"/>
        <w:rPr>
          <w:rFonts w:asciiTheme="majorBidi" w:hAnsiTheme="majorBidi" w:cstheme="majorBidi"/>
          <w:szCs w:val="22"/>
        </w:rPr>
      </w:pPr>
    </w:p>
    <w:p w14:paraId="12268F65" w14:textId="0F0BE4EF" w:rsidR="003316B8" w:rsidRPr="00365982" w:rsidRDefault="001F2CA5" w:rsidP="003316B8">
      <w:pPr>
        <w:numPr>
          <w:ilvl w:val="0"/>
          <w:numId w:val="23"/>
        </w:numPr>
        <w:ind w:left="360"/>
        <w:jc w:val="both"/>
        <w:rPr>
          <w:rFonts w:asciiTheme="majorBidi" w:hAnsiTheme="majorBidi" w:cstheme="majorBidi"/>
          <w:szCs w:val="22"/>
        </w:rPr>
      </w:pPr>
      <w:r w:rsidRPr="00C06FE7">
        <w:rPr>
          <w:rFonts w:asciiTheme="majorBidi" w:eastAsia="Times New Roman" w:hAnsiTheme="majorBidi" w:cstheme="majorBidi"/>
          <w:szCs w:val="22"/>
          <w:highlight w:val="green"/>
          <w:lang w:eastAsia="en-US"/>
        </w:rPr>
        <w:t>With the large amount of data and requests, it was impossible task for one person to manage them</w:t>
      </w:r>
      <w:ins w:id="12" w:author="Saboo, Gaurav" w:date="2019-10-10T10:53:00Z">
        <w:r w:rsidR="00331A4F">
          <w:rPr>
            <w:rFonts w:asciiTheme="majorBidi" w:eastAsia="Times New Roman" w:hAnsiTheme="majorBidi" w:cstheme="majorBidi"/>
            <w:szCs w:val="22"/>
            <w:highlight w:val="green"/>
            <w:lang w:eastAsia="en-US"/>
          </w:rPr>
          <w:t>,</w:t>
        </w:r>
      </w:ins>
      <w:r w:rsidRPr="00C06FE7">
        <w:rPr>
          <w:rFonts w:asciiTheme="majorBidi" w:eastAsia="Times New Roman" w:hAnsiTheme="majorBidi" w:cstheme="majorBidi"/>
          <w:szCs w:val="22"/>
          <w:highlight w:val="green"/>
          <w:lang w:eastAsia="en-US"/>
        </w:rPr>
        <w:t xml:space="preserve"> hence to make it</w:t>
      </w:r>
      <w:ins w:id="13" w:author="Saboo, Gaurav" w:date="2019-10-10T10:53:00Z">
        <w:r w:rsidR="00331A4F">
          <w:rPr>
            <w:rFonts w:asciiTheme="majorBidi" w:eastAsia="Times New Roman" w:hAnsiTheme="majorBidi" w:cstheme="majorBidi"/>
            <w:szCs w:val="22"/>
            <w:highlight w:val="green"/>
            <w:lang w:eastAsia="en-US"/>
          </w:rPr>
          <w:t xml:space="preserve"> </w:t>
        </w:r>
      </w:ins>
      <w:del w:id="14" w:author="Saboo, Gaurav" w:date="2019-10-10T10:53:00Z">
        <w:r w:rsidRPr="00C06FE7" w:rsidDel="00331A4F">
          <w:rPr>
            <w:rFonts w:asciiTheme="majorBidi" w:eastAsia="Times New Roman" w:hAnsiTheme="majorBidi" w:cstheme="majorBidi"/>
            <w:szCs w:val="22"/>
            <w:highlight w:val="green"/>
            <w:lang w:eastAsia="en-US"/>
          </w:rPr>
          <w:delText xml:space="preserve">, </w:delText>
        </w:r>
      </w:del>
      <w:r w:rsidRPr="00C06FE7">
        <w:rPr>
          <w:rFonts w:asciiTheme="majorBidi" w:eastAsia="Times New Roman" w:hAnsiTheme="majorBidi" w:cstheme="majorBidi"/>
          <w:szCs w:val="22"/>
          <w:highlight w:val="green"/>
          <w:lang w:eastAsia="en-US"/>
        </w:rPr>
        <w:t>self-severing</w:t>
      </w:r>
      <w:r w:rsidRPr="001F2CA5">
        <w:rPr>
          <w:rFonts w:asciiTheme="majorBidi" w:hAnsiTheme="majorBidi" w:cstheme="majorBidi"/>
          <w:b/>
          <w:bCs/>
          <w:szCs w:val="22"/>
        </w:rPr>
        <w:t xml:space="preserve"> </w:t>
      </w:r>
      <w:r w:rsidR="003316B8" w:rsidRPr="001F2CA5">
        <w:rPr>
          <w:rFonts w:asciiTheme="majorBidi" w:hAnsiTheme="majorBidi" w:cstheme="majorBidi"/>
          <w:b/>
          <w:bCs/>
          <w:szCs w:val="22"/>
        </w:rPr>
        <w:t>Mr. Byladakere Somashekaraiah conducted trainings on a number of technologies for his associates and managers such as:</w:t>
      </w:r>
      <w:r w:rsidR="003316B8" w:rsidRPr="001F2CA5">
        <w:rPr>
          <w:rFonts w:asciiTheme="majorBidi" w:hAnsiTheme="majorBidi" w:cstheme="majorBidi"/>
          <w:b/>
          <w:bCs/>
          <w:szCs w:val="22"/>
          <w:highlight w:val="lightGray"/>
        </w:rPr>
        <w:t xml:space="preserve"> </w:t>
      </w:r>
      <w:r w:rsidR="003316B8" w:rsidRPr="001F2CA5">
        <w:rPr>
          <w:rFonts w:asciiTheme="majorBidi" w:hAnsiTheme="majorBidi" w:cstheme="majorBidi"/>
          <w:szCs w:val="22"/>
        </w:rPr>
        <w:t>Grasshopper (Amazon's tool for non-tech users to retrieve data) to over 100 associates/managers and ETML to 20 employees.</w:t>
      </w:r>
      <w:r w:rsidR="003316B8" w:rsidRPr="00365982">
        <w:rPr>
          <w:rFonts w:asciiTheme="majorBidi" w:hAnsiTheme="majorBidi" w:cstheme="majorBidi"/>
          <w:szCs w:val="22"/>
        </w:rPr>
        <w:t xml:space="preserve"> His expertise in these technologies will eliminate ramp-up time in the Business Analyst I role as these specialized skills make him a unique fit for the most critical initiatives for the team.</w:t>
      </w:r>
    </w:p>
    <w:p w14:paraId="32470CB1" w14:textId="77777777" w:rsidR="003316B8" w:rsidRPr="00365982" w:rsidRDefault="003316B8" w:rsidP="003316B8">
      <w:pPr>
        <w:pStyle w:val="ListParagraph"/>
        <w:ind w:left="360"/>
        <w:rPr>
          <w:rFonts w:asciiTheme="majorBidi" w:hAnsiTheme="majorBidi" w:cstheme="majorBidi"/>
          <w:szCs w:val="22"/>
        </w:rPr>
      </w:pPr>
    </w:p>
    <w:p w14:paraId="6ABEC295" w14:textId="68CEF919" w:rsidR="003316B8" w:rsidRPr="00365982" w:rsidRDefault="003316B8" w:rsidP="003316B8">
      <w:pPr>
        <w:numPr>
          <w:ilvl w:val="0"/>
          <w:numId w:val="23"/>
        </w:numPr>
        <w:ind w:left="360"/>
        <w:jc w:val="both"/>
        <w:rPr>
          <w:rFonts w:asciiTheme="majorBidi" w:hAnsiTheme="majorBidi" w:cstheme="majorBidi"/>
          <w:szCs w:val="22"/>
        </w:rPr>
      </w:pPr>
      <w:r w:rsidRPr="00365982">
        <w:rPr>
          <w:rFonts w:asciiTheme="majorBidi" w:hAnsiTheme="majorBidi" w:cstheme="majorBidi"/>
          <w:szCs w:val="22"/>
        </w:rPr>
        <w:lastRenderedPageBreak/>
        <w:t xml:space="preserve">While working on the HS3C database cluster, Mr. Byladakere Somashekaraiah built automated dashboards for weekly, monthly, and quarterly business reporting suing ETL Manager, Redshift, S3, and Grasshopper in combination with his Excel and SQL expertise. </w:t>
      </w:r>
      <w:r w:rsidR="00BD2529">
        <w:rPr>
          <w:rFonts w:asciiTheme="majorBidi" w:hAnsiTheme="majorBidi" w:cstheme="majorBidi"/>
          <w:szCs w:val="22"/>
        </w:rPr>
        <w:t xml:space="preserve">However to collaborate between varies leaders in multiple counties was a cumbersome task. </w:t>
      </w:r>
      <w:r w:rsidR="00BD2529" w:rsidRPr="00BD2529">
        <w:rPr>
          <w:rFonts w:asciiTheme="majorBidi" w:hAnsiTheme="majorBidi" w:cstheme="majorBidi"/>
          <w:b/>
          <w:szCs w:val="22"/>
        </w:rPr>
        <w:t>To ease it out Mr. Byladakere Somashekaraiah created a SharePoint solution to collaborate between teams</w:t>
      </w:r>
      <w:r w:rsidR="00BD2529">
        <w:rPr>
          <w:rFonts w:asciiTheme="majorBidi" w:hAnsiTheme="majorBidi" w:cstheme="majorBidi"/>
          <w:szCs w:val="22"/>
        </w:rPr>
        <w:t>. This saved about 1 day</w:t>
      </w:r>
      <w:r w:rsidR="007440B6">
        <w:rPr>
          <w:rFonts w:asciiTheme="majorBidi" w:hAnsiTheme="majorBidi" w:cstheme="majorBidi"/>
          <w:szCs w:val="22"/>
        </w:rPr>
        <w:t xml:space="preserve"> a</w:t>
      </w:r>
      <w:r w:rsidR="00BD2529">
        <w:rPr>
          <w:rFonts w:asciiTheme="majorBidi" w:hAnsiTheme="majorBidi" w:cstheme="majorBidi"/>
          <w:szCs w:val="22"/>
        </w:rPr>
        <w:t xml:space="preserve"> week work</w:t>
      </w:r>
      <w:r w:rsidR="007440B6">
        <w:rPr>
          <w:rFonts w:asciiTheme="majorBidi" w:hAnsiTheme="majorBidi" w:cstheme="majorBidi"/>
          <w:szCs w:val="22"/>
        </w:rPr>
        <w:t xml:space="preserve"> to consolidate documents. These</w:t>
      </w:r>
      <w:r w:rsidRPr="00365982">
        <w:rPr>
          <w:rFonts w:asciiTheme="majorBidi" w:hAnsiTheme="majorBidi" w:cstheme="majorBidi"/>
          <w:szCs w:val="22"/>
        </w:rPr>
        <w:t xml:space="preserve"> skills directly transfer to the needs of the team.</w:t>
      </w:r>
    </w:p>
    <w:p w14:paraId="3E344FDC" w14:textId="560EA9B4" w:rsidR="004254D1" w:rsidRPr="00365982" w:rsidRDefault="00A351D1" w:rsidP="003316B8">
      <w:pPr>
        <w:pStyle w:val="ListParagraph"/>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heme="majorBidi" w:hAnsiTheme="majorBidi" w:cstheme="majorBidi"/>
          <w:szCs w:val="22"/>
        </w:rPr>
      </w:pPr>
      <w:r>
        <w:rPr>
          <w:rFonts w:asciiTheme="majorBidi" w:hAnsiTheme="majorBidi" w:cstheme="majorBidi"/>
          <w:szCs w:val="22"/>
        </w:rPr>
        <w:t xml:space="preserve"> </w:t>
      </w:r>
    </w:p>
    <w:bookmarkEnd w:id="11"/>
    <w:p w14:paraId="3D7DA02A" w14:textId="77777777" w:rsidR="00E92097" w:rsidRPr="00365982" w:rsidRDefault="00E92097" w:rsidP="003316B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hAnsiTheme="majorBidi" w:cstheme="majorBidi"/>
          <w:b/>
          <w:bCs/>
          <w:szCs w:val="22"/>
        </w:rPr>
      </w:pPr>
    </w:p>
    <w:p w14:paraId="17763B82" w14:textId="5947823D" w:rsidR="00A70397" w:rsidRPr="00542CAE" w:rsidRDefault="00896787" w:rsidP="00C42F0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hAnsiTheme="majorBidi" w:cstheme="majorBidi"/>
          <w:szCs w:val="22"/>
          <w:highlight w:val="green"/>
        </w:rPr>
      </w:pPr>
      <w:bookmarkStart w:id="15" w:name="_Hlk522004091"/>
      <w:r w:rsidRPr="00365982">
        <w:rPr>
          <w:rFonts w:asciiTheme="majorBidi" w:eastAsia="Times New Roman" w:hAnsiTheme="majorBidi" w:cstheme="majorBidi"/>
          <w:szCs w:val="22"/>
          <w:lang w:eastAsia="en-US"/>
        </w:rPr>
        <w:t>Mr. Byladakere Somashekaraiah</w:t>
      </w:r>
      <w:r w:rsidR="00A7321A" w:rsidRPr="00365982">
        <w:rPr>
          <w:rFonts w:asciiTheme="majorBidi" w:eastAsia="Times New Roman" w:hAnsiTheme="majorBidi" w:cstheme="majorBidi"/>
          <w:szCs w:val="22"/>
          <w:lang w:eastAsia="en-US"/>
        </w:rPr>
        <w:t xml:space="preserve"> was one of the most senior </w:t>
      </w:r>
      <w:r w:rsidRPr="00365982">
        <w:rPr>
          <w:rFonts w:asciiTheme="majorBidi" w:eastAsia="Times New Roman" w:hAnsiTheme="majorBidi" w:cstheme="majorBidi"/>
          <w:szCs w:val="22"/>
          <w:lang w:eastAsia="en-US"/>
        </w:rPr>
        <w:t>Business Analyst</w:t>
      </w:r>
      <w:r w:rsidR="003316B8" w:rsidRPr="00365982">
        <w:rPr>
          <w:rFonts w:asciiTheme="majorBidi" w:eastAsia="Times New Roman" w:hAnsiTheme="majorBidi" w:cstheme="majorBidi"/>
          <w:szCs w:val="22"/>
          <w:lang w:eastAsia="en-US"/>
        </w:rPr>
        <w:t>s</w:t>
      </w:r>
      <w:r w:rsidR="00A7321A" w:rsidRPr="00365982">
        <w:rPr>
          <w:rFonts w:asciiTheme="majorBidi" w:eastAsia="Times New Roman" w:hAnsiTheme="majorBidi" w:cstheme="majorBidi"/>
          <w:szCs w:val="22"/>
          <w:lang w:eastAsia="en-US"/>
        </w:rPr>
        <w:t xml:space="preserve"> on the </w:t>
      </w:r>
      <w:r w:rsidRPr="00365982">
        <w:rPr>
          <w:rFonts w:asciiTheme="majorBidi" w:eastAsia="Times New Roman" w:hAnsiTheme="majorBidi" w:cstheme="majorBidi"/>
          <w:szCs w:val="22"/>
          <w:lang w:eastAsia="en-US"/>
        </w:rPr>
        <w:t>Compliance Operations</w:t>
      </w:r>
      <w:r w:rsidR="00A7321A" w:rsidRPr="00365982">
        <w:rPr>
          <w:rFonts w:asciiTheme="majorBidi" w:eastAsia="Times New Roman" w:hAnsiTheme="majorBidi" w:cstheme="majorBidi"/>
          <w:szCs w:val="22"/>
          <w:lang w:eastAsia="en-US"/>
        </w:rPr>
        <w:t xml:space="preserve"> team at </w:t>
      </w:r>
      <w:r w:rsidR="003F795B" w:rsidRPr="00365982">
        <w:rPr>
          <w:rFonts w:asciiTheme="majorBidi" w:eastAsia="Times New Roman" w:hAnsiTheme="majorBidi" w:cstheme="majorBidi"/>
          <w:szCs w:val="22"/>
          <w:lang w:eastAsia="en-US"/>
        </w:rPr>
        <w:t>Amazon-</w:t>
      </w:r>
      <w:r w:rsidRPr="00365982">
        <w:rPr>
          <w:rFonts w:asciiTheme="majorBidi" w:eastAsia="Times New Roman" w:hAnsiTheme="majorBidi" w:cstheme="majorBidi"/>
          <w:szCs w:val="22"/>
          <w:lang w:eastAsia="en-US"/>
        </w:rPr>
        <w:t>INDIA</w:t>
      </w:r>
      <w:r w:rsidR="00A7321A" w:rsidRPr="00365982">
        <w:rPr>
          <w:rFonts w:asciiTheme="majorBidi" w:eastAsia="Times New Roman" w:hAnsiTheme="majorBidi" w:cstheme="majorBidi"/>
          <w:szCs w:val="22"/>
          <w:lang w:eastAsia="en-US"/>
        </w:rPr>
        <w:t xml:space="preserve"> and</w:t>
      </w:r>
      <w:r w:rsidR="00F845EB" w:rsidRPr="00365982">
        <w:rPr>
          <w:rFonts w:asciiTheme="majorBidi" w:eastAsia="Times New Roman" w:hAnsiTheme="majorBidi" w:cstheme="majorBidi"/>
          <w:szCs w:val="22"/>
          <w:lang w:eastAsia="en-US"/>
        </w:rPr>
        <w:t xml:space="preserve"> </w:t>
      </w:r>
      <w:r w:rsidRPr="00365982">
        <w:rPr>
          <w:rFonts w:asciiTheme="majorBidi" w:eastAsia="Times New Roman" w:hAnsiTheme="majorBidi" w:cstheme="majorBidi"/>
          <w:szCs w:val="22"/>
          <w:lang w:eastAsia="en-US"/>
        </w:rPr>
        <w:t>he</w:t>
      </w:r>
      <w:r w:rsidR="00F845EB" w:rsidRPr="00365982">
        <w:rPr>
          <w:rFonts w:asciiTheme="majorBidi" w:eastAsia="Times New Roman" w:hAnsiTheme="majorBidi" w:cstheme="majorBidi"/>
          <w:szCs w:val="22"/>
          <w:lang w:eastAsia="en-US"/>
        </w:rPr>
        <w:t xml:space="preserve"> </w:t>
      </w:r>
      <w:r w:rsidR="00A7321A" w:rsidRPr="00365982">
        <w:rPr>
          <w:rFonts w:asciiTheme="majorBidi" w:eastAsia="Times New Roman" w:hAnsiTheme="majorBidi" w:cstheme="majorBidi"/>
          <w:szCs w:val="22"/>
          <w:lang w:eastAsia="en-US"/>
        </w:rPr>
        <w:t>was identified as a key employee for transfer to the U</w:t>
      </w:r>
      <w:r w:rsidR="00EA095B" w:rsidRPr="00365982">
        <w:rPr>
          <w:rFonts w:asciiTheme="majorBidi" w:eastAsia="Times New Roman" w:hAnsiTheme="majorBidi" w:cstheme="majorBidi"/>
          <w:szCs w:val="22"/>
          <w:lang w:eastAsia="en-US"/>
        </w:rPr>
        <w:t>.</w:t>
      </w:r>
      <w:r w:rsidR="00A7321A" w:rsidRPr="00365982">
        <w:rPr>
          <w:rFonts w:asciiTheme="majorBidi" w:eastAsia="Times New Roman" w:hAnsiTheme="majorBidi" w:cstheme="majorBidi"/>
          <w:szCs w:val="22"/>
          <w:lang w:eastAsia="en-US"/>
        </w:rPr>
        <w:t>S</w:t>
      </w:r>
      <w:r w:rsidR="00EA095B" w:rsidRPr="00365982">
        <w:rPr>
          <w:rFonts w:asciiTheme="majorBidi" w:eastAsia="Times New Roman" w:hAnsiTheme="majorBidi" w:cstheme="majorBidi"/>
          <w:szCs w:val="22"/>
          <w:lang w:eastAsia="en-US"/>
        </w:rPr>
        <w:t>.</w:t>
      </w:r>
      <w:r w:rsidR="00A7321A" w:rsidRPr="00365982">
        <w:rPr>
          <w:rFonts w:asciiTheme="majorBidi" w:eastAsia="Times New Roman" w:hAnsiTheme="majorBidi" w:cstheme="majorBidi"/>
          <w:szCs w:val="22"/>
          <w:lang w:eastAsia="en-US"/>
        </w:rPr>
        <w:t xml:space="preserve"> because of</w:t>
      </w:r>
      <w:r w:rsidR="00F845EB" w:rsidRPr="00365982">
        <w:rPr>
          <w:rFonts w:asciiTheme="majorBidi" w:eastAsia="Times New Roman" w:hAnsiTheme="majorBidi" w:cstheme="majorBidi"/>
          <w:szCs w:val="22"/>
          <w:lang w:eastAsia="en-US"/>
        </w:rPr>
        <w:t xml:space="preserve"> </w:t>
      </w:r>
      <w:r w:rsidR="003316B8" w:rsidRPr="00365982">
        <w:rPr>
          <w:rFonts w:asciiTheme="majorBidi" w:eastAsia="Times New Roman" w:hAnsiTheme="majorBidi" w:cstheme="majorBidi"/>
          <w:szCs w:val="22"/>
          <w:lang w:eastAsia="en-US"/>
        </w:rPr>
        <w:t>h</w:t>
      </w:r>
      <w:r w:rsidRPr="00365982">
        <w:rPr>
          <w:rFonts w:asciiTheme="majorBidi" w:eastAsia="Times New Roman" w:hAnsiTheme="majorBidi" w:cstheme="majorBidi"/>
          <w:szCs w:val="22"/>
          <w:lang w:eastAsia="en-US"/>
        </w:rPr>
        <w:t>is</w:t>
      </w:r>
      <w:r w:rsidR="00F845EB" w:rsidRPr="00365982">
        <w:rPr>
          <w:rFonts w:asciiTheme="majorBidi" w:eastAsia="Times New Roman" w:hAnsiTheme="majorBidi" w:cstheme="majorBidi"/>
          <w:szCs w:val="22"/>
          <w:lang w:eastAsia="en-US"/>
        </w:rPr>
        <w:t xml:space="preserve"> </w:t>
      </w:r>
      <w:r w:rsidR="004254D1" w:rsidRPr="00365982">
        <w:rPr>
          <w:rFonts w:asciiTheme="majorBidi" w:eastAsia="Times New Roman" w:hAnsiTheme="majorBidi" w:cstheme="majorBidi"/>
          <w:szCs w:val="22"/>
          <w:lang w:eastAsia="en-US"/>
        </w:rPr>
        <w:t>significant</w:t>
      </w:r>
      <w:r w:rsidR="00A7321A" w:rsidRPr="00365982">
        <w:rPr>
          <w:rFonts w:asciiTheme="majorBidi" w:eastAsia="Times New Roman" w:hAnsiTheme="majorBidi" w:cstheme="majorBidi"/>
          <w:szCs w:val="22"/>
          <w:lang w:eastAsia="en-US"/>
        </w:rPr>
        <w:t xml:space="preserve"> </w:t>
      </w:r>
      <w:r w:rsidR="004254D1" w:rsidRPr="00365982">
        <w:rPr>
          <w:rFonts w:asciiTheme="majorBidi" w:eastAsia="Times New Roman" w:hAnsiTheme="majorBidi" w:cstheme="majorBidi"/>
          <w:szCs w:val="22"/>
          <w:lang w:eastAsia="en-US"/>
        </w:rPr>
        <w:t>contributions to</w:t>
      </w:r>
      <w:r w:rsidR="00E64BE9" w:rsidRPr="00365982">
        <w:rPr>
          <w:rFonts w:asciiTheme="majorBidi" w:eastAsia="Times New Roman" w:hAnsiTheme="majorBidi" w:cstheme="majorBidi"/>
          <w:szCs w:val="22"/>
          <w:lang w:eastAsia="en-US"/>
        </w:rPr>
        <w:t xml:space="preserve"> the above</w:t>
      </w:r>
      <w:r w:rsidR="004254D1" w:rsidRPr="00365982">
        <w:rPr>
          <w:rFonts w:asciiTheme="majorBidi" w:eastAsia="Times New Roman" w:hAnsiTheme="majorBidi" w:cstheme="majorBidi"/>
          <w:szCs w:val="22"/>
          <w:lang w:eastAsia="en-US"/>
        </w:rPr>
        <w:t>-</w:t>
      </w:r>
      <w:r w:rsidR="00E64BE9" w:rsidRPr="00365982">
        <w:rPr>
          <w:rFonts w:asciiTheme="majorBidi" w:eastAsia="Times New Roman" w:hAnsiTheme="majorBidi" w:cstheme="majorBidi"/>
          <w:szCs w:val="22"/>
          <w:lang w:eastAsia="en-US"/>
        </w:rPr>
        <w:t xml:space="preserve">mentioned projects </w:t>
      </w:r>
      <w:r w:rsidR="00A7321A" w:rsidRPr="00365982">
        <w:rPr>
          <w:rFonts w:asciiTheme="majorBidi" w:eastAsia="Times New Roman" w:hAnsiTheme="majorBidi" w:cstheme="majorBidi"/>
          <w:szCs w:val="22"/>
          <w:lang w:eastAsia="en-US"/>
        </w:rPr>
        <w:t>and depth of</w:t>
      </w:r>
      <w:r w:rsidR="00C42F08" w:rsidRPr="00365982">
        <w:rPr>
          <w:rFonts w:asciiTheme="majorBidi" w:eastAsia="Times New Roman" w:hAnsiTheme="majorBidi" w:cstheme="majorBidi"/>
          <w:szCs w:val="22"/>
          <w:lang w:eastAsia="en-US"/>
        </w:rPr>
        <w:t xml:space="preserve"> technical expertise in Amazon- specific technologies</w:t>
      </w:r>
      <w:r w:rsidR="005772FE" w:rsidRPr="00365982">
        <w:rPr>
          <w:rFonts w:asciiTheme="majorBidi" w:eastAsia="Times New Roman" w:hAnsiTheme="majorBidi" w:cstheme="majorBidi"/>
          <w:szCs w:val="22"/>
          <w:lang w:eastAsia="en-US"/>
        </w:rPr>
        <w:t xml:space="preserve">. </w:t>
      </w:r>
      <w:r w:rsidR="00E45B88" w:rsidRPr="00365982">
        <w:rPr>
          <w:rFonts w:asciiTheme="majorBidi" w:hAnsiTheme="majorBidi" w:cstheme="majorBidi"/>
          <w:szCs w:val="22"/>
          <w:lang w:eastAsia="zh-CN"/>
        </w:rPr>
        <w:t xml:space="preserve">Specifically, </w:t>
      </w:r>
      <w:r w:rsidRPr="00365982">
        <w:rPr>
          <w:rFonts w:asciiTheme="majorBidi" w:hAnsiTheme="majorBidi" w:cstheme="majorBidi"/>
          <w:szCs w:val="22"/>
          <w:lang w:eastAsia="zh-CN"/>
        </w:rPr>
        <w:t>Mr. Byladakere Somashekaraiah</w:t>
      </w:r>
      <w:r w:rsidR="00E45B88" w:rsidRPr="00365982">
        <w:rPr>
          <w:rFonts w:asciiTheme="majorBidi" w:hAnsiTheme="majorBidi" w:cstheme="majorBidi"/>
          <w:szCs w:val="22"/>
          <w:lang w:eastAsia="zh-CN"/>
        </w:rPr>
        <w:t xml:space="preserve"> was transferred because</w:t>
      </w:r>
      <w:r w:rsidR="00F845EB" w:rsidRPr="00365982">
        <w:rPr>
          <w:rFonts w:asciiTheme="majorBidi" w:hAnsiTheme="majorBidi" w:cstheme="majorBidi"/>
          <w:szCs w:val="22"/>
          <w:lang w:eastAsia="zh-CN"/>
        </w:rPr>
        <w:t xml:space="preserve"> </w:t>
      </w:r>
      <w:r w:rsidRPr="00365982">
        <w:rPr>
          <w:rFonts w:asciiTheme="majorBidi" w:hAnsiTheme="majorBidi" w:cstheme="majorBidi"/>
          <w:szCs w:val="22"/>
          <w:lang w:eastAsia="zh-CN"/>
        </w:rPr>
        <w:t>he</w:t>
      </w:r>
      <w:r w:rsidR="00F845EB" w:rsidRPr="00365982">
        <w:rPr>
          <w:rFonts w:asciiTheme="majorBidi" w:hAnsiTheme="majorBidi" w:cstheme="majorBidi"/>
          <w:szCs w:val="22"/>
          <w:lang w:eastAsia="zh-CN"/>
        </w:rPr>
        <w:t xml:space="preserve"> </w:t>
      </w:r>
      <w:r w:rsidR="00E45B88" w:rsidRPr="00365982">
        <w:rPr>
          <w:rFonts w:asciiTheme="majorBidi" w:hAnsiTheme="majorBidi" w:cstheme="majorBidi"/>
          <w:szCs w:val="22"/>
          <w:lang w:eastAsia="zh-CN"/>
        </w:rPr>
        <w:t xml:space="preserve">brings </w:t>
      </w:r>
      <w:del w:id="16" w:author="Saboo, Gaurav" w:date="2019-10-10T10:53:00Z">
        <w:r w:rsidR="00E45B88" w:rsidRPr="00365982" w:rsidDel="00331A4F">
          <w:rPr>
            <w:rFonts w:asciiTheme="majorBidi" w:hAnsiTheme="majorBidi" w:cstheme="majorBidi"/>
            <w:szCs w:val="22"/>
            <w:lang w:eastAsia="zh-CN"/>
          </w:rPr>
          <w:delText xml:space="preserve">knowledge in </w:delText>
        </w:r>
        <w:r w:rsidR="00134BD0" w:rsidRPr="00365982" w:rsidDel="00331A4F">
          <w:rPr>
            <w:rFonts w:asciiTheme="majorBidi" w:hAnsiTheme="majorBidi" w:cstheme="majorBidi"/>
            <w:szCs w:val="22"/>
            <w:highlight w:val="green"/>
          </w:rPr>
          <w:delText>[</w:delText>
        </w:r>
      </w:del>
      <w:r w:rsidR="00542CAE" w:rsidRPr="00542CAE">
        <w:rPr>
          <w:rFonts w:asciiTheme="majorBidi" w:hAnsiTheme="majorBidi" w:cstheme="majorBidi"/>
          <w:szCs w:val="22"/>
          <w:highlight w:val="green"/>
        </w:rPr>
        <w:t>deep knowledge in Amazon proprietary tools, such as Redshift, ETLM, VIRT Dashboard S3</w:t>
      </w:r>
      <w:r w:rsidR="00542CAE">
        <w:rPr>
          <w:rFonts w:asciiTheme="majorBidi" w:hAnsiTheme="majorBidi" w:cstheme="majorBidi"/>
          <w:szCs w:val="22"/>
          <w:highlight w:val="green"/>
        </w:rPr>
        <w:t xml:space="preserve"> </w:t>
      </w:r>
      <w:r w:rsidR="00542CAE" w:rsidRPr="00542CAE">
        <w:rPr>
          <w:rFonts w:asciiTheme="majorBidi" w:hAnsiTheme="majorBidi" w:cstheme="majorBidi"/>
          <w:szCs w:val="22"/>
          <w:highlight w:val="green"/>
        </w:rPr>
        <w:t>and others, which are necessary to the successful execution of projects in Amazon data warehouse. The data warehouse contains more than 1</w:t>
      </w:r>
      <w:r w:rsidR="00542CAE">
        <w:rPr>
          <w:rFonts w:asciiTheme="majorBidi" w:hAnsiTheme="majorBidi" w:cstheme="majorBidi"/>
          <w:szCs w:val="22"/>
          <w:highlight w:val="green"/>
        </w:rPr>
        <w:t>0</w:t>
      </w:r>
      <w:r w:rsidR="00542CAE" w:rsidRPr="00542CAE">
        <w:rPr>
          <w:rFonts w:asciiTheme="majorBidi" w:hAnsiTheme="majorBidi" w:cstheme="majorBidi"/>
          <w:szCs w:val="22"/>
          <w:highlight w:val="green"/>
        </w:rPr>
        <w:t>,000 data table</w:t>
      </w:r>
      <w:r w:rsidR="00542CAE">
        <w:rPr>
          <w:rFonts w:asciiTheme="majorBidi" w:hAnsiTheme="majorBidi" w:cstheme="majorBidi"/>
          <w:szCs w:val="22"/>
          <w:highlight w:val="green"/>
        </w:rPr>
        <w:t>s and error types related to the tool</w:t>
      </w:r>
      <w:ins w:id="17" w:author="B S, Sharath" w:date="2019-10-25T13:01:00Z">
        <w:r w:rsidR="009B3CD7">
          <w:rPr>
            <w:rFonts w:asciiTheme="majorBidi" w:hAnsiTheme="majorBidi" w:cstheme="majorBidi"/>
            <w:szCs w:val="22"/>
            <w:highlight w:val="green"/>
          </w:rPr>
          <w:t>,</w:t>
        </w:r>
      </w:ins>
      <w:del w:id="18" w:author="B S, Sharath" w:date="2019-10-25T13:01:00Z">
        <w:r w:rsidR="00542CAE" w:rsidDel="009B3CD7">
          <w:rPr>
            <w:rFonts w:asciiTheme="majorBidi" w:hAnsiTheme="majorBidi" w:cstheme="majorBidi"/>
            <w:szCs w:val="22"/>
            <w:highlight w:val="green"/>
          </w:rPr>
          <w:delText xml:space="preserve"> alone</w:delText>
        </w:r>
      </w:del>
      <w:ins w:id="19" w:author="B S, Sharath" w:date="2019-10-25T13:01:00Z">
        <w:r w:rsidR="009B3CD7">
          <w:rPr>
            <w:rFonts w:asciiTheme="majorBidi" w:hAnsiTheme="majorBidi" w:cstheme="majorBidi"/>
            <w:szCs w:val="22"/>
            <w:highlight w:val="green"/>
          </w:rPr>
          <w:t xml:space="preserve"> knowing</w:t>
        </w:r>
      </w:ins>
      <w:r w:rsidR="00542CAE">
        <w:rPr>
          <w:rFonts w:asciiTheme="majorBidi" w:hAnsiTheme="majorBidi" w:cstheme="majorBidi"/>
          <w:szCs w:val="22"/>
          <w:highlight w:val="green"/>
        </w:rPr>
        <w:t xml:space="preserve"> suitable methods to connect between these tool</w:t>
      </w:r>
      <w:r w:rsidR="00542CAE" w:rsidRPr="00542CAE">
        <w:rPr>
          <w:rFonts w:asciiTheme="majorBidi" w:hAnsiTheme="majorBidi" w:cstheme="majorBidi"/>
          <w:szCs w:val="22"/>
          <w:highlight w:val="green"/>
        </w:rPr>
        <w:t xml:space="preserve"> of which Mr. Byladakere Somashekaraiah has detailed knowledge</w:t>
      </w:r>
      <w:r w:rsidR="00134BD0" w:rsidRPr="00365982">
        <w:rPr>
          <w:rFonts w:asciiTheme="majorBidi" w:hAnsiTheme="majorBidi" w:cstheme="majorBidi"/>
          <w:szCs w:val="22"/>
          <w:highlight w:val="green"/>
        </w:rPr>
        <w:t>,</w:t>
      </w:r>
      <w:r w:rsidR="00134BD0" w:rsidRPr="00542CAE">
        <w:rPr>
          <w:rFonts w:asciiTheme="majorBidi" w:hAnsiTheme="majorBidi" w:cstheme="majorBidi"/>
          <w:szCs w:val="22"/>
          <w:highlight w:val="green"/>
        </w:rPr>
        <w:t xml:space="preserve"> </w:t>
      </w:r>
      <w:r w:rsidR="00E45B88" w:rsidRPr="00365982">
        <w:rPr>
          <w:rFonts w:asciiTheme="majorBidi" w:hAnsiTheme="majorBidi" w:cstheme="majorBidi"/>
          <w:szCs w:val="22"/>
          <w:lang w:eastAsia="zh-CN"/>
        </w:rPr>
        <w:t xml:space="preserve">that </w:t>
      </w:r>
      <w:r w:rsidR="00E45B88" w:rsidRPr="00365982">
        <w:rPr>
          <w:rFonts w:asciiTheme="majorBidi" w:hAnsiTheme="majorBidi" w:cstheme="majorBidi"/>
          <w:szCs w:val="22"/>
          <w:highlight w:val="green"/>
          <w:lang w:eastAsia="zh-CN"/>
        </w:rPr>
        <w:t>none</w:t>
      </w:r>
      <w:r w:rsidR="00D352B3" w:rsidRPr="00365982">
        <w:rPr>
          <w:rFonts w:asciiTheme="majorBidi" w:hAnsiTheme="majorBidi" w:cstheme="majorBidi"/>
          <w:szCs w:val="22"/>
          <w:highlight w:val="green"/>
          <w:lang w:eastAsia="zh-CN"/>
        </w:rPr>
        <w:t xml:space="preserve"> </w:t>
      </w:r>
      <w:r w:rsidR="00E45B88" w:rsidRPr="00365982">
        <w:rPr>
          <w:rFonts w:asciiTheme="majorBidi" w:hAnsiTheme="majorBidi" w:cstheme="majorBidi"/>
          <w:szCs w:val="22"/>
          <w:lang w:eastAsia="zh-CN"/>
        </w:rPr>
        <w:t>of</w:t>
      </w:r>
      <w:r w:rsidR="00F845EB" w:rsidRPr="00365982">
        <w:rPr>
          <w:rFonts w:asciiTheme="majorBidi" w:hAnsiTheme="majorBidi" w:cstheme="majorBidi"/>
          <w:szCs w:val="22"/>
          <w:lang w:eastAsia="zh-CN"/>
        </w:rPr>
        <w:t xml:space="preserve"> </w:t>
      </w:r>
      <w:r w:rsidR="003316B8" w:rsidRPr="00365982">
        <w:rPr>
          <w:rFonts w:asciiTheme="majorBidi" w:hAnsiTheme="majorBidi" w:cstheme="majorBidi"/>
          <w:szCs w:val="22"/>
          <w:lang w:eastAsia="zh-CN"/>
        </w:rPr>
        <w:t>h</w:t>
      </w:r>
      <w:r w:rsidRPr="00365982">
        <w:rPr>
          <w:rFonts w:asciiTheme="majorBidi" w:hAnsiTheme="majorBidi" w:cstheme="majorBidi"/>
          <w:szCs w:val="22"/>
          <w:lang w:eastAsia="zh-CN"/>
        </w:rPr>
        <w:t>is</w:t>
      </w:r>
      <w:r w:rsidR="00F845EB" w:rsidRPr="00365982">
        <w:rPr>
          <w:rFonts w:asciiTheme="majorBidi" w:hAnsiTheme="majorBidi" w:cstheme="majorBidi"/>
          <w:szCs w:val="22"/>
          <w:lang w:eastAsia="zh-CN"/>
        </w:rPr>
        <w:t xml:space="preserve"> </w:t>
      </w:r>
      <w:r w:rsidR="00E45B88" w:rsidRPr="00365982">
        <w:rPr>
          <w:rFonts w:asciiTheme="majorBidi" w:hAnsiTheme="majorBidi" w:cstheme="majorBidi"/>
          <w:szCs w:val="22"/>
          <w:lang w:eastAsia="zh-CN"/>
        </w:rPr>
        <w:t>colleagues in the U</w:t>
      </w:r>
      <w:r w:rsidR="00D352B3" w:rsidRPr="00365982">
        <w:rPr>
          <w:rFonts w:asciiTheme="majorBidi" w:hAnsiTheme="majorBidi" w:cstheme="majorBidi"/>
          <w:szCs w:val="22"/>
          <w:lang w:eastAsia="zh-CN"/>
        </w:rPr>
        <w:t>.</w:t>
      </w:r>
      <w:r w:rsidR="00E45B88" w:rsidRPr="00365982">
        <w:rPr>
          <w:rFonts w:asciiTheme="majorBidi" w:hAnsiTheme="majorBidi" w:cstheme="majorBidi"/>
          <w:szCs w:val="22"/>
          <w:lang w:eastAsia="zh-CN"/>
        </w:rPr>
        <w:t>S</w:t>
      </w:r>
      <w:r w:rsidR="00D352B3" w:rsidRPr="00365982">
        <w:rPr>
          <w:rFonts w:asciiTheme="majorBidi" w:hAnsiTheme="majorBidi" w:cstheme="majorBidi"/>
          <w:szCs w:val="22"/>
          <w:lang w:eastAsia="zh-CN"/>
        </w:rPr>
        <w:t>.</w:t>
      </w:r>
      <w:r w:rsidR="00E45B88" w:rsidRPr="00365982">
        <w:rPr>
          <w:rFonts w:asciiTheme="majorBidi" w:hAnsiTheme="majorBidi" w:cstheme="majorBidi"/>
          <w:szCs w:val="22"/>
          <w:lang w:eastAsia="zh-CN"/>
        </w:rPr>
        <w:t xml:space="preserve"> posses</w:t>
      </w:r>
      <w:r w:rsidR="00FA370B" w:rsidRPr="00365982">
        <w:rPr>
          <w:rFonts w:asciiTheme="majorBidi" w:hAnsiTheme="majorBidi" w:cstheme="majorBidi"/>
          <w:szCs w:val="22"/>
          <w:lang w:eastAsia="zh-CN"/>
        </w:rPr>
        <w:t>s</w:t>
      </w:r>
      <w:r w:rsidR="00E45B88" w:rsidRPr="00365982">
        <w:rPr>
          <w:rFonts w:asciiTheme="majorBidi" w:hAnsiTheme="majorBidi" w:cstheme="majorBidi"/>
          <w:szCs w:val="22"/>
          <w:lang w:eastAsia="zh-CN"/>
        </w:rPr>
        <w:t xml:space="preserve">. </w:t>
      </w:r>
    </w:p>
    <w:bookmarkEnd w:id="15"/>
    <w:p w14:paraId="2DD5B24F" w14:textId="77777777" w:rsidR="005E2BF5" w:rsidRPr="00365982" w:rsidRDefault="005E2BF5" w:rsidP="000E5420">
      <w:pPr>
        <w:autoSpaceDE w:val="0"/>
        <w:autoSpaceDN w:val="0"/>
        <w:adjustRightInd w:val="0"/>
        <w:jc w:val="both"/>
        <w:rPr>
          <w:rFonts w:asciiTheme="majorBidi" w:hAnsiTheme="majorBidi" w:cstheme="majorBidi"/>
          <w:szCs w:val="22"/>
        </w:rPr>
      </w:pPr>
    </w:p>
    <w:p w14:paraId="7A26507F" w14:textId="14676456" w:rsidR="00177488" w:rsidRPr="00365982"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365982">
        <w:rPr>
          <w:rFonts w:asciiTheme="majorBidi" w:eastAsia="Times New Roman" w:hAnsiTheme="majorBidi" w:cstheme="majorBidi"/>
          <w:i/>
          <w:iCs/>
          <w:szCs w:val="22"/>
          <w:lang w:eastAsia="en-US"/>
        </w:rPr>
        <w:t>Mr. Byladakere Somashekaraiah</w:t>
      </w:r>
      <w:r w:rsidR="00CA47C8" w:rsidRPr="00365982">
        <w:rPr>
          <w:rFonts w:asciiTheme="majorBidi" w:eastAsia="Times New Roman" w:hAnsiTheme="majorBidi" w:cstheme="majorBidi"/>
          <w:i/>
          <w:iCs/>
          <w:szCs w:val="22"/>
          <w:lang w:eastAsia="en-US"/>
        </w:rPr>
        <w:t xml:space="preserve">’s </w:t>
      </w:r>
      <w:r w:rsidR="00177488" w:rsidRPr="00365982">
        <w:rPr>
          <w:rFonts w:asciiTheme="majorBidi" w:eastAsia="Times New Roman" w:hAnsiTheme="majorBidi" w:cstheme="majorBidi"/>
          <w:i/>
          <w:iCs/>
          <w:szCs w:val="22"/>
          <w:lang w:eastAsia="en-US"/>
        </w:rPr>
        <w:t>specialized knowledge normally can be gained only through prior experience with an Amazon affiliate or subsidiary.</w:t>
      </w:r>
    </w:p>
    <w:p w14:paraId="2AEB0323" w14:textId="77777777" w:rsidR="00177488" w:rsidRPr="00365982"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14:paraId="14E417E1" w14:textId="4BBD3CC7" w:rsidR="00AE2C2E" w:rsidRPr="00365982" w:rsidRDefault="00896787" w:rsidP="00C42F08">
      <w:pPr>
        <w:jc w:val="both"/>
        <w:rPr>
          <w:rFonts w:asciiTheme="majorBidi" w:hAnsiTheme="majorBidi" w:cstheme="majorBidi"/>
          <w:b/>
          <w:bCs/>
          <w:szCs w:val="22"/>
        </w:rPr>
      </w:pPr>
      <w:r w:rsidRPr="00365982">
        <w:rPr>
          <w:rFonts w:asciiTheme="majorBidi" w:hAnsiTheme="majorBidi" w:cstheme="majorBidi"/>
          <w:szCs w:val="22"/>
        </w:rPr>
        <w:t>Mr. Byladakere Somashekaraiah</w:t>
      </w:r>
      <w:r w:rsidR="00E844BF" w:rsidRPr="00365982">
        <w:rPr>
          <w:rFonts w:asciiTheme="majorBidi" w:hAnsiTheme="majorBidi" w:cstheme="majorBidi"/>
          <w:szCs w:val="22"/>
        </w:rPr>
        <w:t xml:space="preserve">’s understanding </w:t>
      </w:r>
      <w:r w:rsidR="00C42F08" w:rsidRPr="00365982">
        <w:rPr>
          <w:rFonts w:asciiTheme="majorBidi" w:hAnsiTheme="majorBidi" w:cstheme="majorBidi"/>
          <w:szCs w:val="22"/>
        </w:rPr>
        <w:t>of</w:t>
      </w:r>
      <w:r w:rsidR="00E844BF" w:rsidRPr="00365982">
        <w:rPr>
          <w:rFonts w:asciiTheme="majorBidi" w:hAnsiTheme="majorBidi" w:cstheme="majorBidi"/>
          <w:szCs w:val="22"/>
        </w:rPr>
        <w:t xml:space="preserve"> Amazon</w:t>
      </w:r>
      <w:r w:rsidR="00C42F08" w:rsidRPr="00365982">
        <w:rPr>
          <w:rFonts w:asciiTheme="majorBidi" w:hAnsiTheme="majorBidi" w:cstheme="majorBidi"/>
          <w:szCs w:val="22"/>
        </w:rPr>
        <w:t>- specific tools and technologies</w:t>
      </w:r>
      <w:r w:rsidR="00E844BF" w:rsidRPr="00365982">
        <w:rPr>
          <w:rFonts w:asciiTheme="majorBidi" w:hAnsiTheme="majorBidi" w:cstheme="majorBidi"/>
          <w:szCs w:val="22"/>
        </w:rPr>
        <w:t xml:space="preserve"> is distinguishable from others in the industry, as it can only be gained through a substantial amount of hands-on experience with an Amazon affiliate or subsidiary. Amazon uses </w:t>
      </w:r>
      <w:r w:rsidR="00FE4AA4" w:rsidRPr="00365982">
        <w:rPr>
          <w:rFonts w:asciiTheme="majorBidi" w:hAnsiTheme="majorBidi" w:cstheme="majorBidi"/>
          <w:szCs w:val="22"/>
        </w:rPr>
        <w:t>its</w:t>
      </w:r>
      <w:r w:rsidR="00E844BF" w:rsidRPr="00365982">
        <w:rPr>
          <w:rFonts w:asciiTheme="majorBidi" w:hAnsiTheme="majorBidi" w:cstheme="majorBidi"/>
          <w:szCs w:val="22"/>
        </w:rPr>
        <w:t xml:space="preserve"> own proprietary technologies to implement numerous features and functionality that simplify and improve the customer shopping experience. Amazon’s strategy is to focus development efforts on creating and enhancing the specialized, proprietary software that is unique to the business and unknown to its industry competitors. An individual who does not possess the extensive ex</w:t>
      </w:r>
      <w:r w:rsidR="00CA47C8" w:rsidRPr="00365982">
        <w:rPr>
          <w:rFonts w:asciiTheme="majorBidi" w:hAnsiTheme="majorBidi" w:cstheme="majorBidi"/>
          <w:szCs w:val="22"/>
        </w:rPr>
        <w:t xml:space="preserve">perience attained by </w:t>
      </w:r>
      <w:r w:rsidRPr="00365982">
        <w:rPr>
          <w:rFonts w:asciiTheme="majorBidi" w:hAnsiTheme="majorBidi" w:cstheme="majorBidi"/>
          <w:szCs w:val="22"/>
        </w:rPr>
        <w:t>Mr. Byladakere Somashekaraiah</w:t>
      </w:r>
      <w:r w:rsidR="00E844BF" w:rsidRPr="00365982">
        <w:rPr>
          <w:rFonts w:asciiTheme="majorBidi" w:hAnsiTheme="majorBidi" w:cstheme="majorBidi"/>
          <w:szCs w:val="22"/>
        </w:rPr>
        <w:t xml:space="preserve"> during</w:t>
      </w:r>
      <w:r w:rsidR="00F845EB" w:rsidRPr="00365982">
        <w:rPr>
          <w:rFonts w:asciiTheme="majorBidi" w:hAnsiTheme="majorBidi" w:cstheme="majorBidi"/>
          <w:szCs w:val="22"/>
        </w:rPr>
        <w:t xml:space="preserve"> </w:t>
      </w:r>
      <w:r w:rsidR="003316B8" w:rsidRPr="00365982">
        <w:rPr>
          <w:rFonts w:asciiTheme="majorBidi" w:hAnsiTheme="majorBidi" w:cstheme="majorBidi"/>
          <w:szCs w:val="22"/>
        </w:rPr>
        <w:t>h</w:t>
      </w:r>
      <w:r w:rsidRPr="00365982">
        <w:rPr>
          <w:rFonts w:asciiTheme="majorBidi" w:hAnsiTheme="majorBidi" w:cstheme="majorBidi"/>
          <w:szCs w:val="22"/>
        </w:rPr>
        <w:t>is</w:t>
      </w:r>
      <w:r w:rsidR="00F845EB" w:rsidRPr="00365982">
        <w:rPr>
          <w:rFonts w:asciiTheme="majorBidi" w:hAnsiTheme="majorBidi" w:cstheme="majorBidi"/>
          <w:szCs w:val="22"/>
        </w:rPr>
        <w:t xml:space="preserve"> </w:t>
      </w:r>
      <w:r w:rsidR="00E844BF" w:rsidRPr="00365982">
        <w:rPr>
          <w:rFonts w:asciiTheme="majorBidi" w:hAnsiTheme="majorBidi" w:cstheme="majorBidi"/>
          <w:szCs w:val="22"/>
        </w:rPr>
        <w:t xml:space="preserve">tenure with </w:t>
      </w:r>
      <w:r w:rsidR="003F795B" w:rsidRPr="00365982">
        <w:rPr>
          <w:rFonts w:asciiTheme="majorBidi" w:hAnsiTheme="majorBidi" w:cstheme="majorBidi"/>
          <w:szCs w:val="22"/>
        </w:rPr>
        <w:t>Amazon-</w:t>
      </w:r>
      <w:r w:rsidRPr="00365982">
        <w:rPr>
          <w:rFonts w:asciiTheme="majorBidi" w:hAnsiTheme="majorBidi" w:cstheme="majorBidi"/>
          <w:szCs w:val="22"/>
        </w:rPr>
        <w:t>INDIA</w:t>
      </w:r>
      <w:r w:rsidR="00E844BF" w:rsidRPr="00365982">
        <w:rPr>
          <w:rFonts w:asciiTheme="majorBidi" w:hAnsiTheme="majorBidi" w:cstheme="majorBidi"/>
          <w:szCs w:val="22"/>
        </w:rPr>
        <w:t xml:space="preserve"> would not have the necessary knowledge of the unique systems, tools, and technologies Amazon uses for its operations.  </w:t>
      </w:r>
      <w:r w:rsidR="00FE4AA4" w:rsidRPr="00365982">
        <w:rPr>
          <w:rFonts w:asciiTheme="majorBidi" w:hAnsiTheme="majorBidi" w:cstheme="majorBidi"/>
          <w:b/>
          <w:bCs/>
          <w:szCs w:val="22"/>
        </w:rPr>
        <w:t xml:space="preserve">Prior experience in implementing a complex array of multivariate Amazon internal tools is a rare ability even within Amazon.  It is for </w:t>
      </w:r>
      <w:r w:rsidR="00CA47C8" w:rsidRPr="00365982">
        <w:rPr>
          <w:rFonts w:asciiTheme="majorBidi" w:hAnsiTheme="majorBidi" w:cstheme="majorBidi"/>
          <w:b/>
          <w:bCs/>
          <w:szCs w:val="22"/>
        </w:rPr>
        <w:t xml:space="preserve">this experience that </w:t>
      </w:r>
      <w:r w:rsidRPr="00365982">
        <w:rPr>
          <w:rFonts w:asciiTheme="majorBidi" w:hAnsiTheme="majorBidi" w:cstheme="majorBidi"/>
          <w:b/>
          <w:bCs/>
          <w:szCs w:val="22"/>
        </w:rPr>
        <w:t>Mr. Byladakere Somashekaraiah</w:t>
      </w:r>
      <w:r w:rsidR="00971C1A" w:rsidRPr="00365982">
        <w:rPr>
          <w:rFonts w:asciiTheme="majorBidi" w:hAnsiTheme="majorBidi" w:cstheme="majorBidi"/>
          <w:b/>
          <w:bCs/>
          <w:szCs w:val="22"/>
        </w:rPr>
        <w:t xml:space="preserve"> has been selected for the U</w:t>
      </w:r>
      <w:r w:rsidR="00076D66" w:rsidRPr="00365982">
        <w:rPr>
          <w:rFonts w:asciiTheme="majorBidi" w:hAnsiTheme="majorBidi" w:cstheme="majorBidi"/>
          <w:b/>
          <w:bCs/>
          <w:szCs w:val="22"/>
        </w:rPr>
        <w:t>.</w:t>
      </w:r>
      <w:r w:rsidR="00971C1A" w:rsidRPr="00365982">
        <w:rPr>
          <w:rFonts w:asciiTheme="majorBidi" w:hAnsiTheme="majorBidi" w:cstheme="majorBidi"/>
          <w:b/>
          <w:bCs/>
          <w:szCs w:val="22"/>
        </w:rPr>
        <w:t>S</w:t>
      </w:r>
      <w:r w:rsidR="00076D66" w:rsidRPr="00365982">
        <w:rPr>
          <w:rFonts w:asciiTheme="majorBidi" w:hAnsiTheme="majorBidi" w:cstheme="majorBidi"/>
          <w:b/>
          <w:bCs/>
          <w:szCs w:val="22"/>
        </w:rPr>
        <w:t>.</w:t>
      </w:r>
      <w:r w:rsidR="00FE4AA4" w:rsidRPr="00365982">
        <w:rPr>
          <w:rFonts w:asciiTheme="majorBidi" w:hAnsiTheme="majorBidi" w:cstheme="majorBidi"/>
          <w:b/>
          <w:bCs/>
          <w:szCs w:val="22"/>
        </w:rPr>
        <w:t xml:space="preserve"> role.</w:t>
      </w:r>
    </w:p>
    <w:p w14:paraId="0055F040" w14:textId="6F0F8D0A" w:rsidR="00870E2E" w:rsidRPr="00365982" w:rsidRDefault="00A351D1" w:rsidP="00870E2E">
      <w:pPr>
        <w:jc w:val="both"/>
        <w:rPr>
          <w:rFonts w:asciiTheme="majorBidi" w:hAnsiTheme="majorBidi" w:cstheme="majorBidi"/>
          <w:b/>
          <w:bCs/>
          <w:szCs w:val="22"/>
        </w:rPr>
      </w:pPr>
      <w:r>
        <w:rPr>
          <w:rFonts w:asciiTheme="majorBidi" w:hAnsiTheme="majorBidi" w:cstheme="majorBidi"/>
          <w:szCs w:val="22"/>
        </w:rPr>
        <w:t xml:space="preserve"> </w:t>
      </w:r>
    </w:p>
    <w:p w14:paraId="0D74D521" w14:textId="77777777" w:rsidR="00AE2C2E" w:rsidRPr="00365982" w:rsidRDefault="00AE2C2E" w:rsidP="00E844BF">
      <w:pPr>
        <w:jc w:val="both"/>
        <w:rPr>
          <w:rFonts w:asciiTheme="majorBidi" w:hAnsiTheme="majorBidi" w:cstheme="majorBidi"/>
          <w:szCs w:val="22"/>
        </w:rPr>
      </w:pPr>
    </w:p>
    <w:p w14:paraId="562103EA" w14:textId="1EA1E641" w:rsidR="00AE2C2E" w:rsidRPr="00365982" w:rsidRDefault="00AE2C2E" w:rsidP="00134BD0">
      <w:pPr>
        <w:jc w:val="both"/>
        <w:rPr>
          <w:rFonts w:asciiTheme="majorBidi" w:hAnsiTheme="majorBidi" w:cstheme="majorBidi"/>
          <w:szCs w:val="22"/>
        </w:rPr>
      </w:pPr>
      <w:r w:rsidRPr="00365982">
        <w:rPr>
          <w:rFonts w:asciiTheme="majorBidi" w:hAnsiTheme="majorBidi" w:cstheme="majorBidi"/>
          <w:szCs w:val="22"/>
        </w:rPr>
        <w:t>The follow</w:t>
      </w:r>
      <w:r w:rsidR="00CA47C8" w:rsidRPr="00365982">
        <w:rPr>
          <w:rFonts w:asciiTheme="majorBidi" w:hAnsiTheme="majorBidi" w:cstheme="majorBidi"/>
          <w:szCs w:val="22"/>
        </w:rPr>
        <w:t xml:space="preserve">ing chart sets forth </w:t>
      </w:r>
      <w:r w:rsidR="00896787" w:rsidRPr="00365982">
        <w:rPr>
          <w:rFonts w:asciiTheme="majorBidi" w:hAnsiTheme="majorBidi" w:cstheme="majorBidi"/>
          <w:szCs w:val="22"/>
        </w:rPr>
        <w:t>Mr. Byladakere Somashekaraiah</w:t>
      </w:r>
      <w:r w:rsidRPr="00365982">
        <w:rPr>
          <w:rFonts w:asciiTheme="majorBidi" w:hAnsiTheme="majorBidi" w:cstheme="majorBidi"/>
          <w:szCs w:val="22"/>
        </w:rPr>
        <w:t xml:space="preserve">’s duties as a </w:t>
      </w:r>
      <w:r w:rsidR="00896787" w:rsidRPr="00365982">
        <w:rPr>
          <w:rFonts w:asciiTheme="majorBidi" w:hAnsiTheme="majorBidi" w:cstheme="majorBidi"/>
          <w:szCs w:val="22"/>
        </w:rPr>
        <w:t>Business Analyst</w:t>
      </w:r>
      <w:r w:rsidR="00E14571" w:rsidRPr="00365982">
        <w:rPr>
          <w:rFonts w:asciiTheme="majorBidi" w:hAnsiTheme="majorBidi" w:cstheme="majorBidi"/>
          <w:szCs w:val="22"/>
        </w:rPr>
        <w:t xml:space="preserve"> </w:t>
      </w:r>
      <w:r w:rsidR="000C46EE" w:rsidRPr="00365982">
        <w:rPr>
          <w:rFonts w:asciiTheme="majorBidi" w:hAnsiTheme="majorBidi" w:cstheme="majorBidi"/>
          <w:szCs w:val="22"/>
        </w:rPr>
        <w:t>abroad</w:t>
      </w:r>
      <w:r w:rsidRPr="00365982">
        <w:rPr>
          <w:rFonts w:asciiTheme="majorBidi" w:hAnsiTheme="majorBidi" w:cstheme="majorBidi"/>
          <w:szCs w:val="22"/>
        </w:rPr>
        <w:t xml:space="preserve">, the amount of time spent on each duty, and the Amazon proprietary tools associated with each: </w:t>
      </w:r>
    </w:p>
    <w:p w14:paraId="7172E7B2" w14:textId="117743C8" w:rsidR="00AC6B7F" w:rsidRPr="00365982" w:rsidRDefault="00AC6B7F" w:rsidP="00E844BF">
      <w:pPr>
        <w:jc w:val="both"/>
        <w:rPr>
          <w:rFonts w:asciiTheme="majorBidi" w:hAnsiTheme="majorBidi" w:cstheme="majorBidi"/>
          <w:szCs w:val="22"/>
        </w:rPr>
      </w:pPr>
    </w:p>
    <w:tbl>
      <w:tblPr>
        <w:tblW w:w="103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990"/>
        <w:gridCol w:w="2880"/>
        <w:gridCol w:w="1170"/>
      </w:tblGrid>
      <w:tr w:rsidR="003316B8" w:rsidRPr="00365982" w14:paraId="00A8CBB6" w14:textId="77777777" w:rsidTr="00436279">
        <w:trPr>
          <w:trHeight w:val="611"/>
        </w:trPr>
        <w:tc>
          <w:tcPr>
            <w:tcW w:w="5310" w:type="dxa"/>
            <w:shd w:val="clear" w:color="auto" w:fill="auto"/>
            <w:vAlign w:val="bottom"/>
            <w:hideMark/>
          </w:tcPr>
          <w:p w14:paraId="75173650" w14:textId="77777777" w:rsidR="003316B8" w:rsidRPr="00365982" w:rsidRDefault="003316B8" w:rsidP="00436279">
            <w:pPr>
              <w:jc w:val="center"/>
              <w:rPr>
                <w:rFonts w:asciiTheme="majorBidi" w:hAnsiTheme="majorBidi" w:cstheme="majorBidi"/>
                <w:b/>
                <w:bCs/>
                <w:szCs w:val="22"/>
              </w:rPr>
            </w:pPr>
            <w:r w:rsidRPr="00365982">
              <w:rPr>
                <w:rFonts w:asciiTheme="majorBidi" w:hAnsiTheme="majorBidi" w:cstheme="majorBidi"/>
                <w:b/>
                <w:bCs/>
                <w:szCs w:val="22"/>
              </w:rPr>
              <w:t>Specific Job Duty</w:t>
            </w:r>
          </w:p>
          <w:p w14:paraId="168B9D5E" w14:textId="77777777" w:rsidR="003316B8" w:rsidRPr="00365982" w:rsidRDefault="003316B8" w:rsidP="00436279">
            <w:pPr>
              <w:jc w:val="center"/>
              <w:rPr>
                <w:rFonts w:asciiTheme="majorBidi" w:hAnsiTheme="majorBidi" w:cstheme="majorBidi"/>
                <w:b/>
                <w:bCs/>
                <w:szCs w:val="22"/>
              </w:rPr>
            </w:pPr>
          </w:p>
          <w:p w14:paraId="0520CDD5" w14:textId="77777777" w:rsidR="003316B8" w:rsidRPr="00365982" w:rsidRDefault="003316B8" w:rsidP="00436279">
            <w:pPr>
              <w:jc w:val="center"/>
              <w:rPr>
                <w:rFonts w:asciiTheme="majorBidi" w:hAnsiTheme="majorBidi" w:cstheme="majorBidi"/>
                <w:b/>
                <w:bCs/>
                <w:szCs w:val="22"/>
              </w:rPr>
            </w:pPr>
            <w:r w:rsidRPr="00365982">
              <w:rPr>
                <w:rFonts w:asciiTheme="majorBidi" w:hAnsiTheme="majorBidi" w:cstheme="majorBidi"/>
                <w:b/>
                <w:bCs/>
                <w:color w:val="FF0000"/>
                <w:szCs w:val="22"/>
              </w:rPr>
              <w:t>PLEASE DO NOT CHANGE JOB DUTIES; ONLY ELABORATE WHERE INDICATED</w:t>
            </w:r>
          </w:p>
        </w:tc>
        <w:tc>
          <w:tcPr>
            <w:tcW w:w="990" w:type="dxa"/>
            <w:shd w:val="clear" w:color="auto" w:fill="auto"/>
            <w:vAlign w:val="center"/>
            <w:hideMark/>
          </w:tcPr>
          <w:p w14:paraId="56851E13" w14:textId="77777777" w:rsidR="003316B8" w:rsidRPr="00365982" w:rsidRDefault="003316B8" w:rsidP="00436279">
            <w:pPr>
              <w:jc w:val="center"/>
              <w:rPr>
                <w:rFonts w:asciiTheme="majorBidi" w:hAnsiTheme="majorBidi" w:cstheme="majorBidi"/>
                <w:b/>
                <w:bCs/>
                <w:szCs w:val="22"/>
              </w:rPr>
            </w:pPr>
            <w:r w:rsidRPr="00365982">
              <w:rPr>
                <w:rFonts w:asciiTheme="majorBidi" w:hAnsiTheme="majorBidi" w:cstheme="majorBidi"/>
                <w:b/>
                <w:bCs/>
                <w:szCs w:val="22"/>
              </w:rPr>
              <w:t>% of Time Spent</w:t>
            </w:r>
          </w:p>
        </w:tc>
        <w:tc>
          <w:tcPr>
            <w:tcW w:w="2880" w:type="dxa"/>
            <w:shd w:val="clear" w:color="auto" w:fill="auto"/>
            <w:vAlign w:val="center"/>
            <w:hideMark/>
          </w:tcPr>
          <w:p w14:paraId="4BDF937F" w14:textId="77777777" w:rsidR="003316B8" w:rsidRPr="00365982" w:rsidRDefault="003316B8" w:rsidP="00436279">
            <w:pPr>
              <w:jc w:val="center"/>
              <w:rPr>
                <w:rFonts w:asciiTheme="majorBidi" w:hAnsiTheme="majorBidi" w:cstheme="majorBidi"/>
                <w:b/>
                <w:bCs/>
                <w:szCs w:val="22"/>
              </w:rPr>
            </w:pPr>
            <w:r w:rsidRPr="00365982">
              <w:rPr>
                <w:rFonts w:asciiTheme="majorBidi" w:hAnsiTheme="majorBidi" w:cstheme="majorBidi"/>
                <w:b/>
                <w:bCs/>
                <w:szCs w:val="22"/>
              </w:rPr>
              <w:t>Amazon’s products, services, tools, research, equipment, techniques etc. requiring specialized knowledge</w:t>
            </w:r>
          </w:p>
        </w:tc>
        <w:tc>
          <w:tcPr>
            <w:tcW w:w="1170" w:type="dxa"/>
          </w:tcPr>
          <w:p w14:paraId="5B2A4BBF" w14:textId="77777777" w:rsidR="003316B8" w:rsidRPr="00365982" w:rsidRDefault="003316B8" w:rsidP="00436279">
            <w:pPr>
              <w:jc w:val="center"/>
              <w:rPr>
                <w:rFonts w:asciiTheme="majorBidi" w:hAnsiTheme="majorBidi" w:cstheme="majorBidi"/>
                <w:b/>
                <w:bCs/>
                <w:szCs w:val="22"/>
              </w:rPr>
            </w:pPr>
            <w:r w:rsidRPr="00365982">
              <w:rPr>
                <w:rFonts w:asciiTheme="majorBidi" w:hAnsiTheme="majorBidi" w:cstheme="majorBidi"/>
                <w:b/>
                <w:bCs/>
                <w:szCs w:val="22"/>
              </w:rPr>
              <w:t>Minimum required time to obtain skill</w:t>
            </w:r>
          </w:p>
        </w:tc>
      </w:tr>
      <w:tr w:rsidR="003316B8" w:rsidRPr="00365982" w14:paraId="70E97F23" w14:textId="77777777" w:rsidTr="00436279">
        <w:trPr>
          <w:trHeight w:val="407"/>
        </w:trPr>
        <w:tc>
          <w:tcPr>
            <w:tcW w:w="5310" w:type="dxa"/>
            <w:shd w:val="clear" w:color="auto" w:fill="auto"/>
            <w:noWrap/>
            <w:vAlign w:val="center"/>
            <w:hideMark/>
          </w:tcPr>
          <w:p w14:paraId="374861B5" w14:textId="02340F5A" w:rsidR="007440B6" w:rsidRDefault="003316B8" w:rsidP="00034425">
            <w:pPr>
              <w:rPr>
                <w:rFonts w:asciiTheme="majorBidi" w:hAnsiTheme="majorBidi" w:cstheme="majorBidi"/>
                <w:bCs/>
                <w:szCs w:val="22"/>
              </w:rPr>
            </w:pPr>
            <w:r w:rsidRPr="00365982">
              <w:rPr>
                <w:rFonts w:asciiTheme="majorBidi" w:hAnsiTheme="majorBidi" w:cstheme="majorBidi"/>
                <w:bCs/>
                <w:szCs w:val="22"/>
              </w:rPr>
              <w:t>Defining Management Information reporting requirements and compliance related dashboards to enable an integrated approach covering all compliance topics.</w:t>
            </w:r>
          </w:p>
          <w:p w14:paraId="223DAA97" w14:textId="77777777" w:rsidR="007440B6" w:rsidRPr="007440B6" w:rsidRDefault="007440B6" w:rsidP="00034425">
            <w:pPr>
              <w:rPr>
                <w:rFonts w:asciiTheme="majorBidi" w:hAnsiTheme="majorBidi" w:cstheme="majorBidi"/>
                <w:bCs/>
                <w:szCs w:val="22"/>
              </w:rPr>
            </w:pPr>
          </w:p>
          <w:p w14:paraId="12018863" w14:textId="77777777" w:rsidR="00CA00DF" w:rsidRPr="00CA00DF" w:rsidRDefault="00CA00DF" w:rsidP="00CA00DF">
            <w:pPr>
              <w:pStyle w:val="ListParagraph"/>
              <w:numPr>
                <w:ilvl w:val="0"/>
                <w:numId w:val="23"/>
              </w:numPr>
              <w:ind w:left="339" w:hanging="270"/>
              <w:rPr>
                <w:rFonts w:asciiTheme="majorBidi" w:hAnsiTheme="majorBidi" w:cstheme="majorBidi"/>
                <w:color w:val="000000"/>
                <w:szCs w:val="22"/>
                <w:highlight w:val="green"/>
              </w:rPr>
            </w:pPr>
            <w:r w:rsidRPr="00CA00DF">
              <w:rPr>
                <w:rFonts w:asciiTheme="majorBidi" w:hAnsiTheme="majorBidi" w:cstheme="majorBidi"/>
                <w:color w:val="000000"/>
                <w:szCs w:val="22"/>
                <w:highlight w:val="green"/>
              </w:rPr>
              <w:t>Collaborate with Business teams to distill specific data requirements from high-level business goals</w:t>
            </w:r>
          </w:p>
          <w:p w14:paraId="533B05EF" w14:textId="0BCF895A" w:rsidR="007440B6" w:rsidRPr="007A761F" w:rsidRDefault="007440B6" w:rsidP="007A761F">
            <w:pPr>
              <w:pStyle w:val="ListParagraph"/>
              <w:numPr>
                <w:ilvl w:val="0"/>
                <w:numId w:val="23"/>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lastRenderedPageBreak/>
              <w:t>Extract data from Data Warehouse and build data pipelines through ETLM</w:t>
            </w:r>
            <w:r w:rsidR="00034425" w:rsidRPr="007A761F">
              <w:rPr>
                <w:rFonts w:asciiTheme="majorBidi" w:hAnsiTheme="majorBidi" w:cstheme="majorBidi"/>
                <w:color w:val="000000"/>
                <w:szCs w:val="22"/>
                <w:highlight w:val="green"/>
              </w:rPr>
              <w:t>,S3 and Redshift</w:t>
            </w:r>
            <w:r w:rsidRPr="007A761F">
              <w:rPr>
                <w:rFonts w:asciiTheme="majorBidi" w:hAnsiTheme="majorBidi" w:cstheme="majorBidi"/>
                <w:color w:val="000000"/>
                <w:szCs w:val="22"/>
                <w:highlight w:val="green"/>
              </w:rPr>
              <w:t xml:space="preserve"> </w:t>
            </w:r>
          </w:p>
          <w:p w14:paraId="5D849446" w14:textId="6252D646" w:rsidR="003316B8" w:rsidRPr="007A761F" w:rsidRDefault="00034425" w:rsidP="007A761F">
            <w:pPr>
              <w:pStyle w:val="ListParagraph"/>
              <w:numPr>
                <w:ilvl w:val="0"/>
                <w:numId w:val="23"/>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Anlayse Data for the accuracy of data and provide perspective to leaders on how to view the metrics.</w:t>
            </w:r>
          </w:p>
          <w:p w14:paraId="42393784" w14:textId="77777777" w:rsidR="003316B8" w:rsidRPr="00365982" w:rsidRDefault="003316B8" w:rsidP="00436279">
            <w:pPr>
              <w:jc w:val="both"/>
              <w:rPr>
                <w:rFonts w:asciiTheme="majorBidi" w:hAnsiTheme="majorBidi" w:cstheme="majorBidi"/>
                <w:bCs/>
                <w:szCs w:val="22"/>
              </w:rPr>
            </w:pPr>
          </w:p>
        </w:tc>
        <w:tc>
          <w:tcPr>
            <w:tcW w:w="990" w:type="dxa"/>
            <w:shd w:val="clear" w:color="auto" w:fill="auto"/>
            <w:noWrap/>
            <w:vAlign w:val="center"/>
            <w:hideMark/>
          </w:tcPr>
          <w:p w14:paraId="2813A6FC" w14:textId="30043B5C" w:rsidR="003316B8" w:rsidRPr="00365982" w:rsidRDefault="00CA00DF" w:rsidP="00436279">
            <w:pPr>
              <w:jc w:val="center"/>
              <w:rPr>
                <w:rFonts w:asciiTheme="majorBidi" w:hAnsiTheme="majorBidi" w:cstheme="majorBidi"/>
                <w:bCs/>
                <w:szCs w:val="22"/>
              </w:rPr>
            </w:pPr>
            <w:r>
              <w:rPr>
                <w:rFonts w:asciiTheme="majorBidi" w:hAnsiTheme="majorBidi" w:cstheme="majorBidi"/>
                <w:bCs/>
                <w:szCs w:val="22"/>
              </w:rPr>
              <w:lastRenderedPageBreak/>
              <w:t>15</w:t>
            </w:r>
            <w:r w:rsidR="003316B8" w:rsidRPr="00365982">
              <w:rPr>
                <w:rFonts w:asciiTheme="majorBidi" w:hAnsiTheme="majorBidi" w:cstheme="majorBidi"/>
                <w:bCs/>
                <w:szCs w:val="22"/>
              </w:rPr>
              <w:t>%</w:t>
            </w:r>
          </w:p>
        </w:tc>
        <w:tc>
          <w:tcPr>
            <w:tcW w:w="2880" w:type="dxa"/>
            <w:shd w:val="clear" w:color="auto" w:fill="auto"/>
            <w:vAlign w:val="center"/>
            <w:hideMark/>
          </w:tcPr>
          <w:p w14:paraId="14F9D7D5" w14:textId="2F5A837D" w:rsidR="003316B8" w:rsidRPr="00365982" w:rsidRDefault="00034425" w:rsidP="00436279">
            <w:pPr>
              <w:jc w:val="center"/>
              <w:rPr>
                <w:rFonts w:asciiTheme="majorBidi" w:hAnsiTheme="majorBidi" w:cstheme="majorBidi"/>
                <w:bCs/>
                <w:szCs w:val="22"/>
              </w:rPr>
            </w:pPr>
            <w:r w:rsidRPr="00E02DE3">
              <w:rPr>
                <w:rFonts w:asciiTheme="majorBidi" w:hAnsiTheme="majorBidi" w:cstheme="majorBidi"/>
                <w:sz w:val="23"/>
                <w:szCs w:val="23"/>
              </w:rPr>
              <w:t>Simple Storage Service</w:t>
            </w:r>
            <w:r w:rsidR="003316B8" w:rsidRPr="00365982">
              <w:rPr>
                <w:rFonts w:asciiTheme="majorBidi" w:hAnsiTheme="majorBidi" w:cstheme="majorBidi"/>
                <w:bCs/>
                <w:szCs w:val="22"/>
              </w:rPr>
              <w:t>, Redshift, ETLM, VIRT Dashboard</w:t>
            </w:r>
          </w:p>
        </w:tc>
        <w:tc>
          <w:tcPr>
            <w:tcW w:w="1170" w:type="dxa"/>
          </w:tcPr>
          <w:p w14:paraId="4FD9C864" w14:textId="42607F3A" w:rsidR="003316B8" w:rsidRPr="00365982" w:rsidRDefault="00CA00DF" w:rsidP="00CA00DF">
            <w:pPr>
              <w:rPr>
                <w:rFonts w:asciiTheme="majorBidi" w:hAnsiTheme="majorBidi" w:cstheme="majorBidi"/>
                <w:bCs/>
                <w:szCs w:val="22"/>
              </w:rPr>
            </w:pPr>
            <w:r>
              <w:rPr>
                <w:rFonts w:asciiTheme="majorBidi" w:hAnsiTheme="majorBidi" w:cstheme="majorBidi"/>
                <w:color w:val="000000"/>
                <w:szCs w:val="22"/>
                <w:highlight w:val="green"/>
              </w:rPr>
              <w:t>2 to 5</w:t>
            </w:r>
            <w:r w:rsidR="00034425">
              <w:rPr>
                <w:rFonts w:asciiTheme="majorBidi" w:hAnsiTheme="majorBidi" w:cstheme="majorBidi"/>
                <w:color w:val="000000"/>
                <w:szCs w:val="22"/>
                <w:highlight w:val="green"/>
              </w:rPr>
              <w:t xml:space="preserve"> months </w:t>
            </w:r>
          </w:p>
        </w:tc>
      </w:tr>
      <w:tr w:rsidR="003316B8" w:rsidRPr="00365982" w14:paraId="40290C97" w14:textId="77777777" w:rsidTr="00436279">
        <w:trPr>
          <w:trHeight w:val="509"/>
        </w:trPr>
        <w:tc>
          <w:tcPr>
            <w:tcW w:w="5310" w:type="dxa"/>
            <w:shd w:val="clear" w:color="auto" w:fill="auto"/>
            <w:noWrap/>
            <w:vAlign w:val="center"/>
            <w:hideMark/>
          </w:tcPr>
          <w:p w14:paraId="48BF679D" w14:textId="77777777" w:rsidR="003316B8" w:rsidRPr="00365982" w:rsidRDefault="003316B8" w:rsidP="00436279">
            <w:pPr>
              <w:jc w:val="both"/>
              <w:rPr>
                <w:rFonts w:asciiTheme="majorBidi" w:hAnsiTheme="majorBidi" w:cstheme="majorBidi"/>
                <w:bCs/>
                <w:szCs w:val="22"/>
              </w:rPr>
            </w:pPr>
            <w:r w:rsidRPr="00365982">
              <w:rPr>
                <w:rFonts w:asciiTheme="majorBidi" w:hAnsiTheme="majorBidi" w:cstheme="majorBidi"/>
                <w:bCs/>
                <w:szCs w:val="22"/>
              </w:rPr>
              <w:t>Building a compliance organization level reporting dashboard to help management understand challenges and risks faced around compliance.</w:t>
            </w:r>
          </w:p>
          <w:p w14:paraId="6DBC82BA" w14:textId="080427A3" w:rsidR="009D7DF7" w:rsidRPr="007A761F" w:rsidRDefault="009D7DF7" w:rsidP="007A761F">
            <w:pPr>
              <w:pStyle w:val="ListParagraph"/>
              <w:numPr>
                <w:ilvl w:val="0"/>
                <w:numId w:val="23"/>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Build easy to understand and lite Dashboard using Redshift, ETLM</w:t>
            </w:r>
            <w:r w:rsidR="007A761F">
              <w:rPr>
                <w:rFonts w:asciiTheme="majorBidi" w:hAnsiTheme="majorBidi" w:cstheme="majorBidi"/>
                <w:color w:val="000000"/>
                <w:szCs w:val="22"/>
                <w:highlight w:val="green"/>
              </w:rPr>
              <w:t xml:space="preserve"> and excel </w:t>
            </w:r>
            <w:r w:rsidRPr="007A761F">
              <w:rPr>
                <w:rFonts w:asciiTheme="majorBidi" w:hAnsiTheme="majorBidi" w:cstheme="majorBidi"/>
                <w:color w:val="000000"/>
                <w:szCs w:val="22"/>
                <w:highlight w:val="green"/>
              </w:rPr>
              <w:t xml:space="preserve"> </w:t>
            </w:r>
          </w:p>
          <w:p w14:paraId="3AEACC8B" w14:textId="5912BF77" w:rsidR="003316B8" w:rsidRPr="007A761F" w:rsidRDefault="009D7DF7" w:rsidP="007A761F">
            <w:pPr>
              <w:pStyle w:val="ListParagraph"/>
              <w:numPr>
                <w:ilvl w:val="0"/>
                <w:numId w:val="23"/>
              </w:numPr>
              <w:ind w:left="339" w:hanging="270"/>
              <w:rPr>
                <w:rFonts w:asciiTheme="majorBidi" w:hAnsiTheme="majorBidi" w:cstheme="majorBidi"/>
                <w:szCs w:val="22"/>
              </w:rPr>
            </w:pPr>
            <w:r w:rsidRPr="007A761F">
              <w:rPr>
                <w:rFonts w:asciiTheme="majorBidi" w:hAnsiTheme="majorBidi" w:cstheme="majorBidi"/>
                <w:color w:val="000000"/>
                <w:szCs w:val="22"/>
                <w:highlight w:val="green"/>
              </w:rPr>
              <w:t>Refresh and circulate Dashboards and reports to customers on a daily basis using Amazon metrics.</w:t>
            </w:r>
            <w:r w:rsidRPr="009D7DF7">
              <w:rPr>
                <w:rFonts w:asciiTheme="majorBidi" w:hAnsiTheme="majorBidi" w:cstheme="majorBidi"/>
                <w:szCs w:val="22"/>
              </w:rPr>
              <w:t xml:space="preserve"> </w:t>
            </w:r>
          </w:p>
        </w:tc>
        <w:tc>
          <w:tcPr>
            <w:tcW w:w="990" w:type="dxa"/>
            <w:shd w:val="clear" w:color="auto" w:fill="auto"/>
            <w:noWrap/>
            <w:vAlign w:val="center"/>
            <w:hideMark/>
          </w:tcPr>
          <w:p w14:paraId="5CB5B79A" w14:textId="65775F78" w:rsidR="003316B8" w:rsidRPr="00365982" w:rsidRDefault="00CA00DF" w:rsidP="00436279">
            <w:pPr>
              <w:jc w:val="center"/>
              <w:rPr>
                <w:rFonts w:asciiTheme="majorBidi" w:hAnsiTheme="majorBidi" w:cstheme="majorBidi"/>
                <w:bCs/>
                <w:szCs w:val="22"/>
              </w:rPr>
            </w:pPr>
            <w:r>
              <w:rPr>
                <w:rFonts w:asciiTheme="majorBidi" w:hAnsiTheme="majorBidi" w:cstheme="majorBidi"/>
                <w:bCs/>
                <w:szCs w:val="22"/>
              </w:rPr>
              <w:t>15</w:t>
            </w:r>
            <w:r w:rsidR="003316B8" w:rsidRPr="00365982">
              <w:rPr>
                <w:rFonts w:asciiTheme="majorBidi" w:hAnsiTheme="majorBidi" w:cstheme="majorBidi"/>
                <w:bCs/>
                <w:szCs w:val="22"/>
              </w:rPr>
              <w:t>%</w:t>
            </w:r>
          </w:p>
        </w:tc>
        <w:tc>
          <w:tcPr>
            <w:tcW w:w="2880" w:type="dxa"/>
            <w:shd w:val="clear" w:color="auto" w:fill="auto"/>
            <w:vAlign w:val="center"/>
            <w:hideMark/>
          </w:tcPr>
          <w:p w14:paraId="4251773F" w14:textId="69719E31" w:rsidR="003316B8" w:rsidRPr="00365982" w:rsidRDefault="00034425" w:rsidP="00436279">
            <w:pPr>
              <w:jc w:val="center"/>
              <w:rPr>
                <w:rFonts w:asciiTheme="majorBidi" w:hAnsiTheme="majorBidi" w:cstheme="majorBidi"/>
                <w:bCs/>
                <w:szCs w:val="22"/>
              </w:rPr>
            </w:pPr>
            <w:r w:rsidRPr="00E02DE3">
              <w:rPr>
                <w:rFonts w:asciiTheme="majorBidi" w:hAnsiTheme="majorBidi" w:cstheme="majorBidi"/>
                <w:sz w:val="23"/>
                <w:szCs w:val="23"/>
              </w:rPr>
              <w:t>Simple Storage Service</w:t>
            </w:r>
            <w:r w:rsidR="003316B8" w:rsidRPr="00365982">
              <w:rPr>
                <w:rFonts w:asciiTheme="majorBidi" w:hAnsiTheme="majorBidi" w:cstheme="majorBidi"/>
                <w:bCs/>
                <w:szCs w:val="22"/>
              </w:rPr>
              <w:t>, Redshift, ETLM, VIRT Dashboard</w:t>
            </w:r>
          </w:p>
        </w:tc>
        <w:tc>
          <w:tcPr>
            <w:tcW w:w="1170" w:type="dxa"/>
          </w:tcPr>
          <w:p w14:paraId="4A587FBB" w14:textId="66279F91" w:rsidR="003316B8" w:rsidRPr="00365982" w:rsidRDefault="007A761F" w:rsidP="00436279">
            <w:pPr>
              <w:rPr>
                <w:rFonts w:asciiTheme="majorBidi" w:hAnsiTheme="majorBidi" w:cstheme="majorBidi"/>
                <w:bCs/>
                <w:szCs w:val="22"/>
              </w:rPr>
            </w:pPr>
            <w:r>
              <w:rPr>
                <w:rFonts w:asciiTheme="majorBidi" w:hAnsiTheme="majorBidi" w:cstheme="majorBidi"/>
                <w:color w:val="000000"/>
                <w:szCs w:val="22"/>
                <w:highlight w:val="green"/>
              </w:rPr>
              <w:t>12 to 18 months</w:t>
            </w:r>
          </w:p>
        </w:tc>
      </w:tr>
      <w:tr w:rsidR="003316B8" w:rsidRPr="00365982" w14:paraId="50E81DE9" w14:textId="77777777" w:rsidTr="00436279">
        <w:trPr>
          <w:trHeight w:val="407"/>
        </w:trPr>
        <w:tc>
          <w:tcPr>
            <w:tcW w:w="5310" w:type="dxa"/>
            <w:shd w:val="clear" w:color="auto" w:fill="auto"/>
            <w:noWrap/>
            <w:vAlign w:val="center"/>
            <w:hideMark/>
          </w:tcPr>
          <w:p w14:paraId="01D4C6AA" w14:textId="77777777" w:rsidR="003316B8" w:rsidRPr="00365982" w:rsidRDefault="003316B8" w:rsidP="00436279">
            <w:pPr>
              <w:jc w:val="both"/>
              <w:rPr>
                <w:rFonts w:asciiTheme="majorBidi" w:hAnsiTheme="majorBidi" w:cstheme="majorBidi"/>
                <w:bCs/>
                <w:szCs w:val="22"/>
              </w:rPr>
            </w:pPr>
            <w:r w:rsidRPr="00365982">
              <w:rPr>
                <w:rFonts w:asciiTheme="majorBidi" w:hAnsiTheme="majorBidi" w:cstheme="majorBidi"/>
                <w:bCs/>
                <w:szCs w:val="22"/>
              </w:rPr>
              <w:t>Understanding requirements from the leadership and product compliance teams and mapping them with data sources / data warehouse.</w:t>
            </w:r>
          </w:p>
          <w:p w14:paraId="7AF2349F" w14:textId="77777777" w:rsidR="007A761F" w:rsidRDefault="007A761F" w:rsidP="003316B8">
            <w:pPr>
              <w:numPr>
                <w:ilvl w:val="0"/>
                <w:numId w:val="21"/>
              </w:numPr>
              <w:ind w:left="360"/>
              <w:rPr>
                <w:rFonts w:asciiTheme="majorBidi" w:hAnsiTheme="majorBidi" w:cstheme="majorBidi"/>
                <w:szCs w:val="22"/>
                <w:highlight w:val="green"/>
              </w:rPr>
            </w:pPr>
            <w:r>
              <w:rPr>
                <w:rFonts w:asciiTheme="majorBidi" w:hAnsiTheme="majorBidi" w:cstheme="majorBidi"/>
                <w:szCs w:val="22"/>
                <w:highlight w:val="green"/>
              </w:rPr>
              <w:t>Present the various design and views for leadership using the Redshift, VRIT dashboard.</w:t>
            </w:r>
          </w:p>
          <w:p w14:paraId="62640408" w14:textId="3722FEE2" w:rsidR="003316B8" w:rsidRDefault="007A761F" w:rsidP="003316B8">
            <w:pPr>
              <w:numPr>
                <w:ilvl w:val="0"/>
                <w:numId w:val="21"/>
              </w:numPr>
              <w:ind w:left="360"/>
              <w:rPr>
                <w:rFonts w:asciiTheme="majorBidi" w:hAnsiTheme="majorBidi" w:cstheme="majorBidi"/>
                <w:szCs w:val="22"/>
                <w:highlight w:val="green"/>
              </w:rPr>
            </w:pPr>
            <w:r>
              <w:rPr>
                <w:rFonts w:asciiTheme="majorBidi" w:hAnsiTheme="majorBidi" w:cstheme="majorBidi"/>
                <w:szCs w:val="22"/>
                <w:highlight w:val="green"/>
              </w:rPr>
              <w:t xml:space="preserve">Review and dive deep into various data tables in ETLM to seek the suitable data source. </w:t>
            </w:r>
          </w:p>
          <w:p w14:paraId="19B7A35A" w14:textId="56A8C6A7" w:rsidR="003316B8" w:rsidRPr="007A761F" w:rsidRDefault="007A761F" w:rsidP="007A761F">
            <w:pPr>
              <w:numPr>
                <w:ilvl w:val="0"/>
                <w:numId w:val="21"/>
              </w:numPr>
              <w:ind w:left="360"/>
              <w:rPr>
                <w:rFonts w:asciiTheme="majorBidi" w:hAnsiTheme="majorBidi" w:cstheme="majorBidi"/>
                <w:szCs w:val="22"/>
                <w:highlight w:val="green"/>
              </w:rPr>
            </w:pPr>
            <w:r>
              <w:rPr>
                <w:rFonts w:asciiTheme="majorBidi" w:hAnsiTheme="majorBidi" w:cstheme="majorBidi"/>
                <w:szCs w:val="22"/>
                <w:highlight w:val="green"/>
              </w:rPr>
              <w:t>Incorporate the new data source into the existing views.</w:t>
            </w:r>
          </w:p>
        </w:tc>
        <w:tc>
          <w:tcPr>
            <w:tcW w:w="990" w:type="dxa"/>
            <w:shd w:val="clear" w:color="auto" w:fill="auto"/>
            <w:noWrap/>
            <w:vAlign w:val="center"/>
            <w:hideMark/>
          </w:tcPr>
          <w:p w14:paraId="35027E40"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15%</w:t>
            </w:r>
          </w:p>
        </w:tc>
        <w:tc>
          <w:tcPr>
            <w:tcW w:w="2880" w:type="dxa"/>
            <w:shd w:val="clear" w:color="auto" w:fill="auto"/>
            <w:vAlign w:val="center"/>
            <w:hideMark/>
          </w:tcPr>
          <w:p w14:paraId="3BB22CD3"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Redshift, ETLM, VIRT Dashboard</w:t>
            </w:r>
          </w:p>
        </w:tc>
        <w:tc>
          <w:tcPr>
            <w:tcW w:w="1170" w:type="dxa"/>
          </w:tcPr>
          <w:p w14:paraId="3D6E70BF" w14:textId="43D91DE9" w:rsidR="003316B8" w:rsidRPr="00365982" w:rsidRDefault="00CA00DF" w:rsidP="00CA00DF">
            <w:pPr>
              <w:rPr>
                <w:rFonts w:asciiTheme="majorBidi" w:hAnsiTheme="majorBidi" w:cstheme="majorBidi"/>
                <w:bCs/>
                <w:szCs w:val="22"/>
              </w:rPr>
            </w:pPr>
            <w:r>
              <w:rPr>
                <w:rFonts w:asciiTheme="majorBidi" w:hAnsiTheme="majorBidi" w:cstheme="majorBidi"/>
                <w:color w:val="000000"/>
                <w:szCs w:val="22"/>
                <w:highlight w:val="green"/>
              </w:rPr>
              <w:t>2 to 5</w:t>
            </w:r>
            <w:r w:rsidR="007A761F">
              <w:rPr>
                <w:rFonts w:asciiTheme="majorBidi" w:hAnsiTheme="majorBidi" w:cstheme="majorBidi"/>
                <w:color w:val="000000"/>
                <w:szCs w:val="22"/>
                <w:highlight w:val="green"/>
              </w:rPr>
              <w:t xml:space="preserve"> months</w:t>
            </w:r>
          </w:p>
        </w:tc>
      </w:tr>
      <w:tr w:rsidR="003316B8" w:rsidRPr="00365982" w14:paraId="40009C3E" w14:textId="77777777" w:rsidTr="00436279">
        <w:trPr>
          <w:trHeight w:val="407"/>
        </w:trPr>
        <w:tc>
          <w:tcPr>
            <w:tcW w:w="5310" w:type="dxa"/>
            <w:shd w:val="clear" w:color="auto" w:fill="auto"/>
            <w:noWrap/>
            <w:vAlign w:val="center"/>
            <w:hideMark/>
          </w:tcPr>
          <w:p w14:paraId="73D05B44" w14:textId="77777777" w:rsidR="003316B8" w:rsidRPr="00365982" w:rsidRDefault="003316B8" w:rsidP="00436279">
            <w:pPr>
              <w:jc w:val="both"/>
              <w:rPr>
                <w:rFonts w:asciiTheme="majorBidi" w:hAnsiTheme="majorBidi" w:cstheme="majorBidi"/>
                <w:bCs/>
                <w:szCs w:val="22"/>
              </w:rPr>
            </w:pPr>
            <w:r w:rsidRPr="00365982">
              <w:rPr>
                <w:rFonts w:asciiTheme="majorBidi" w:hAnsiTheme="majorBidi" w:cstheme="majorBidi"/>
                <w:bCs/>
                <w:szCs w:val="22"/>
              </w:rPr>
              <w:t xml:space="preserve">Guiding and mentoring junior analysts on how to use Amazon’s proprietary tools and technologies. </w:t>
            </w:r>
          </w:p>
          <w:p w14:paraId="6C80034F" w14:textId="77777777" w:rsidR="00CA00DF" w:rsidRPr="00CA00DF" w:rsidRDefault="00CA00DF" w:rsidP="003316B8">
            <w:pPr>
              <w:numPr>
                <w:ilvl w:val="0"/>
                <w:numId w:val="21"/>
              </w:numPr>
              <w:ind w:left="360"/>
              <w:rPr>
                <w:rFonts w:asciiTheme="majorBidi" w:hAnsiTheme="majorBidi" w:cstheme="majorBidi"/>
                <w:szCs w:val="22"/>
                <w:highlight w:val="green"/>
              </w:rPr>
            </w:pPr>
            <w:r>
              <w:rPr>
                <w:rFonts w:asciiTheme="majorBidi" w:hAnsiTheme="majorBidi" w:cstheme="majorBidi"/>
                <w:szCs w:val="22"/>
                <w:highlight w:val="green"/>
              </w:rPr>
              <w:t xml:space="preserve"> Creating Code library in </w:t>
            </w:r>
            <w:r w:rsidRPr="00CA00DF">
              <w:rPr>
                <w:rFonts w:asciiTheme="majorBidi" w:hAnsiTheme="majorBidi" w:cstheme="majorBidi"/>
                <w:szCs w:val="22"/>
                <w:highlight w:val="green"/>
              </w:rPr>
              <w:t xml:space="preserve">ETLM for junior analyst to reuse the codes to save time for development </w:t>
            </w:r>
          </w:p>
          <w:p w14:paraId="1B4A47ED" w14:textId="10679050" w:rsidR="003316B8" w:rsidRPr="00365982" w:rsidRDefault="00CA00DF" w:rsidP="003316B8">
            <w:pPr>
              <w:numPr>
                <w:ilvl w:val="0"/>
                <w:numId w:val="21"/>
              </w:numPr>
              <w:ind w:left="360"/>
              <w:rPr>
                <w:rFonts w:asciiTheme="majorBidi" w:hAnsiTheme="majorBidi" w:cstheme="majorBidi"/>
                <w:szCs w:val="22"/>
                <w:highlight w:val="green"/>
              </w:rPr>
            </w:pPr>
            <w:r w:rsidRPr="00CA00DF">
              <w:rPr>
                <w:rFonts w:asciiTheme="majorBidi" w:hAnsiTheme="majorBidi" w:cstheme="majorBidi"/>
                <w:szCs w:val="22"/>
                <w:highlight w:val="green"/>
              </w:rPr>
              <w:t xml:space="preserve">Create training material and sharing best practices </w:t>
            </w:r>
            <w:r>
              <w:rPr>
                <w:rFonts w:asciiTheme="majorBidi" w:hAnsiTheme="majorBidi" w:cstheme="majorBidi"/>
                <w:szCs w:val="22"/>
                <w:highlight w:val="green"/>
              </w:rPr>
              <w:t xml:space="preserve">to </w:t>
            </w:r>
            <w:r w:rsidRPr="00CA00DF">
              <w:rPr>
                <w:rFonts w:asciiTheme="majorBidi" w:hAnsiTheme="majorBidi" w:cstheme="majorBidi"/>
                <w:szCs w:val="22"/>
                <w:highlight w:val="green"/>
              </w:rPr>
              <w:t xml:space="preserve">junior </w:t>
            </w:r>
            <w:r>
              <w:rPr>
                <w:rFonts w:asciiTheme="majorBidi" w:hAnsiTheme="majorBidi" w:cstheme="majorBidi"/>
                <w:szCs w:val="22"/>
                <w:highlight w:val="green"/>
              </w:rPr>
              <w:t>analyst to</w:t>
            </w:r>
            <w:r w:rsidRPr="00CA00DF">
              <w:rPr>
                <w:rFonts w:asciiTheme="majorBidi" w:hAnsiTheme="majorBidi" w:cstheme="majorBidi"/>
                <w:szCs w:val="22"/>
                <w:highlight w:val="green"/>
              </w:rPr>
              <w:t xml:space="preserve"> reduce the learning curve.</w:t>
            </w:r>
            <w:r>
              <w:rPr>
                <w:rFonts w:asciiTheme="majorBidi" w:hAnsiTheme="majorBidi" w:cstheme="majorBidi"/>
                <w:szCs w:val="22"/>
                <w:highlight w:val="green"/>
              </w:rPr>
              <w:t xml:space="preserve"> </w:t>
            </w:r>
          </w:p>
          <w:p w14:paraId="0BB60B45" w14:textId="77777777" w:rsidR="003316B8" w:rsidRPr="00365982" w:rsidRDefault="003316B8" w:rsidP="00436279">
            <w:pPr>
              <w:jc w:val="both"/>
              <w:rPr>
                <w:rFonts w:asciiTheme="majorBidi" w:hAnsiTheme="majorBidi" w:cstheme="majorBidi"/>
                <w:bCs/>
                <w:szCs w:val="22"/>
              </w:rPr>
            </w:pPr>
          </w:p>
          <w:p w14:paraId="61DB0412" w14:textId="77777777" w:rsidR="003316B8" w:rsidRPr="00365982" w:rsidRDefault="003316B8" w:rsidP="00436279">
            <w:pPr>
              <w:jc w:val="both"/>
              <w:rPr>
                <w:rFonts w:asciiTheme="majorBidi" w:hAnsiTheme="majorBidi" w:cstheme="majorBidi"/>
                <w:bCs/>
                <w:szCs w:val="22"/>
              </w:rPr>
            </w:pPr>
          </w:p>
        </w:tc>
        <w:tc>
          <w:tcPr>
            <w:tcW w:w="990" w:type="dxa"/>
            <w:shd w:val="clear" w:color="auto" w:fill="auto"/>
            <w:noWrap/>
            <w:vAlign w:val="center"/>
            <w:hideMark/>
          </w:tcPr>
          <w:p w14:paraId="2A38149C"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10%</w:t>
            </w:r>
          </w:p>
        </w:tc>
        <w:tc>
          <w:tcPr>
            <w:tcW w:w="2880" w:type="dxa"/>
            <w:shd w:val="clear" w:color="auto" w:fill="auto"/>
            <w:vAlign w:val="center"/>
            <w:hideMark/>
          </w:tcPr>
          <w:p w14:paraId="447B77FE"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Redshift, ETLM, VIRT Dashboard</w:t>
            </w:r>
          </w:p>
        </w:tc>
        <w:tc>
          <w:tcPr>
            <w:tcW w:w="1170" w:type="dxa"/>
          </w:tcPr>
          <w:p w14:paraId="4FB72483" w14:textId="0DEAFE55" w:rsidR="003316B8" w:rsidRPr="00365982" w:rsidRDefault="00CA00DF" w:rsidP="00436279">
            <w:pPr>
              <w:rPr>
                <w:rFonts w:asciiTheme="majorBidi" w:hAnsiTheme="majorBidi" w:cstheme="majorBidi"/>
                <w:bCs/>
                <w:szCs w:val="22"/>
              </w:rPr>
            </w:pPr>
            <w:r w:rsidRPr="00CA00DF">
              <w:rPr>
                <w:rFonts w:asciiTheme="majorBidi" w:hAnsiTheme="majorBidi" w:cstheme="majorBidi"/>
                <w:color w:val="000000"/>
                <w:szCs w:val="22"/>
                <w:highlight w:val="green"/>
              </w:rPr>
              <w:t>12 months</w:t>
            </w:r>
          </w:p>
        </w:tc>
      </w:tr>
      <w:tr w:rsidR="003316B8" w:rsidRPr="00365982" w14:paraId="0AFBB1ED" w14:textId="77777777" w:rsidTr="00436279">
        <w:trPr>
          <w:trHeight w:val="611"/>
        </w:trPr>
        <w:tc>
          <w:tcPr>
            <w:tcW w:w="5310" w:type="dxa"/>
            <w:shd w:val="clear" w:color="auto" w:fill="auto"/>
            <w:noWrap/>
            <w:vAlign w:val="center"/>
            <w:hideMark/>
          </w:tcPr>
          <w:p w14:paraId="7276CA84" w14:textId="77777777" w:rsidR="003316B8" w:rsidRPr="00365982" w:rsidRDefault="003316B8" w:rsidP="00436279">
            <w:pPr>
              <w:jc w:val="both"/>
              <w:rPr>
                <w:rFonts w:asciiTheme="majorBidi" w:hAnsiTheme="majorBidi" w:cstheme="majorBidi"/>
                <w:bCs/>
                <w:szCs w:val="22"/>
              </w:rPr>
            </w:pPr>
            <w:r w:rsidRPr="00365982">
              <w:rPr>
                <w:rFonts w:asciiTheme="majorBidi" w:hAnsiTheme="majorBidi" w:cstheme="majorBidi"/>
                <w:bCs/>
                <w:szCs w:val="22"/>
              </w:rPr>
              <w:t>Executing high priority (i.e. cross functional, high impact) projects to improve operations performance with the help of analytics managers.</w:t>
            </w:r>
          </w:p>
          <w:p w14:paraId="7CAE8599" w14:textId="46AD94D4" w:rsidR="003316B8" w:rsidRPr="00AB3BA7" w:rsidRDefault="00CA00DF" w:rsidP="00AB3BA7">
            <w:pPr>
              <w:numPr>
                <w:ilvl w:val="0"/>
                <w:numId w:val="21"/>
              </w:numPr>
              <w:ind w:left="339" w:hanging="339"/>
              <w:rPr>
                <w:rFonts w:asciiTheme="majorBidi" w:hAnsiTheme="majorBidi" w:cstheme="majorBidi"/>
                <w:szCs w:val="22"/>
                <w:highlight w:val="green"/>
              </w:rPr>
            </w:pPr>
            <w:r>
              <w:rPr>
                <w:rFonts w:asciiTheme="majorBidi" w:hAnsiTheme="majorBidi" w:cstheme="majorBidi"/>
                <w:szCs w:val="22"/>
                <w:highlight w:val="green"/>
              </w:rPr>
              <w:t>To do</w:t>
            </w:r>
            <w:r w:rsidR="00AB3BA7">
              <w:rPr>
                <w:rFonts w:asciiTheme="majorBidi" w:hAnsiTheme="majorBidi" w:cstheme="majorBidi"/>
                <w:szCs w:val="22"/>
                <w:highlight w:val="green"/>
              </w:rPr>
              <w:t xml:space="preserve"> Data</w:t>
            </w:r>
            <w:r>
              <w:rPr>
                <w:rFonts w:asciiTheme="majorBidi" w:hAnsiTheme="majorBidi" w:cstheme="majorBidi"/>
                <w:szCs w:val="22"/>
                <w:highlight w:val="green"/>
              </w:rPr>
              <w:t xml:space="preserve"> </w:t>
            </w:r>
            <w:r w:rsidR="00761623">
              <w:rPr>
                <w:rFonts w:asciiTheme="majorBidi" w:hAnsiTheme="majorBidi" w:cstheme="majorBidi"/>
                <w:szCs w:val="22"/>
                <w:highlight w:val="green"/>
              </w:rPr>
              <w:t>analysis</w:t>
            </w:r>
            <w:r>
              <w:rPr>
                <w:rFonts w:asciiTheme="majorBidi" w:hAnsiTheme="majorBidi" w:cstheme="majorBidi"/>
                <w:szCs w:val="22"/>
                <w:highlight w:val="green"/>
              </w:rPr>
              <w:t xml:space="preserve"> the </w:t>
            </w:r>
            <w:r w:rsidR="00761623">
              <w:rPr>
                <w:rFonts w:asciiTheme="majorBidi" w:hAnsiTheme="majorBidi" w:cstheme="majorBidi"/>
                <w:szCs w:val="22"/>
                <w:highlight w:val="green"/>
              </w:rPr>
              <w:t xml:space="preserve">on </w:t>
            </w:r>
            <w:r>
              <w:rPr>
                <w:rFonts w:asciiTheme="majorBidi" w:hAnsiTheme="majorBidi" w:cstheme="majorBidi"/>
                <w:szCs w:val="22"/>
                <w:highlight w:val="green"/>
              </w:rPr>
              <w:t>large</w:t>
            </w:r>
            <w:r w:rsidR="00761623">
              <w:rPr>
                <w:rFonts w:asciiTheme="majorBidi" w:hAnsiTheme="majorBidi" w:cstheme="majorBidi"/>
                <w:szCs w:val="22"/>
                <w:highlight w:val="green"/>
              </w:rPr>
              <w:t xml:space="preserve"> </w:t>
            </w:r>
            <w:r>
              <w:rPr>
                <w:rFonts w:asciiTheme="majorBidi" w:hAnsiTheme="majorBidi" w:cstheme="majorBidi"/>
                <w:szCs w:val="22"/>
                <w:highlight w:val="green"/>
              </w:rPr>
              <w:t xml:space="preserve">dataset </w:t>
            </w:r>
            <w:r w:rsidR="00761623">
              <w:rPr>
                <w:rFonts w:asciiTheme="majorBidi" w:hAnsiTheme="majorBidi" w:cstheme="majorBidi"/>
                <w:szCs w:val="22"/>
                <w:highlight w:val="green"/>
              </w:rPr>
              <w:t>and identify the patterns using Redshift</w:t>
            </w:r>
            <w:r w:rsidR="00AB3BA7">
              <w:rPr>
                <w:rFonts w:asciiTheme="majorBidi" w:hAnsiTheme="majorBidi" w:cstheme="majorBidi"/>
                <w:szCs w:val="22"/>
                <w:highlight w:val="green"/>
              </w:rPr>
              <w:t xml:space="preserve"> and ETLM to build Models to support the </w:t>
            </w:r>
            <w:r w:rsidR="00AB3BA7" w:rsidRPr="00AB3BA7">
              <w:rPr>
                <w:rFonts w:asciiTheme="majorBidi" w:hAnsiTheme="majorBidi" w:cstheme="majorBidi"/>
                <w:szCs w:val="22"/>
                <w:highlight w:val="green"/>
              </w:rPr>
              <w:t>hypothesis</w:t>
            </w:r>
            <w:r w:rsidR="00AB3BA7">
              <w:rPr>
                <w:rFonts w:asciiTheme="majorBidi" w:hAnsiTheme="majorBidi" w:cstheme="majorBidi"/>
                <w:szCs w:val="22"/>
                <w:highlight w:val="green"/>
              </w:rPr>
              <w:t>.</w:t>
            </w:r>
          </w:p>
        </w:tc>
        <w:tc>
          <w:tcPr>
            <w:tcW w:w="990" w:type="dxa"/>
            <w:shd w:val="clear" w:color="auto" w:fill="auto"/>
            <w:noWrap/>
            <w:vAlign w:val="center"/>
            <w:hideMark/>
          </w:tcPr>
          <w:p w14:paraId="4E4836D7"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10%</w:t>
            </w:r>
          </w:p>
        </w:tc>
        <w:tc>
          <w:tcPr>
            <w:tcW w:w="2880" w:type="dxa"/>
            <w:shd w:val="clear" w:color="auto" w:fill="auto"/>
            <w:vAlign w:val="center"/>
            <w:hideMark/>
          </w:tcPr>
          <w:p w14:paraId="436CC47A"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Redshift, ETLM, VIRT Dashboard</w:t>
            </w:r>
          </w:p>
        </w:tc>
        <w:tc>
          <w:tcPr>
            <w:tcW w:w="1170" w:type="dxa"/>
          </w:tcPr>
          <w:p w14:paraId="3EBA4527" w14:textId="0B442D13" w:rsidR="003316B8" w:rsidRPr="003755E7" w:rsidRDefault="003755E7" w:rsidP="00436279">
            <w:pPr>
              <w:rPr>
                <w:rFonts w:asciiTheme="majorBidi" w:hAnsiTheme="majorBidi" w:cstheme="majorBidi"/>
                <w:color w:val="000000"/>
                <w:szCs w:val="22"/>
                <w:highlight w:val="green"/>
              </w:rPr>
            </w:pPr>
            <w:r w:rsidRPr="003755E7">
              <w:rPr>
                <w:rFonts w:asciiTheme="majorBidi" w:hAnsiTheme="majorBidi" w:cstheme="majorBidi"/>
                <w:color w:val="000000"/>
                <w:szCs w:val="22"/>
                <w:highlight w:val="green"/>
              </w:rPr>
              <w:t>6 months</w:t>
            </w:r>
          </w:p>
        </w:tc>
      </w:tr>
      <w:tr w:rsidR="003316B8" w:rsidRPr="00365982" w14:paraId="624B716C" w14:textId="77777777" w:rsidTr="00436279">
        <w:trPr>
          <w:trHeight w:val="407"/>
        </w:trPr>
        <w:tc>
          <w:tcPr>
            <w:tcW w:w="5310" w:type="dxa"/>
            <w:shd w:val="clear" w:color="auto" w:fill="auto"/>
            <w:noWrap/>
            <w:vAlign w:val="center"/>
            <w:hideMark/>
          </w:tcPr>
          <w:p w14:paraId="74E592E2" w14:textId="77777777" w:rsidR="003316B8" w:rsidRPr="00365982" w:rsidRDefault="003316B8" w:rsidP="00436279">
            <w:pPr>
              <w:jc w:val="both"/>
              <w:rPr>
                <w:rFonts w:asciiTheme="majorBidi" w:hAnsiTheme="majorBidi" w:cstheme="majorBidi"/>
                <w:bCs/>
                <w:szCs w:val="22"/>
              </w:rPr>
            </w:pPr>
            <w:r w:rsidRPr="00365982">
              <w:rPr>
                <w:rFonts w:asciiTheme="majorBidi" w:hAnsiTheme="majorBidi" w:cstheme="majorBidi"/>
                <w:bCs/>
                <w:szCs w:val="22"/>
              </w:rPr>
              <w:t>Planning resourcing, analyzing and reporting daily, weekly and monthly metrics; identifying trends and opportunities to reduce costs and improve processes.</w:t>
            </w:r>
          </w:p>
          <w:p w14:paraId="0D576113" w14:textId="6D799C52" w:rsidR="003316B8" w:rsidRPr="003755E7" w:rsidRDefault="00AB3BA7">
            <w:pPr>
              <w:numPr>
                <w:ilvl w:val="0"/>
                <w:numId w:val="21"/>
              </w:numPr>
              <w:ind w:left="360"/>
              <w:rPr>
                <w:rFonts w:asciiTheme="majorBidi" w:hAnsiTheme="majorBidi" w:cstheme="majorBidi"/>
                <w:szCs w:val="22"/>
                <w:highlight w:val="green"/>
              </w:rPr>
              <w:pPrChange w:id="20" w:author="Saboo, Gaurav" w:date="2019-10-10T10:56:00Z">
                <w:pPr>
                  <w:numPr>
                    <w:numId w:val="21"/>
                  </w:numPr>
                  <w:ind w:left="720" w:hanging="360"/>
                </w:pPr>
              </w:pPrChange>
            </w:pPr>
            <w:r>
              <w:rPr>
                <w:rFonts w:asciiTheme="majorBidi" w:hAnsiTheme="majorBidi" w:cstheme="majorBidi"/>
                <w:szCs w:val="22"/>
                <w:highlight w:val="green"/>
              </w:rPr>
              <w:t>Create a Productivity Metrics using Redshift,</w:t>
            </w:r>
            <w:r w:rsidR="003755E7">
              <w:rPr>
                <w:rFonts w:asciiTheme="majorBidi" w:hAnsiTheme="majorBidi" w:cstheme="majorBidi"/>
                <w:szCs w:val="22"/>
                <w:highlight w:val="green"/>
              </w:rPr>
              <w:t xml:space="preserve"> </w:t>
            </w:r>
            <w:r>
              <w:rPr>
                <w:rFonts w:asciiTheme="majorBidi" w:hAnsiTheme="majorBidi" w:cstheme="majorBidi"/>
                <w:szCs w:val="22"/>
                <w:highlight w:val="green"/>
              </w:rPr>
              <w:t xml:space="preserve">ETLM to plan </w:t>
            </w:r>
            <w:ins w:id="21" w:author="Saboo, Gaurav" w:date="2019-10-10T10:55:00Z">
              <w:r w:rsidR="00331A4F">
                <w:rPr>
                  <w:rFonts w:asciiTheme="majorBidi" w:hAnsiTheme="majorBidi" w:cstheme="majorBidi"/>
                  <w:szCs w:val="22"/>
                  <w:highlight w:val="green"/>
                </w:rPr>
                <w:t xml:space="preserve">and track </w:t>
              </w:r>
            </w:ins>
            <w:r>
              <w:rPr>
                <w:rFonts w:asciiTheme="majorBidi" w:hAnsiTheme="majorBidi" w:cstheme="majorBidi"/>
                <w:szCs w:val="22"/>
                <w:highlight w:val="green"/>
              </w:rPr>
              <w:t>the Head</w:t>
            </w:r>
            <w:del w:id="22" w:author="Saboo, Gaurav" w:date="2019-10-10T10:56:00Z">
              <w:r w:rsidDel="00331A4F">
                <w:rPr>
                  <w:rFonts w:asciiTheme="majorBidi" w:hAnsiTheme="majorBidi" w:cstheme="majorBidi"/>
                  <w:szCs w:val="22"/>
                  <w:highlight w:val="green"/>
                </w:rPr>
                <w:delText xml:space="preserve"> </w:delText>
              </w:r>
            </w:del>
            <w:r>
              <w:rPr>
                <w:rFonts w:asciiTheme="majorBidi" w:hAnsiTheme="majorBidi" w:cstheme="majorBidi"/>
                <w:szCs w:val="22"/>
                <w:highlight w:val="green"/>
              </w:rPr>
              <w:t>count</w:t>
            </w:r>
            <w:ins w:id="23" w:author="Saboo, Gaurav" w:date="2019-10-10T10:56:00Z">
              <w:r w:rsidR="00331A4F">
                <w:rPr>
                  <w:rFonts w:asciiTheme="majorBidi" w:hAnsiTheme="majorBidi" w:cstheme="majorBidi"/>
                  <w:szCs w:val="22"/>
                  <w:highlight w:val="green"/>
                </w:rPr>
                <w:t xml:space="preserve"> correctly that enabled multiple other stakeholders to </w:t>
              </w:r>
            </w:ins>
            <w:del w:id="24" w:author="Saboo, Gaurav" w:date="2019-10-10T10:56:00Z">
              <w:r w:rsidDel="00331A4F">
                <w:rPr>
                  <w:rFonts w:asciiTheme="majorBidi" w:hAnsiTheme="majorBidi" w:cstheme="majorBidi"/>
                  <w:szCs w:val="22"/>
                  <w:highlight w:val="green"/>
                </w:rPr>
                <w:delText xml:space="preserve"> </w:delText>
              </w:r>
              <w:r w:rsidR="003755E7" w:rsidDel="00331A4F">
                <w:rPr>
                  <w:rFonts w:asciiTheme="majorBidi" w:hAnsiTheme="majorBidi" w:cstheme="majorBidi"/>
                  <w:szCs w:val="22"/>
                  <w:highlight w:val="green"/>
                </w:rPr>
                <w:delText>required</w:delText>
              </w:r>
            </w:del>
            <w:r w:rsidR="003755E7">
              <w:rPr>
                <w:rFonts w:asciiTheme="majorBidi" w:hAnsiTheme="majorBidi" w:cstheme="majorBidi"/>
                <w:szCs w:val="22"/>
                <w:highlight w:val="green"/>
              </w:rPr>
              <w:t xml:space="preserve"> to perform the</w:t>
            </w:r>
            <w:ins w:id="25" w:author="Saboo, Gaurav" w:date="2019-10-10T10:56:00Z">
              <w:r w:rsidR="00331A4F">
                <w:rPr>
                  <w:rFonts w:asciiTheme="majorBidi" w:hAnsiTheme="majorBidi" w:cstheme="majorBidi"/>
                  <w:szCs w:val="22"/>
                  <w:highlight w:val="green"/>
                </w:rPr>
                <w:t>ir</w:t>
              </w:r>
            </w:ins>
            <w:r w:rsidR="003755E7">
              <w:rPr>
                <w:rFonts w:asciiTheme="majorBidi" w:hAnsiTheme="majorBidi" w:cstheme="majorBidi"/>
                <w:szCs w:val="22"/>
                <w:highlight w:val="green"/>
              </w:rPr>
              <w:t xml:space="preserve"> task in hand effectivity.</w:t>
            </w:r>
          </w:p>
        </w:tc>
        <w:tc>
          <w:tcPr>
            <w:tcW w:w="990" w:type="dxa"/>
            <w:shd w:val="clear" w:color="auto" w:fill="auto"/>
            <w:noWrap/>
            <w:vAlign w:val="center"/>
            <w:hideMark/>
          </w:tcPr>
          <w:p w14:paraId="6C33C913"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20%</w:t>
            </w:r>
          </w:p>
        </w:tc>
        <w:tc>
          <w:tcPr>
            <w:tcW w:w="2880" w:type="dxa"/>
            <w:shd w:val="clear" w:color="auto" w:fill="auto"/>
            <w:vAlign w:val="center"/>
            <w:hideMark/>
          </w:tcPr>
          <w:p w14:paraId="19B5E06E"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Redshift, ETLM, VIRT Dashboard</w:t>
            </w:r>
          </w:p>
        </w:tc>
        <w:tc>
          <w:tcPr>
            <w:tcW w:w="1170" w:type="dxa"/>
          </w:tcPr>
          <w:p w14:paraId="716F9F9E" w14:textId="13CFBCF0" w:rsidR="003316B8" w:rsidRPr="003755E7" w:rsidRDefault="003755E7" w:rsidP="00436279">
            <w:pPr>
              <w:rPr>
                <w:rFonts w:asciiTheme="majorBidi" w:hAnsiTheme="majorBidi" w:cstheme="majorBidi"/>
                <w:color w:val="000000"/>
                <w:szCs w:val="22"/>
                <w:highlight w:val="green"/>
              </w:rPr>
            </w:pPr>
            <w:r w:rsidRPr="003755E7">
              <w:rPr>
                <w:rFonts w:asciiTheme="majorBidi" w:hAnsiTheme="majorBidi" w:cstheme="majorBidi"/>
                <w:color w:val="000000"/>
                <w:szCs w:val="22"/>
                <w:highlight w:val="green"/>
              </w:rPr>
              <w:t>5 to 8 Months</w:t>
            </w:r>
          </w:p>
        </w:tc>
      </w:tr>
      <w:tr w:rsidR="003316B8" w:rsidRPr="00365982" w14:paraId="4708052E" w14:textId="77777777" w:rsidTr="00436279">
        <w:trPr>
          <w:trHeight w:val="407"/>
        </w:trPr>
        <w:tc>
          <w:tcPr>
            <w:tcW w:w="5310" w:type="dxa"/>
            <w:shd w:val="clear" w:color="auto" w:fill="auto"/>
            <w:noWrap/>
            <w:vAlign w:val="center"/>
            <w:hideMark/>
          </w:tcPr>
          <w:p w14:paraId="59FB2AE4" w14:textId="56F8CE2C" w:rsidR="003316B8" w:rsidRPr="003755E7" w:rsidRDefault="003316B8" w:rsidP="00436279">
            <w:pPr>
              <w:jc w:val="both"/>
              <w:rPr>
                <w:rFonts w:asciiTheme="majorBidi" w:hAnsiTheme="majorBidi" w:cstheme="majorBidi"/>
                <w:szCs w:val="22"/>
                <w:highlight w:val="green"/>
              </w:rPr>
            </w:pPr>
            <w:r w:rsidRPr="00365982">
              <w:rPr>
                <w:rFonts w:asciiTheme="majorBidi" w:hAnsiTheme="majorBidi" w:cstheme="majorBidi"/>
                <w:bCs/>
                <w:szCs w:val="22"/>
              </w:rPr>
              <w:t>Partnering with stakeholders as a part of the solution process, to potentially minimize revenue impacts owing to compliance actions.</w:t>
            </w:r>
            <w:r w:rsidR="003755E7">
              <w:rPr>
                <w:rFonts w:asciiTheme="majorBidi" w:hAnsiTheme="majorBidi" w:cstheme="majorBidi"/>
                <w:bCs/>
                <w:szCs w:val="22"/>
              </w:rPr>
              <w:t xml:space="preserve"> </w:t>
            </w:r>
          </w:p>
        </w:tc>
        <w:tc>
          <w:tcPr>
            <w:tcW w:w="990" w:type="dxa"/>
            <w:shd w:val="clear" w:color="auto" w:fill="auto"/>
            <w:noWrap/>
            <w:vAlign w:val="center"/>
            <w:hideMark/>
          </w:tcPr>
          <w:p w14:paraId="13A95295"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15%</w:t>
            </w:r>
          </w:p>
        </w:tc>
        <w:tc>
          <w:tcPr>
            <w:tcW w:w="2880" w:type="dxa"/>
            <w:shd w:val="clear" w:color="auto" w:fill="auto"/>
            <w:vAlign w:val="center"/>
            <w:hideMark/>
          </w:tcPr>
          <w:p w14:paraId="61D1EB3A" w14:textId="77777777" w:rsidR="003316B8" w:rsidRPr="00365982" w:rsidRDefault="003316B8" w:rsidP="00436279">
            <w:pPr>
              <w:jc w:val="center"/>
              <w:rPr>
                <w:rFonts w:asciiTheme="majorBidi" w:hAnsiTheme="majorBidi" w:cstheme="majorBidi"/>
                <w:bCs/>
                <w:szCs w:val="22"/>
              </w:rPr>
            </w:pPr>
            <w:r w:rsidRPr="00365982">
              <w:rPr>
                <w:rFonts w:asciiTheme="majorBidi" w:hAnsiTheme="majorBidi" w:cstheme="majorBidi"/>
                <w:bCs/>
                <w:szCs w:val="22"/>
              </w:rPr>
              <w:t>Redshift, ETLM, VIRT Dashboard, S3</w:t>
            </w:r>
          </w:p>
        </w:tc>
        <w:tc>
          <w:tcPr>
            <w:tcW w:w="1170" w:type="dxa"/>
          </w:tcPr>
          <w:p w14:paraId="4D3A0CC0" w14:textId="25DE71C7" w:rsidR="003316B8" w:rsidRPr="003755E7" w:rsidRDefault="003755E7" w:rsidP="00436279">
            <w:pPr>
              <w:rPr>
                <w:rFonts w:asciiTheme="majorBidi" w:hAnsiTheme="majorBidi" w:cstheme="majorBidi"/>
                <w:color w:val="000000"/>
                <w:szCs w:val="22"/>
                <w:highlight w:val="green"/>
              </w:rPr>
            </w:pPr>
            <w:r w:rsidRPr="003755E7">
              <w:rPr>
                <w:rFonts w:asciiTheme="majorBidi" w:hAnsiTheme="majorBidi" w:cstheme="majorBidi"/>
                <w:color w:val="000000"/>
                <w:szCs w:val="22"/>
                <w:highlight w:val="green"/>
              </w:rPr>
              <w:t>8 to 12 months</w:t>
            </w:r>
          </w:p>
        </w:tc>
      </w:tr>
    </w:tbl>
    <w:p w14:paraId="7E17E0C7" w14:textId="77777777" w:rsidR="003316B8" w:rsidRPr="00365982" w:rsidRDefault="003316B8" w:rsidP="00E844BF">
      <w:pPr>
        <w:jc w:val="both"/>
        <w:rPr>
          <w:rFonts w:asciiTheme="majorBidi" w:hAnsiTheme="majorBidi" w:cstheme="majorBidi"/>
          <w:szCs w:val="22"/>
        </w:rPr>
      </w:pPr>
    </w:p>
    <w:p w14:paraId="0F4EF037" w14:textId="4CC102C2" w:rsidR="00867045" w:rsidRPr="00365982" w:rsidRDefault="00E844BF" w:rsidP="003316B8">
      <w:pPr>
        <w:jc w:val="both"/>
        <w:rPr>
          <w:rFonts w:asciiTheme="majorBidi" w:hAnsiTheme="majorBidi" w:cstheme="majorBidi"/>
          <w:szCs w:val="22"/>
        </w:rPr>
      </w:pPr>
      <w:r w:rsidRPr="00365982">
        <w:rPr>
          <w:rFonts w:asciiTheme="majorBidi" w:hAnsiTheme="majorBidi" w:cstheme="majorBidi"/>
          <w:szCs w:val="22"/>
        </w:rPr>
        <w:t xml:space="preserve">Individuals </w:t>
      </w:r>
      <w:r w:rsidR="005E385B" w:rsidRPr="00365982">
        <w:rPr>
          <w:rFonts w:asciiTheme="majorBidi" w:hAnsiTheme="majorBidi" w:cstheme="majorBidi"/>
          <w:szCs w:val="22"/>
        </w:rPr>
        <w:t>who</w:t>
      </w:r>
      <w:r w:rsidRPr="00365982">
        <w:rPr>
          <w:rFonts w:asciiTheme="majorBidi" w:hAnsiTheme="majorBidi" w:cstheme="majorBidi"/>
          <w:szCs w:val="22"/>
        </w:rPr>
        <w:t xml:space="preserve"> have not been exposed to the sophisticated technology involved would not have the technica</w:t>
      </w:r>
      <w:r w:rsidR="00CA47C8" w:rsidRPr="00365982">
        <w:rPr>
          <w:rFonts w:asciiTheme="majorBidi" w:hAnsiTheme="majorBidi" w:cstheme="majorBidi"/>
          <w:szCs w:val="22"/>
        </w:rPr>
        <w:t xml:space="preserve">l finesse to perform </w:t>
      </w:r>
      <w:r w:rsidR="00896787" w:rsidRPr="00365982">
        <w:rPr>
          <w:rFonts w:asciiTheme="majorBidi" w:hAnsiTheme="majorBidi" w:cstheme="majorBidi"/>
          <w:szCs w:val="22"/>
        </w:rPr>
        <w:t>Mr. Byladakere Somashekaraiah</w:t>
      </w:r>
      <w:r w:rsidR="003E54F4" w:rsidRPr="00365982">
        <w:rPr>
          <w:rFonts w:asciiTheme="majorBidi" w:hAnsiTheme="majorBidi" w:cstheme="majorBidi"/>
          <w:szCs w:val="22"/>
        </w:rPr>
        <w:t>’s</w:t>
      </w:r>
      <w:r w:rsidRPr="00365982">
        <w:rPr>
          <w:rFonts w:asciiTheme="majorBidi" w:hAnsiTheme="majorBidi" w:cstheme="majorBidi"/>
          <w:szCs w:val="22"/>
        </w:rPr>
        <w:t xml:space="preserve"> role. Even the vast majority o</w:t>
      </w:r>
      <w:r w:rsidR="00C56549" w:rsidRPr="00365982">
        <w:rPr>
          <w:rFonts w:asciiTheme="majorBidi" w:hAnsiTheme="majorBidi" w:cstheme="majorBidi"/>
          <w:szCs w:val="22"/>
        </w:rPr>
        <w:t xml:space="preserve">f Amazon employees </w:t>
      </w:r>
      <w:r w:rsidR="00D352B3" w:rsidRPr="00365982">
        <w:rPr>
          <w:rFonts w:asciiTheme="majorBidi" w:hAnsiTheme="majorBidi" w:cstheme="majorBidi"/>
          <w:szCs w:val="22"/>
        </w:rPr>
        <w:t>who</w:t>
      </w:r>
      <w:r w:rsidR="00C56549" w:rsidRPr="00365982">
        <w:rPr>
          <w:rFonts w:asciiTheme="majorBidi" w:hAnsiTheme="majorBidi" w:cstheme="majorBidi"/>
          <w:szCs w:val="22"/>
        </w:rPr>
        <w:t xml:space="preserve"> have</w:t>
      </w:r>
      <w:r w:rsidRPr="00365982">
        <w:rPr>
          <w:rFonts w:asciiTheme="majorBidi" w:hAnsiTheme="majorBidi" w:cstheme="majorBidi"/>
          <w:szCs w:val="22"/>
        </w:rPr>
        <w:t xml:space="preserve"> gained experience with </w:t>
      </w:r>
      <w:r w:rsidR="00D352B3" w:rsidRPr="00365982">
        <w:rPr>
          <w:rFonts w:asciiTheme="majorBidi" w:hAnsiTheme="majorBidi" w:cstheme="majorBidi"/>
          <w:szCs w:val="22"/>
        </w:rPr>
        <w:t xml:space="preserve">some of </w:t>
      </w:r>
      <w:r w:rsidRPr="00365982">
        <w:rPr>
          <w:rFonts w:asciiTheme="majorBidi" w:hAnsiTheme="majorBidi" w:cstheme="majorBidi"/>
          <w:szCs w:val="22"/>
        </w:rPr>
        <w:t xml:space="preserve">the proprietary tools and technologies above </w:t>
      </w:r>
      <w:r w:rsidR="00D352B3" w:rsidRPr="00365982">
        <w:rPr>
          <w:rFonts w:asciiTheme="majorBidi" w:hAnsiTheme="majorBidi" w:cstheme="majorBidi"/>
          <w:szCs w:val="22"/>
        </w:rPr>
        <w:t xml:space="preserve">would </w:t>
      </w:r>
      <w:r w:rsidRPr="00365982">
        <w:rPr>
          <w:rFonts w:asciiTheme="majorBidi" w:hAnsiTheme="majorBidi" w:cstheme="majorBidi"/>
          <w:szCs w:val="22"/>
        </w:rPr>
        <w:lastRenderedPageBreak/>
        <w:t xml:space="preserve">not have the </w:t>
      </w:r>
      <w:r w:rsidR="00D352B3" w:rsidRPr="00365982">
        <w:rPr>
          <w:rFonts w:asciiTheme="majorBidi" w:hAnsiTheme="majorBidi" w:cstheme="majorBidi"/>
          <w:szCs w:val="22"/>
        </w:rPr>
        <w:t xml:space="preserve">depth of technical knowledge </w:t>
      </w:r>
      <w:r w:rsidRPr="00365982">
        <w:rPr>
          <w:rFonts w:asciiTheme="majorBidi" w:hAnsiTheme="majorBidi" w:cstheme="majorBidi"/>
          <w:szCs w:val="22"/>
        </w:rPr>
        <w:t xml:space="preserve">and </w:t>
      </w:r>
      <w:r w:rsidR="00D352B3" w:rsidRPr="00365982">
        <w:rPr>
          <w:rFonts w:asciiTheme="majorBidi" w:hAnsiTheme="majorBidi" w:cstheme="majorBidi"/>
          <w:szCs w:val="22"/>
        </w:rPr>
        <w:t xml:space="preserve">business acumen that </w:t>
      </w:r>
      <w:r w:rsidR="00896787" w:rsidRPr="00365982">
        <w:rPr>
          <w:rFonts w:asciiTheme="majorBidi" w:hAnsiTheme="majorBidi" w:cstheme="majorBidi"/>
          <w:szCs w:val="22"/>
        </w:rPr>
        <w:t>Mr. Byladakere Somashekaraiah</w:t>
      </w:r>
      <w:r w:rsidR="00D352B3" w:rsidRPr="00365982">
        <w:rPr>
          <w:rFonts w:asciiTheme="majorBidi" w:hAnsiTheme="majorBidi" w:cstheme="majorBidi"/>
          <w:szCs w:val="22"/>
        </w:rPr>
        <w:t xml:space="preserve"> developed </w:t>
      </w:r>
      <w:r w:rsidR="00C930B0" w:rsidRPr="00365982">
        <w:rPr>
          <w:rFonts w:asciiTheme="majorBidi" w:hAnsiTheme="majorBidi" w:cstheme="majorBidi"/>
          <w:szCs w:val="22"/>
        </w:rPr>
        <w:t xml:space="preserve">working as </w:t>
      </w:r>
      <w:r w:rsidR="00896787" w:rsidRPr="00365982">
        <w:rPr>
          <w:rFonts w:asciiTheme="majorBidi" w:hAnsiTheme="majorBidi" w:cstheme="majorBidi"/>
          <w:szCs w:val="22"/>
        </w:rPr>
        <w:t>Business Analyst</w:t>
      </w:r>
      <w:r w:rsidR="00F83957" w:rsidRPr="00365982">
        <w:rPr>
          <w:rFonts w:asciiTheme="majorBidi" w:hAnsiTheme="majorBidi" w:cstheme="majorBidi"/>
          <w:szCs w:val="22"/>
        </w:rPr>
        <w:t xml:space="preserve"> and</w:t>
      </w:r>
      <w:r w:rsidR="00C930B0" w:rsidRPr="00365982">
        <w:rPr>
          <w:rFonts w:asciiTheme="majorBidi" w:hAnsiTheme="majorBidi" w:cstheme="majorBidi"/>
          <w:szCs w:val="22"/>
        </w:rPr>
        <w:t xml:space="preserve"> leading the critical projects that </w:t>
      </w:r>
      <w:r w:rsidR="00896787" w:rsidRPr="00365982">
        <w:rPr>
          <w:rFonts w:asciiTheme="majorBidi" w:hAnsiTheme="majorBidi" w:cstheme="majorBidi"/>
          <w:szCs w:val="22"/>
        </w:rPr>
        <w:t>he</w:t>
      </w:r>
      <w:r w:rsidR="00C930B0" w:rsidRPr="00365982">
        <w:rPr>
          <w:rFonts w:asciiTheme="majorBidi" w:hAnsiTheme="majorBidi" w:cstheme="majorBidi"/>
          <w:szCs w:val="22"/>
        </w:rPr>
        <w:t xml:space="preserve"> was able to see through during </w:t>
      </w:r>
      <w:r w:rsidR="003316B8" w:rsidRPr="00365982">
        <w:rPr>
          <w:rFonts w:asciiTheme="majorBidi" w:hAnsiTheme="majorBidi" w:cstheme="majorBidi"/>
          <w:szCs w:val="22"/>
        </w:rPr>
        <w:t>h</w:t>
      </w:r>
      <w:r w:rsidR="00896787" w:rsidRPr="00365982">
        <w:rPr>
          <w:rFonts w:asciiTheme="majorBidi" w:hAnsiTheme="majorBidi" w:cstheme="majorBidi"/>
          <w:szCs w:val="22"/>
        </w:rPr>
        <w:t>is</w:t>
      </w:r>
      <w:r w:rsidR="00C930B0" w:rsidRPr="00365982">
        <w:rPr>
          <w:rFonts w:asciiTheme="majorBidi" w:hAnsiTheme="majorBidi" w:cstheme="majorBidi"/>
          <w:szCs w:val="22"/>
        </w:rPr>
        <w:t xml:space="preserve"> tenure. </w:t>
      </w:r>
    </w:p>
    <w:p w14:paraId="1C5517CF" w14:textId="77777777" w:rsidR="00177488" w:rsidRPr="00365982"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p>
    <w:p w14:paraId="077F2B48" w14:textId="0C1C531D" w:rsidR="00177488" w:rsidRPr="00365982"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365982">
        <w:rPr>
          <w:rFonts w:asciiTheme="majorBidi" w:eastAsia="Times New Roman" w:hAnsiTheme="majorBidi" w:cstheme="majorBidi"/>
          <w:i/>
          <w:iCs/>
          <w:szCs w:val="22"/>
          <w:lang w:eastAsia="en-US"/>
        </w:rPr>
        <w:t>Mr. Byladakere Somashekaraiah</w:t>
      </w:r>
      <w:r w:rsidR="00177488" w:rsidRPr="00365982">
        <w:rPr>
          <w:rFonts w:asciiTheme="majorBidi" w:eastAsia="Times New Roman" w:hAnsiTheme="majorBidi" w:cstheme="majorBidi"/>
          <w:i/>
          <w:iCs/>
          <w:szCs w:val="22"/>
          <w:lang w:eastAsia="en-US"/>
        </w:rPr>
        <w:t xml:space="preserve"> possesses knowledge of Amazon’s tools and technologies that cannot be easily transferred or taught to another individual without significant economic cost or inconvenience.</w:t>
      </w:r>
    </w:p>
    <w:p w14:paraId="34AC1CC8" w14:textId="77777777" w:rsidR="00177488" w:rsidRPr="00365982"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14:paraId="49D90444" w14:textId="64145387" w:rsidR="00177488" w:rsidRPr="00365982" w:rsidRDefault="00177488" w:rsidP="00C42F08">
      <w:pPr>
        <w:jc w:val="both"/>
        <w:rPr>
          <w:rFonts w:asciiTheme="majorBidi" w:hAnsiTheme="majorBidi" w:cstheme="majorBidi"/>
          <w:bCs/>
          <w:iCs/>
          <w:szCs w:val="22"/>
        </w:rPr>
      </w:pPr>
      <w:r w:rsidRPr="00365982">
        <w:rPr>
          <w:rFonts w:asciiTheme="majorBidi" w:eastAsia="Times New Roman" w:hAnsiTheme="majorBidi" w:cstheme="majorBidi"/>
          <w:szCs w:val="22"/>
          <w:lang w:eastAsia="en-US"/>
        </w:rPr>
        <w:t>The s</w:t>
      </w:r>
      <w:r w:rsidR="00CA47C8" w:rsidRPr="00365982">
        <w:rPr>
          <w:rFonts w:asciiTheme="majorBidi" w:eastAsia="Times New Roman" w:hAnsiTheme="majorBidi" w:cstheme="majorBidi"/>
          <w:szCs w:val="22"/>
          <w:lang w:eastAsia="en-US"/>
        </w:rPr>
        <w:t xml:space="preserve">pecialized nature of </w:t>
      </w:r>
      <w:r w:rsidR="00896787" w:rsidRPr="00365982">
        <w:rPr>
          <w:rFonts w:asciiTheme="majorBidi" w:eastAsia="Times New Roman" w:hAnsiTheme="majorBidi" w:cstheme="majorBidi"/>
          <w:szCs w:val="22"/>
          <w:lang w:eastAsia="en-US"/>
        </w:rPr>
        <w:t>Mr. Byladakere Somashekaraiah</w:t>
      </w:r>
      <w:r w:rsidRPr="00365982">
        <w:rPr>
          <w:rFonts w:asciiTheme="majorBidi" w:eastAsia="Times New Roman" w:hAnsiTheme="majorBidi" w:cstheme="majorBidi"/>
          <w:szCs w:val="22"/>
          <w:lang w:eastAsia="en-US"/>
        </w:rPr>
        <w:t xml:space="preserve">’s position on </w:t>
      </w:r>
      <w:r w:rsidR="00C56549" w:rsidRPr="00365982">
        <w:rPr>
          <w:rFonts w:asciiTheme="majorBidi" w:eastAsia="Times New Roman" w:hAnsiTheme="majorBidi" w:cstheme="majorBidi"/>
          <w:szCs w:val="22"/>
          <w:lang w:eastAsia="en-US"/>
        </w:rPr>
        <w:t xml:space="preserve">the </w:t>
      </w:r>
      <w:r w:rsidR="00896787" w:rsidRPr="00365982">
        <w:rPr>
          <w:rFonts w:asciiTheme="majorBidi" w:eastAsia="Times New Roman" w:hAnsiTheme="majorBidi" w:cstheme="majorBidi"/>
          <w:szCs w:val="22"/>
          <w:lang w:eastAsia="en-US"/>
        </w:rPr>
        <w:t>Compliance Operations</w:t>
      </w:r>
      <w:r w:rsidR="00134BD0" w:rsidRPr="00365982">
        <w:rPr>
          <w:rFonts w:asciiTheme="majorBidi" w:eastAsia="Times New Roman" w:hAnsiTheme="majorBidi" w:cstheme="majorBidi"/>
          <w:szCs w:val="22"/>
          <w:lang w:eastAsia="en-US"/>
        </w:rPr>
        <w:t xml:space="preserve"> </w:t>
      </w:r>
      <w:r w:rsidR="00C56549" w:rsidRPr="00365982">
        <w:rPr>
          <w:rFonts w:asciiTheme="majorBidi" w:eastAsia="Times New Roman" w:hAnsiTheme="majorBidi" w:cstheme="majorBidi"/>
          <w:szCs w:val="22"/>
          <w:lang w:eastAsia="en-US"/>
        </w:rPr>
        <w:t>team</w:t>
      </w:r>
      <w:r w:rsidRPr="00365982">
        <w:rPr>
          <w:rFonts w:asciiTheme="majorBidi" w:eastAsia="Times New Roman" w:hAnsiTheme="majorBidi" w:cstheme="majorBidi"/>
          <w:szCs w:val="22"/>
          <w:lang w:eastAsia="en-US"/>
        </w:rPr>
        <w:t xml:space="preserve"> required an expert-level of understanding of Amazon’s proprietary tools and technologies.</w:t>
      </w:r>
      <w:r w:rsidR="00F845EB" w:rsidRPr="00365982">
        <w:rPr>
          <w:rFonts w:asciiTheme="majorBidi" w:eastAsia="Times New Roman" w:hAnsiTheme="majorBidi" w:cstheme="majorBidi"/>
          <w:szCs w:val="22"/>
          <w:lang w:eastAsia="en-US"/>
        </w:rPr>
        <w:t xml:space="preserve"> </w:t>
      </w:r>
      <w:r w:rsidR="003316B8" w:rsidRPr="00365982">
        <w:rPr>
          <w:rFonts w:asciiTheme="majorBidi" w:eastAsia="Times New Roman" w:hAnsiTheme="majorBidi" w:cstheme="majorBidi"/>
          <w:szCs w:val="22"/>
          <w:lang w:eastAsia="en-US"/>
        </w:rPr>
        <w:t>H</w:t>
      </w:r>
      <w:r w:rsidR="00896787" w:rsidRPr="00365982">
        <w:rPr>
          <w:rFonts w:asciiTheme="majorBidi" w:eastAsia="Times New Roman" w:hAnsiTheme="majorBidi" w:cstheme="majorBidi"/>
          <w:szCs w:val="22"/>
          <w:lang w:eastAsia="en-US"/>
        </w:rPr>
        <w:t>e</w:t>
      </w:r>
      <w:r w:rsidR="00F845EB" w:rsidRPr="00365982">
        <w:rPr>
          <w:rFonts w:asciiTheme="majorBidi" w:eastAsia="Times New Roman" w:hAnsiTheme="majorBidi" w:cstheme="majorBidi"/>
          <w:szCs w:val="22"/>
          <w:lang w:eastAsia="en-US"/>
        </w:rPr>
        <w:t xml:space="preserve"> </w:t>
      </w:r>
      <w:r w:rsidR="00FE4AA4" w:rsidRPr="00365982">
        <w:rPr>
          <w:rFonts w:asciiTheme="majorBidi" w:eastAsia="Times New Roman" w:hAnsiTheme="majorBidi" w:cstheme="majorBidi"/>
          <w:szCs w:val="22"/>
          <w:lang w:eastAsia="en-US"/>
        </w:rPr>
        <w:t>has fine-tuned</w:t>
      </w:r>
      <w:r w:rsidR="00F845EB" w:rsidRPr="00365982">
        <w:rPr>
          <w:rFonts w:asciiTheme="majorBidi" w:eastAsia="Times New Roman" w:hAnsiTheme="majorBidi" w:cstheme="majorBidi"/>
          <w:szCs w:val="22"/>
          <w:lang w:eastAsia="en-US"/>
        </w:rPr>
        <w:t xml:space="preserve"> </w:t>
      </w:r>
      <w:r w:rsidR="003316B8" w:rsidRPr="00365982">
        <w:rPr>
          <w:rFonts w:asciiTheme="majorBidi" w:eastAsia="Times New Roman" w:hAnsiTheme="majorBidi" w:cstheme="majorBidi"/>
          <w:szCs w:val="22"/>
          <w:lang w:eastAsia="en-US"/>
        </w:rPr>
        <w:t>h</w:t>
      </w:r>
      <w:r w:rsidR="00896787" w:rsidRPr="00365982">
        <w:rPr>
          <w:rFonts w:asciiTheme="majorBidi" w:eastAsia="Times New Roman" w:hAnsiTheme="majorBidi" w:cstheme="majorBidi"/>
          <w:szCs w:val="22"/>
          <w:lang w:eastAsia="en-US"/>
        </w:rPr>
        <w:t>is</w:t>
      </w:r>
      <w:r w:rsidR="00F845EB" w:rsidRPr="00365982">
        <w:rPr>
          <w:rFonts w:asciiTheme="majorBidi" w:eastAsia="Times New Roman" w:hAnsiTheme="majorBidi" w:cstheme="majorBidi"/>
          <w:szCs w:val="22"/>
          <w:lang w:eastAsia="en-US"/>
        </w:rPr>
        <w:t xml:space="preserve"> </w:t>
      </w:r>
      <w:r w:rsidR="00FE4AA4" w:rsidRPr="00365982">
        <w:rPr>
          <w:rFonts w:asciiTheme="majorBidi" w:eastAsia="Times New Roman" w:hAnsiTheme="majorBidi" w:cstheme="majorBidi"/>
          <w:szCs w:val="22"/>
          <w:lang w:eastAsia="en-US"/>
        </w:rPr>
        <w:t xml:space="preserve">niche perspective in designing and balancing the interplay of multiple highly-technical Amazon proprietary tools. </w:t>
      </w:r>
      <w:r w:rsidRPr="00365982">
        <w:rPr>
          <w:rFonts w:asciiTheme="majorBidi" w:hAnsiTheme="majorBidi" w:cstheme="majorBidi"/>
          <w:bCs/>
          <w:iCs/>
          <w:szCs w:val="22"/>
        </w:rPr>
        <w:t xml:space="preserve">It would consume an extensive period of time to train a new hire up to the level </w:t>
      </w:r>
      <w:r w:rsidR="00CA47C8" w:rsidRPr="00365982">
        <w:rPr>
          <w:rFonts w:asciiTheme="majorBidi" w:hAnsiTheme="majorBidi" w:cstheme="majorBidi"/>
          <w:bCs/>
          <w:iCs/>
          <w:szCs w:val="22"/>
        </w:rPr>
        <w:t xml:space="preserve">of special knowledge </w:t>
      </w:r>
      <w:r w:rsidR="00896787" w:rsidRPr="00365982">
        <w:rPr>
          <w:rFonts w:asciiTheme="majorBidi" w:hAnsiTheme="majorBidi" w:cstheme="majorBidi"/>
          <w:bCs/>
          <w:iCs/>
          <w:szCs w:val="22"/>
        </w:rPr>
        <w:t>Mr. Byladakere Somashekaraiah</w:t>
      </w:r>
      <w:r w:rsidRPr="00365982">
        <w:rPr>
          <w:rFonts w:asciiTheme="majorBidi" w:hAnsiTheme="majorBidi" w:cstheme="majorBidi"/>
          <w:bCs/>
          <w:iCs/>
          <w:szCs w:val="22"/>
        </w:rPr>
        <w:t xml:space="preserve"> attained during</w:t>
      </w:r>
      <w:r w:rsidR="00F845EB" w:rsidRPr="00365982">
        <w:rPr>
          <w:rFonts w:asciiTheme="majorBidi" w:hAnsiTheme="majorBidi" w:cstheme="majorBidi"/>
          <w:bCs/>
          <w:iCs/>
          <w:szCs w:val="22"/>
        </w:rPr>
        <w:t xml:space="preserve"> </w:t>
      </w:r>
      <w:r w:rsidR="003316B8" w:rsidRPr="00365982">
        <w:rPr>
          <w:rFonts w:asciiTheme="majorBidi" w:hAnsiTheme="majorBidi" w:cstheme="majorBidi"/>
          <w:bCs/>
          <w:iCs/>
          <w:szCs w:val="22"/>
        </w:rPr>
        <w:t>h</w:t>
      </w:r>
      <w:r w:rsidR="00896787" w:rsidRPr="00365982">
        <w:rPr>
          <w:rFonts w:asciiTheme="majorBidi" w:hAnsiTheme="majorBidi" w:cstheme="majorBidi"/>
          <w:bCs/>
          <w:iCs/>
          <w:szCs w:val="22"/>
        </w:rPr>
        <w:t>is</w:t>
      </w:r>
      <w:r w:rsidR="00F845EB" w:rsidRPr="00365982">
        <w:rPr>
          <w:rFonts w:asciiTheme="majorBidi" w:hAnsiTheme="majorBidi" w:cstheme="majorBidi"/>
          <w:bCs/>
          <w:iCs/>
          <w:szCs w:val="22"/>
        </w:rPr>
        <w:t xml:space="preserve"> </w:t>
      </w:r>
      <w:r w:rsidRPr="00365982">
        <w:rPr>
          <w:rFonts w:asciiTheme="majorBidi" w:hAnsiTheme="majorBidi" w:cstheme="majorBidi"/>
          <w:bCs/>
          <w:iCs/>
          <w:szCs w:val="22"/>
        </w:rPr>
        <w:t xml:space="preserve">tenure at </w:t>
      </w:r>
      <w:r w:rsidR="003F795B" w:rsidRPr="00365982">
        <w:rPr>
          <w:rFonts w:asciiTheme="majorBidi" w:hAnsiTheme="majorBidi" w:cstheme="majorBidi"/>
          <w:bCs/>
          <w:iCs/>
          <w:szCs w:val="22"/>
        </w:rPr>
        <w:t>Amazon-</w:t>
      </w:r>
      <w:r w:rsidR="00896787" w:rsidRPr="00365982">
        <w:rPr>
          <w:rFonts w:asciiTheme="majorBidi" w:hAnsiTheme="majorBidi" w:cstheme="majorBidi"/>
          <w:bCs/>
          <w:iCs/>
          <w:szCs w:val="22"/>
        </w:rPr>
        <w:t>INDIA</w:t>
      </w:r>
      <w:r w:rsidRPr="00365982">
        <w:rPr>
          <w:rFonts w:asciiTheme="majorBidi" w:hAnsiTheme="majorBidi" w:cstheme="majorBidi"/>
          <w:bCs/>
          <w:iCs/>
          <w:szCs w:val="22"/>
        </w:rPr>
        <w:t xml:space="preserve">. </w:t>
      </w:r>
      <w:r w:rsidR="00896787" w:rsidRPr="00365982">
        <w:rPr>
          <w:rFonts w:asciiTheme="majorBidi" w:hAnsiTheme="majorBidi" w:cstheme="majorBidi"/>
          <w:bCs/>
          <w:iCs/>
          <w:szCs w:val="22"/>
        </w:rPr>
        <w:t>His</w:t>
      </w:r>
      <w:r w:rsidR="00F845EB" w:rsidRPr="00365982">
        <w:rPr>
          <w:rFonts w:asciiTheme="majorBidi" w:hAnsiTheme="majorBidi" w:cstheme="majorBidi"/>
          <w:bCs/>
          <w:iCs/>
          <w:szCs w:val="22"/>
        </w:rPr>
        <w:t xml:space="preserve"> </w:t>
      </w:r>
      <w:r w:rsidR="00FE4AA4" w:rsidRPr="00365982">
        <w:rPr>
          <w:rFonts w:asciiTheme="majorBidi" w:hAnsiTheme="majorBidi" w:cstheme="majorBidi"/>
          <w:bCs/>
          <w:iCs/>
          <w:szCs w:val="22"/>
        </w:rPr>
        <w:t xml:space="preserve">direct hands-on experience </w:t>
      </w:r>
      <w:r w:rsidR="003A5B4B" w:rsidRPr="00365982">
        <w:rPr>
          <w:rFonts w:asciiTheme="majorBidi" w:hAnsiTheme="majorBidi" w:cstheme="majorBidi"/>
          <w:bCs/>
          <w:iCs/>
          <w:szCs w:val="22"/>
        </w:rPr>
        <w:t>made</w:t>
      </w:r>
      <w:r w:rsidR="00F845EB" w:rsidRPr="00365982">
        <w:rPr>
          <w:rFonts w:asciiTheme="majorBidi" w:hAnsiTheme="majorBidi" w:cstheme="majorBidi"/>
          <w:bCs/>
          <w:iCs/>
          <w:szCs w:val="22"/>
        </w:rPr>
        <w:t xml:space="preserve"> </w:t>
      </w:r>
      <w:r w:rsidR="009074D1" w:rsidRPr="00365982">
        <w:rPr>
          <w:rFonts w:asciiTheme="majorBidi" w:hAnsiTheme="majorBidi" w:cstheme="majorBidi"/>
          <w:bCs/>
          <w:iCs/>
          <w:szCs w:val="22"/>
        </w:rPr>
        <w:t>him</w:t>
      </w:r>
      <w:r w:rsidR="00F845EB" w:rsidRPr="00365982">
        <w:rPr>
          <w:rFonts w:asciiTheme="majorBidi" w:hAnsiTheme="majorBidi" w:cstheme="majorBidi"/>
          <w:bCs/>
          <w:iCs/>
          <w:szCs w:val="22"/>
        </w:rPr>
        <w:t xml:space="preserve"> </w:t>
      </w:r>
      <w:r w:rsidRPr="00365982">
        <w:rPr>
          <w:rFonts w:asciiTheme="majorBidi" w:hAnsiTheme="majorBidi" w:cstheme="majorBidi"/>
          <w:bCs/>
          <w:iCs/>
          <w:szCs w:val="22"/>
        </w:rPr>
        <w:t>a unique and quali</w:t>
      </w:r>
      <w:r w:rsidR="00C56549" w:rsidRPr="00365982">
        <w:rPr>
          <w:rFonts w:asciiTheme="majorBidi" w:hAnsiTheme="majorBidi" w:cstheme="majorBidi"/>
          <w:bCs/>
          <w:iCs/>
          <w:szCs w:val="22"/>
        </w:rPr>
        <w:t>fied can</w:t>
      </w:r>
      <w:r w:rsidR="008A088D" w:rsidRPr="00365982">
        <w:rPr>
          <w:rFonts w:asciiTheme="majorBidi" w:hAnsiTheme="majorBidi" w:cstheme="majorBidi"/>
          <w:bCs/>
          <w:iCs/>
          <w:szCs w:val="22"/>
        </w:rPr>
        <w:t>didate for</w:t>
      </w:r>
      <w:r w:rsidR="00C930B0" w:rsidRPr="00365982">
        <w:rPr>
          <w:rFonts w:asciiTheme="majorBidi" w:hAnsiTheme="majorBidi" w:cstheme="majorBidi"/>
          <w:bCs/>
          <w:iCs/>
          <w:szCs w:val="22"/>
        </w:rPr>
        <w:t xml:space="preserve"> the offered</w:t>
      </w:r>
      <w:r w:rsidR="008A088D" w:rsidRPr="00365982">
        <w:rPr>
          <w:rFonts w:asciiTheme="majorBidi" w:hAnsiTheme="majorBidi" w:cstheme="majorBidi"/>
          <w:bCs/>
          <w:iCs/>
          <w:szCs w:val="22"/>
        </w:rPr>
        <w:t xml:space="preserve"> U</w:t>
      </w:r>
      <w:r w:rsidR="00C930B0" w:rsidRPr="00365982">
        <w:rPr>
          <w:rFonts w:asciiTheme="majorBidi" w:hAnsiTheme="majorBidi" w:cstheme="majorBidi"/>
          <w:bCs/>
          <w:iCs/>
          <w:szCs w:val="22"/>
        </w:rPr>
        <w:t>.</w:t>
      </w:r>
      <w:r w:rsidR="008A088D" w:rsidRPr="00365982">
        <w:rPr>
          <w:rFonts w:asciiTheme="majorBidi" w:hAnsiTheme="majorBidi" w:cstheme="majorBidi"/>
          <w:bCs/>
          <w:iCs/>
          <w:szCs w:val="22"/>
        </w:rPr>
        <w:t>S</w:t>
      </w:r>
      <w:r w:rsidR="00C930B0" w:rsidRPr="00365982">
        <w:rPr>
          <w:rFonts w:asciiTheme="majorBidi" w:hAnsiTheme="majorBidi" w:cstheme="majorBidi"/>
          <w:bCs/>
          <w:iCs/>
          <w:szCs w:val="22"/>
        </w:rPr>
        <w:t>.</w:t>
      </w:r>
      <w:r w:rsidR="008A088D" w:rsidRPr="00365982">
        <w:rPr>
          <w:rFonts w:asciiTheme="majorBidi" w:hAnsiTheme="majorBidi" w:cstheme="majorBidi"/>
          <w:bCs/>
          <w:iCs/>
          <w:szCs w:val="22"/>
        </w:rPr>
        <w:t xml:space="preserve">-based </w:t>
      </w:r>
      <w:r w:rsidR="00C930B0" w:rsidRPr="00365982">
        <w:rPr>
          <w:rFonts w:asciiTheme="majorBidi" w:hAnsiTheme="majorBidi" w:cstheme="majorBidi"/>
          <w:bCs/>
          <w:iCs/>
          <w:szCs w:val="22"/>
        </w:rPr>
        <w:t>role</w:t>
      </w:r>
      <w:r w:rsidRPr="00365982">
        <w:rPr>
          <w:rFonts w:asciiTheme="majorBidi" w:hAnsiTheme="majorBidi" w:cstheme="majorBidi"/>
          <w:bCs/>
          <w:iCs/>
          <w:szCs w:val="22"/>
        </w:rPr>
        <w:t>.</w:t>
      </w:r>
    </w:p>
    <w:p w14:paraId="647E695C" w14:textId="609CEBC6" w:rsidR="00C930B0" w:rsidRPr="00365982" w:rsidRDefault="00C930B0" w:rsidP="00C42F08">
      <w:pPr>
        <w:jc w:val="both"/>
        <w:rPr>
          <w:rFonts w:asciiTheme="majorBidi" w:hAnsiTheme="majorBidi" w:cstheme="majorBidi"/>
          <w:bCs/>
          <w:iCs/>
          <w:szCs w:val="22"/>
        </w:rPr>
      </w:pPr>
    </w:p>
    <w:p w14:paraId="40741C37" w14:textId="77777777" w:rsidR="001E3E27" w:rsidRDefault="001E3E27" w:rsidP="001E3E27">
      <w:pPr>
        <w:autoSpaceDE w:val="0"/>
        <w:autoSpaceDN w:val="0"/>
        <w:adjustRightInd w:val="0"/>
        <w:jc w:val="both"/>
        <w:rPr>
          <w:ins w:id="26" w:author="B S, Sharath" w:date="2019-10-25T14:01:00Z"/>
          <w:rFonts w:ascii="Times New Roman" w:eastAsiaTheme="minorEastAsia" w:hAnsi="Times New Roman"/>
          <w:color w:val="000000"/>
          <w:szCs w:val="22"/>
          <w:highlight w:val="green"/>
          <w:lang w:eastAsia="zh-CN"/>
        </w:rPr>
      </w:pPr>
      <w:ins w:id="27" w:author="B S, Sharath" w:date="2019-10-25T14:01:00Z">
        <w:r>
          <w:rPr>
            <w:rFonts w:ascii="Times New Roman" w:eastAsiaTheme="minorEastAsia" w:hAnsi="Times New Roman"/>
            <w:color w:val="000000"/>
            <w:szCs w:val="22"/>
            <w:highlight w:val="green"/>
            <w:lang w:eastAsia="zh-CN"/>
          </w:rPr>
          <w:t xml:space="preserve">Mr. Byladakere Somashekaraiah was identified as a key employee for transfer to the US by virtue of his strong domain knowledge, technical expertise, and excellent performance. Mr. Byladakere Somashekaraiah was specifically selected for transfer to the U.S. because of his outstanding performance, has been awarded as evidenced by his numerous promotions during his tenure at Amazon-India. He was hired as a Catalog Associate in September 2012. Since then, he has been promoted to Subject Matter Expert 1 (October 2013), Subject Matter Expert 2 (April 2015), and Business Analyst (November 2015). In 2014, at the annual Global Rewards and Recognition, he was recognized as one of a few employees that went “Above and Beyond” for performing barcode reconciliation for twenty-four (24) vendors.  </w:t>
        </w:r>
      </w:ins>
    </w:p>
    <w:p w14:paraId="416B4DDC" w14:textId="77777777" w:rsidR="001E3E27" w:rsidRDefault="001E3E27" w:rsidP="001E3E27">
      <w:pPr>
        <w:widowControl w:val="0"/>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ins w:id="28" w:author="B S, Sharath" w:date="2019-10-25T14:01:00Z"/>
          <w:rFonts w:ascii="Times New Roman" w:eastAsiaTheme="minorEastAsia" w:hAnsi="Times New Roman"/>
          <w:color w:val="000000"/>
          <w:szCs w:val="22"/>
          <w:highlight w:val="green"/>
          <w:lang w:eastAsia="zh-CN"/>
        </w:rPr>
      </w:pPr>
      <w:ins w:id="29" w:author="B S, Sharath" w:date="2019-10-25T14:01:00Z">
        <w:r>
          <w:rPr>
            <w:rFonts w:ascii="Times New Roman" w:eastAsiaTheme="minorEastAsia" w:hAnsi="Times New Roman"/>
            <w:color w:val="000000"/>
            <w:szCs w:val="22"/>
            <w:highlight w:val="green"/>
            <w:lang w:eastAsia="zh-CN"/>
          </w:rPr>
          <w:t xml:space="preserve">Mr. Byladakere Somashekaraiah’s experience abroad at Amazon-India is relevant to his proposed responsibilities to Amazon’s U.S. team. He has been identified as a key employee for transfer because he was the first Business Analyst on the COPs team. Mr. Byladakere Somashekaraiah will use his specialized knowledge of Amazon’s proprietary tools to drive the majority of business analytics and will support cross-functional teams with data and analyses to drive improvements and new projects. It is estimated that hiring someone in the U.S. would take 6 months or more and at least twelve to eighteen months to ramp up to fully understand all systems. This lead time will increase the risk of not having high critical financial reports to Amazon business. The reason why it takes twelve to eighteen months to ramp up because initially needs to (a) develop understanding of all the Amazon proprietary tools required for projects (3-4 months to get to an intermediate level of understanding), (b) understand the different data sources available like multiple Redshift clusters, VIRT Dashboard, RDS, S3, etc. which takes another 4 to 5 months., (c) then understand the existing Amazon-wide data tables at a granular levelas how the data is stored, how data tables interact with each other, which data represents what (an additional 4-5 months), (d) knowing the sutible methods  to apply specific to amazon cluter as per the context (an additional three months). In addition, one needs to have advanced skills in SQL coding, HTML, Excel, VBA, and hands on experience building complex queries, building databases and dashboards, troubleshooting errors and exception handling, and have a deep understanding of the overall Amazon business to present the data in Amazon standards, which requires at least twelve to eighteen months to master and be self-sufficient. </w:t>
        </w:r>
      </w:ins>
    </w:p>
    <w:p w14:paraId="4C96CFA1" w14:textId="77777777" w:rsidR="001E3E27" w:rsidRDefault="001E3E27" w:rsidP="001E3E27">
      <w:pPr>
        <w:autoSpaceDE w:val="0"/>
        <w:autoSpaceDN w:val="0"/>
        <w:adjustRightInd w:val="0"/>
        <w:rPr>
          <w:ins w:id="30" w:author="B S, Sharath" w:date="2019-10-25T14:01:00Z"/>
          <w:rFonts w:ascii="Times New Roman" w:eastAsiaTheme="minorEastAsia" w:hAnsi="Times New Roman"/>
          <w:color w:val="000000"/>
          <w:szCs w:val="22"/>
          <w:highlight w:val="green"/>
          <w:lang w:eastAsia="zh-CN"/>
        </w:rPr>
      </w:pPr>
    </w:p>
    <w:p w14:paraId="44E1DA91" w14:textId="228B69D7" w:rsidR="003755E7" w:rsidRPr="00EE5E08" w:rsidDel="001E3E27" w:rsidRDefault="00896787" w:rsidP="003755E7">
      <w:pPr>
        <w:jc w:val="both"/>
        <w:rPr>
          <w:del w:id="31" w:author="B S, Sharath" w:date="2019-10-25T14:01:00Z"/>
          <w:rFonts w:asciiTheme="majorBidi" w:eastAsia="Calibri" w:hAnsiTheme="majorBidi" w:cstheme="majorBidi"/>
          <w:bCs/>
          <w:color w:val="000000"/>
          <w:szCs w:val="22"/>
          <w:highlight w:val="green"/>
          <w:lang w:eastAsia="en-US"/>
        </w:rPr>
      </w:pPr>
      <w:del w:id="32" w:author="B S, Sharath" w:date="2019-10-25T14:01:00Z">
        <w:r w:rsidRPr="00EE5E08" w:rsidDel="001E3E27">
          <w:rPr>
            <w:rFonts w:asciiTheme="majorBidi" w:eastAsia="Calibri" w:hAnsiTheme="majorBidi" w:cstheme="majorBidi"/>
            <w:bCs/>
            <w:color w:val="000000"/>
            <w:szCs w:val="22"/>
            <w:highlight w:val="green"/>
            <w:lang w:eastAsia="en-US"/>
          </w:rPr>
          <w:delText>Mr. Byladakere Somashekaraiah</w:delText>
        </w:r>
        <w:r w:rsidR="00C930B0" w:rsidRPr="00EE5E08" w:rsidDel="001E3E27">
          <w:rPr>
            <w:rFonts w:asciiTheme="majorBidi" w:eastAsia="Calibri" w:hAnsiTheme="majorBidi" w:cstheme="majorBidi"/>
            <w:bCs/>
            <w:color w:val="000000"/>
            <w:szCs w:val="22"/>
            <w:highlight w:val="green"/>
            <w:lang w:eastAsia="en-US"/>
          </w:rPr>
          <w:delText xml:space="preserve"> was identified as a key employee for transfer to the US by virtue of</w:delText>
        </w:r>
        <w:r w:rsidR="003316B8" w:rsidRPr="00EE5E08" w:rsidDel="001E3E27">
          <w:rPr>
            <w:rFonts w:asciiTheme="majorBidi" w:eastAsia="Calibri" w:hAnsiTheme="majorBidi" w:cstheme="majorBidi"/>
            <w:bCs/>
            <w:color w:val="000000"/>
            <w:szCs w:val="22"/>
            <w:highlight w:val="green"/>
            <w:lang w:eastAsia="en-US"/>
          </w:rPr>
          <w:delText xml:space="preserve"> h</w:delText>
        </w:r>
        <w:r w:rsidRPr="00EE5E08" w:rsidDel="001E3E27">
          <w:rPr>
            <w:rFonts w:asciiTheme="majorBidi" w:eastAsia="Calibri" w:hAnsiTheme="majorBidi" w:cstheme="majorBidi"/>
            <w:bCs/>
            <w:color w:val="000000"/>
            <w:szCs w:val="22"/>
            <w:highlight w:val="green"/>
            <w:lang w:eastAsia="en-US"/>
          </w:rPr>
          <w:delText>is</w:delText>
        </w:r>
        <w:r w:rsidR="00C930B0" w:rsidRPr="00EE5E08" w:rsidDel="001E3E27">
          <w:rPr>
            <w:rFonts w:asciiTheme="majorBidi" w:eastAsia="Calibri" w:hAnsiTheme="majorBidi" w:cstheme="majorBidi"/>
            <w:bCs/>
            <w:color w:val="000000"/>
            <w:szCs w:val="22"/>
            <w:highlight w:val="green"/>
            <w:lang w:eastAsia="en-US"/>
          </w:rPr>
          <w:delText xml:space="preserve"> strong domain knowledge, technical expertise, and excellent performance. </w:delText>
        </w:r>
        <w:r w:rsidRPr="00EE5E08" w:rsidDel="001E3E27">
          <w:rPr>
            <w:rFonts w:asciiTheme="majorBidi" w:eastAsia="Calibri" w:hAnsiTheme="majorBidi" w:cstheme="majorBidi"/>
            <w:bCs/>
            <w:color w:val="000000"/>
            <w:szCs w:val="22"/>
            <w:highlight w:val="green"/>
            <w:lang w:eastAsia="en-US"/>
          </w:rPr>
          <w:delText>Mr. Byladakere Somashekaraiah</w:delText>
        </w:r>
        <w:r w:rsidR="00C930B0" w:rsidRPr="00EE5E08" w:rsidDel="001E3E27">
          <w:rPr>
            <w:rFonts w:asciiTheme="majorBidi" w:eastAsia="Calibri" w:hAnsiTheme="majorBidi" w:cstheme="majorBidi"/>
            <w:bCs/>
            <w:color w:val="000000"/>
            <w:szCs w:val="22"/>
            <w:highlight w:val="green"/>
            <w:lang w:eastAsia="en-US"/>
          </w:rPr>
          <w:delText xml:space="preserve"> was specifically selected for transfer to the U.S. because of </w:delText>
        </w:r>
        <w:r w:rsidR="003316B8" w:rsidRPr="00EE5E08" w:rsidDel="001E3E27">
          <w:rPr>
            <w:rFonts w:asciiTheme="majorBidi" w:eastAsia="Calibri" w:hAnsiTheme="majorBidi" w:cstheme="majorBidi"/>
            <w:bCs/>
            <w:color w:val="000000"/>
            <w:szCs w:val="22"/>
            <w:highlight w:val="green"/>
            <w:lang w:eastAsia="en-US"/>
          </w:rPr>
          <w:delText>h</w:delText>
        </w:r>
        <w:r w:rsidRPr="00EE5E08" w:rsidDel="001E3E27">
          <w:rPr>
            <w:rFonts w:asciiTheme="majorBidi" w:eastAsia="Calibri" w:hAnsiTheme="majorBidi" w:cstheme="majorBidi"/>
            <w:bCs/>
            <w:color w:val="000000"/>
            <w:szCs w:val="22"/>
            <w:highlight w:val="green"/>
            <w:lang w:eastAsia="en-US"/>
          </w:rPr>
          <w:delText>is</w:delText>
        </w:r>
        <w:r w:rsidR="00C930B0" w:rsidRPr="00EE5E08" w:rsidDel="001E3E27">
          <w:rPr>
            <w:rFonts w:asciiTheme="majorBidi" w:eastAsia="Calibri" w:hAnsiTheme="majorBidi" w:cstheme="majorBidi"/>
            <w:bCs/>
            <w:color w:val="000000"/>
            <w:szCs w:val="22"/>
            <w:highlight w:val="green"/>
            <w:lang w:eastAsia="en-US"/>
          </w:rPr>
          <w:delText xml:space="preserve"> </w:delText>
        </w:r>
        <w:r w:rsidR="003755E7" w:rsidRPr="00EE5E08" w:rsidDel="001E3E27">
          <w:rPr>
            <w:rFonts w:asciiTheme="majorBidi" w:eastAsia="Calibri" w:hAnsiTheme="majorBidi" w:cstheme="majorBidi"/>
            <w:bCs/>
            <w:color w:val="000000"/>
            <w:szCs w:val="22"/>
            <w:highlight w:val="green"/>
            <w:lang w:eastAsia="en-US"/>
          </w:rPr>
          <w:delText xml:space="preserve">outstanding performance, has been awarded as evidenced by his numerous promotions during his tenure at Amazon-India. He was hired as a Catalog Associate in September 2012. Since then, he has been promoted to Subject Matter Expert 1 (October 2013), Subject Matter Expert 2 (April 2015), and Business Analyst (November 2015). In 2014, at the annual Global Rewards and Recognition, he was recognized as one of a few employees that went “Above and Beyond” for performing barcode reconciliation for twenty-four (24) vendors.  </w:delText>
        </w:r>
      </w:del>
    </w:p>
    <w:p w14:paraId="1102D23C" w14:textId="474F18B8" w:rsidR="003755E7" w:rsidRPr="00EE5E08" w:rsidDel="001E3E27" w:rsidRDefault="003755E7" w:rsidP="003755E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del w:id="33" w:author="B S, Sharath" w:date="2019-10-25T14:01:00Z"/>
          <w:rFonts w:asciiTheme="majorBidi" w:eastAsia="Calibri" w:hAnsiTheme="majorBidi" w:cstheme="majorBidi"/>
          <w:bCs/>
          <w:color w:val="000000"/>
          <w:szCs w:val="22"/>
          <w:highlight w:val="green"/>
          <w:lang w:eastAsia="en-US"/>
        </w:rPr>
      </w:pPr>
      <w:del w:id="34" w:author="B S, Sharath" w:date="2019-10-25T14:01:00Z">
        <w:r w:rsidRPr="00EE5E08" w:rsidDel="001E3E27">
          <w:rPr>
            <w:rFonts w:asciiTheme="majorBidi" w:eastAsia="Calibri" w:hAnsiTheme="majorBidi" w:cstheme="majorBidi"/>
            <w:bCs/>
            <w:color w:val="000000"/>
            <w:szCs w:val="22"/>
            <w:highlight w:val="green"/>
            <w:lang w:eastAsia="en-US"/>
          </w:rPr>
          <w:delText xml:space="preserve">Mr. Byladakere </w:delText>
        </w:r>
        <w:r w:rsidR="00EE5E08" w:rsidRPr="00EE5E08" w:rsidDel="001E3E27">
          <w:rPr>
            <w:rFonts w:asciiTheme="majorBidi" w:eastAsia="Calibri" w:hAnsiTheme="majorBidi" w:cstheme="majorBidi"/>
            <w:bCs/>
            <w:color w:val="000000"/>
            <w:szCs w:val="22"/>
            <w:highlight w:val="green"/>
            <w:lang w:eastAsia="en-US"/>
          </w:rPr>
          <w:delText>Somashekaraiah’s</w:delText>
        </w:r>
        <w:r w:rsidRPr="00EE5E08" w:rsidDel="001E3E27">
          <w:rPr>
            <w:rFonts w:asciiTheme="majorBidi" w:eastAsia="Calibri" w:hAnsiTheme="majorBidi" w:cstheme="majorBidi"/>
            <w:bCs/>
            <w:color w:val="000000"/>
            <w:szCs w:val="22"/>
            <w:highlight w:val="green"/>
            <w:lang w:eastAsia="en-US"/>
          </w:rPr>
          <w:delText xml:space="preserve"> experience abroad at Amazon-India is relevant to his proposed responsibilities for Amazon’s U.S. team. He has been identified as a key employee for transfer because he was the first Business Analyst on the COPs team. Mr. Byladakere Somashekaraiah will use his specialized knowledge of Amazon’s proprietary tools to drive the majority of business analytics and will support cross-functional teams with data and analyses to drive improvements and new projects. It is estimated that hiring someone in the U.S</w:delText>
        </w:r>
        <w:commentRangeStart w:id="35"/>
        <w:r w:rsidRPr="00EE5E08" w:rsidDel="001E3E27">
          <w:rPr>
            <w:rFonts w:asciiTheme="majorBidi" w:eastAsia="Calibri" w:hAnsiTheme="majorBidi" w:cstheme="majorBidi"/>
            <w:bCs/>
            <w:color w:val="000000"/>
            <w:szCs w:val="22"/>
            <w:highlight w:val="green"/>
            <w:lang w:eastAsia="en-US"/>
          </w:rPr>
          <w:delText>. would take at least twelve to eighteen months to ramp up to fully understand all systems.</w:delText>
        </w:r>
      </w:del>
      <w:del w:id="36" w:author="B S, Sharath" w:date="2019-10-25T13:36:00Z">
        <w:r w:rsidR="002A5655" w:rsidRPr="00EE5E08" w:rsidDel="00D410D4">
          <w:rPr>
            <w:rFonts w:asciiTheme="majorBidi" w:eastAsia="Calibri" w:hAnsiTheme="majorBidi" w:cstheme="majorBidi"/>
            <w:bCs/>
            <w:color w:val="000000"/>
            <w:szCs w:val="22"/>
            <w:highlight w:val="green"/>
            <w:lang w:eastAsia="en-US"/>
          </w:rPr>
          <w:delText xml:space="preserve"> Along with it takes 6 months or more to even hire someone for the role</w:delText>
        </w:r>
      </w:del>
      <w:del w:id="37" w:author="B S, Sharath" w:date="2019-10-25T13:55:00Z">
        <w:r w:rsidR="002A5655" w:rsidRPr="00EE5E08" w:rsidDel="00D86C2A">
          <w:rPr>
            <w:rFonts w:asciiTheme="majorBidi" w:eastAsia="Calibri" w:hAnsiTheme="majorBidi" w:cstheme="majorBidi"/>
            <w:bCs/>
            <w:color w:val="000000"/>
            <w:szCs w:val="22"/>
            <w:highlight w:val="green"/>
            <w:lang w:eastAsia="en-US"/>
          </w:rPr>
          <w:delText>.</w:delText>
        </w:r>
        <w:r w:rsidRPr="00EE5E08" w:rsidDel="00D86C2A">
          <w:rPr>
            <w:rFonts w:asciiTheme="majorBidi" w:eastAsia="Calibri" w:hAnsiTheme="majorBidi" w:cstheme="majorBidi"/>
            <w:bCs/>
            <w:color w:val="000000"/>
            <w:szCs w:val="22"/>
            <w:highlight w:val="green"/>
            <w:lang w:eastAsia="en-US"/>
          </w:rPr>
          <w:delText xml:space="preserve"> </w:delText>
        </w:r>
      </w:del>
      <w:commentRangeEnd w:id="35"/>
      <w:del w:id="38" w:author="B S, Sharath" w:date="2019-10-25T14:01:00Z">
        <w:r w:rsidR="0081479F" w:rsidDel="001E3E27">
          <w:rPr>
            <w:rStyle w:val="CommentReference"/>
          </w:rPr>
          <w:commentReference w:id="35"/>
        </w:r>
        <w:r w:rsidRPr="00EE5E08" w:rsidDel="001E3E27">
          <w:rPr>
            <w:rFonts w:asciiTheme="majorBidi" w:eastAsia="Calibri" w:hAnsiTheme="majorBidi" w:cstheme="majorBidi"/>
            <w:bCs/>
            <w:color w:val="000000"/>
            <w:szCs w:val="22"/>
            <w:highlight w:val="green"/>
            <w:lang w:eastAsia="en-US"/>
          </w:rPr>
          <w:delText>This lead time</w:delText>
        </w:r>
        <w:r w:rsidR="00EE5E08" w:rsidRPr="00EE5E08" w:rsidDel="001E3E27">
          <w:rPr>
            <w:rFonts w:asciiTheme="majorBidi" w:eastAsia="Calibri" w:hAnsiTheme="majorBidi" w:cstheme="majorBidi"/>
            <w:bCs/>
            <w:color w:val="000000"/>
            <w:szCs w:val="22"/>
            <w:highlight w:val="green"/>
            <w:lang w:eastAsia="en-US"/>
          </w:rPr>
          <w:delText xml:space="preserve"> will increase the risk of not having high critical financial reports to Amazon business</w:delText>
        </w:r>
      </w:del>
      <w:commentRangeStart w:id="39"/>
      <w:del w:id="40" w:author="B S, Sharath" w:date="2019-10-25T13:37:00Z">
        <w:r w:rsidR="00EE5E08" w:rsidRPr="00EE5E08" w:rsidDel="00D410D4">
          <w:rPr>
            <w:rFonts w:asciiTheme="majorBidi" w:eastAsia="Calibri" w:hAnsiTheme="majorBidi" w:cstheme="majorBidi"/>
            <w:bCs/>
            <w:color w:val="000000"/>
            <w:szCs w:val="22"/>
            <w:highlight w:val="green"/>
            <w:lang w:eastAsia="en-US"/>
          </w:rPr>
          <w:delText xml:space="preserve">. </w:delText>
        </w:r>
        <w:r w:rsidRPr="00EE5E08" w:rsidDel="00D410D4">
          <w:rPr>
            <w:rFonts w:asciiTheme="majorBidi" w:eastAsia="Calibri" w:hAnsiTheme="majorBidi" w:cstheme="majorBidi"/>
            <w:bCs/>
            <w:color w:val="000000"/>
            <w:szCs w:val="22"/>
            <w:highlight w:val="green"/>
            <w:lang w:eastAsia="en-US"/>
          </w:rPr>
          <w:delText>Hiring someone in the U.S. would take</w:delText>
        </w:r>
      </w:del>
      <w:del w:id="41" w:author="B S, Sharath" w:date="2019-10-25T13:38:00Z">
        <w:r w:rsidRPr="00EE5E08" w:rsidDel="00D410D4">
          <w:rPr>
            <w:rFonts w:asciiTheme="majorBidi" w:eastAsia="Calibri" w:hAnsiTheme="majorBidi" w:cstheme="majorBidi"/>
            <w:bCs/>
            <w:color w:val="000000"/>
            <w:szCs w:val="22"/>
            <w:highlight w:val="green"/>
            <w:lang w:eastAsia="en-US"/>
          </w:rPr>
          <w:delText xml:space="preserve"> at least </w:delText>
        </w:r>
      </w:del>
      <w:del w:id="42" w:author="B S, Sharath" w:date="2019-10-25T14:01:00Z">
        <w:r w:rsidRPr="00EE5E08" w:rsidDel="001E3E27">
          <w:rPr>
            <w:rFonts w:asciiTheme="majorBidi" w:eastAsia="Calibri" w:hAnsiTheme="majorBidi" w:cstheme="majorBidi"/>
            <w:bCs/>
            <w:color w:val="000000"/>
            <w:szCs w:val="22"/>
            <w:highlight w:val="green"/>
            <w:lang w:eastAsia="en-US"/>
          </w:rPr>
          <w:delText xml:space="preserve">twelve to eighteen months to ramp up because </w:delText>
        </w:r>
      </w:del>
      <w:del w:id="43" w:author="B S, Sharath" w:date="2019-10-25T13:38:00Z">
        <w:r w:rsidRPr="00EE5E08" w:rsidDel="00D410D4">
          <w:rPr>
            <w:rFonts w:asciiTheme="majorBidi" w:eastAsia="Calibri" w:hAnsiTheme="majorBidi" w:cstheme="majorBidi"/>
            <w:bCs/>
            <w:color w:val="000000"/>
            <w:szCs w:val="22"/>
            <w:highlight w:val="green"/>
            <w:lang w:eastAsia="en-US"/>
          </w:rPr>
          <w:delText>a business analyst</w:delText>
        </w:r>
        <w:commentRangeEnd w:id="39"/>
        <w:r w:rsidR="004A61DA" w:rsidDel="00D410D4">
          <w:rPr>
            <w:rStyle w:val="CommentReference"/>
          </w:rPr>
          <w:commentReference w:id="39"/>
        </w:r>
        <w:r w:rsidRPr="00EE5E08" w:rsidDel="00D410D4">
          <w:rPr>
            <w:rFonts w:asciiTheme="majorBidi" w:eastAsia="Calibri" w:hAnsiTheme="majorBidi" w:cstheme="majorBidi"/>
            <w:bCs/>
            <w:color w:val="000000"/>
            <w:szCs w:val="22"/>
            <w:highlight w:val="green"/>
            <w:lang w:eastAsia="en-US"/>
          </w:rPr>
          <w:delText xml:space="preserve"> </w:delText>
        </w:r>
      </w:del>
      <w:del w:id="44" w:author="B S, Sharath" w:date="2019-10-25T14:01:00Z">
        <w:r w:rsidRPr="00EE5E08" w:rsidDel="001E3E27">
          <w:rPr>
            <w:rFonts w:asciiTheme="majorBidi" w:eastAsia="Calibri" w:hAnsiTheme="majorBidi" w:cstheme="majorBidi"/>
            <w:bCs/>
            <w:color w:val="000000"/>
            <w:szCs w:val="22"/>
            <w:highlight w:val="green"/>
            <w:lang w:eastAsia="en-US"/>
          </w:rPr>
          <w:delText>initially needs to</w:delText>
        </w:r>
      </w:del>
      <w:ins w:id="45" w:author="Saboo, Gaurav" w:date="2019-10-10T15:15:00Z">
        <w:del w:id="46" w:author="B S, Sharath" w:date="2019-10-25T14:01:00Z">
          <w:r w:rsidR="004A61DA" w:rsidDel="001E3E27">
            <w:rPr>
              <w:rFonts w:asciiTheme="majorBidi" w:eastAsia="Calibri" w:hAnsiTheme="majorBidi" w:cstheme="majorBidi"/>
              <w:bCs/>
              <w:color w:val="000000"/>
              <w:szCs w:val="22"/>
              <w:highlight w:val="green"/>
              <w:lang w:eastAsia="en-US"/>
            </w:rPr>
            <w:delText xml:space="preserve"> (a) develop understanding of all the Amazon proprietary tools required for projects (3-4 months to get to an </w:delText>
          </w:r>
        </w:del>
      </w:ins>
      <w:ins w:id="47" w:author="Saboo, Gaurav" w:date="2019-10-10T15:16:00Z">
        <w:del w:id="48" w:author="B S, Sharath" w:date="2019-10-25T14:01:00Z">
          <w:r w:rsidR="004A61DA" w:rsidDel="001E3E27">
            <w:rPr>
              <w:rFonts w:asciiTheme="majorBidi" w:eastAsia="Calibri" w:hAnsiTheme="majorBidi" w:cstheme="majorBidi"/>
              <w:bCs/>
              <w:color w:val="000000"/>
              <w:szCs w:val="22"/>
              <w:highlight w:val="green"/>
              <w:lang w:eastAsia="en-US"/>
            </w:rPr>
            <w:delText>intermediate</w:delText>
          </w:r>
        </w:del>
      </w:ins>
      <w:ins w:id="49" w:author="Saboo, Gaurav" w:date="2019-10-10T15:15:00Z">
        <w:del w:id="50" w:author="B S, Sharath" w:date="2019-10-25T14:01:00Z">
          <w:r w:rsidR="004A61DA" w:rsidDel="001E3E27">
            <w:rPr>
              <w:rFonts w:asciiTheme="majorBidi" w:eastAsia="Calibri" w:hAnsiTheme="majorBidi" w:cstheme="majorBidi"/>
              <w:bCs/>
              <w:color w:val="000000"/>
              <w:szCs w:val="22"/>
              <w:highlight w:val="green"/>
              <w:lang w:eastAsia="en-US"/>
            </w:rPr>
            <w:delText xml:space="preserve"> level</w:delText>
          </w:r>
        </w:del>
      </w:ins>
      <w:ins w:id="51" w:author="Saboo, Gaurav" w:date="2019-10-10T15:16:00Z">
        <w:del w:id="52" w:author="B S, Sharath" w:date="2019-10-25T14:01:00Z">
          <w:r w:rsidR="004A61DA" w:rsidDel="001E3E27">
            <w:rPr>
              <w:rFonts w:asciiTheme="majorBidi" w:eastAsia="Calibri" w:hAnsiTheme="majorBidi" w:cstheme="majorBidi"/>
              <w:bCs/>
              <w:color w:val="000000"/>
              <w:szCs w:val="22"/>
              <w:highlight w:val="green"/>
              <w:lang w:eastAsia="en-US"/>
            </w:rPr>
            <w:delText xml:space="preserve"> </w:delText>
          </w:r>
        </w:del>
      </w:ins>
      <w:ins w:id="53" w:author="Saboo, Gaurav" w:date="2019-10-10T15:15:00Z">
        <w:del w:id="54" w:author="B S, Sharath" w:date="2019-10-25T14:01:00Z">
          <w:r w:rsidR="004A61DA" w:rsidDel="001E3E27">
            <w:rPr>
              <w:rFonts w:asciiTheme="majorBidi" w:eastAsia="Calibri" w:hAnsiTheme="majorBidi" w:cstheme="majorBidi"/>
              <w:bCs/>
              <w:color w:val="000000"/>
              <w:szCs w:val="22"/>
              <w:highlight w:val="green"/>
              <w:lang w:eastAsia="en-US"/>
            </w:rPr>
            <w:delText>of understanding)</w:delText>
          </w:r>
        </w:del>
      </w:ins>
      <w:ins w:id="55" w:author="Saboo, Gaurav" w:date="2019-10-10T15:16:00Z">
        <w:del w:id="56" w:author="B S, Sharath" w:date="2019-10-25T14:01:00Z">
          <w:r w:rsidR="004A61DA" w:rsidDel="001E3E27">
            <w:rPr>
              <w:rFonts w:asciiTheme="majorBidi" w:eastAsia="Calibri" w:hAnsiTheme="majorBidi" w:cstheme="majorBidi"/>
              <w:bCs/>
              <w:color w:val="000000"/>
              <w:szCs w:val="22"/>
              <w:highlight w:val="green"/>
              <w:lang w:eastAsia="en-US"/>
            </w:rPr>
            <w:delText>, (</w:delText>
          </w:r>
        </w:del>
        <w:del w:id="57" w:author="B S, Sharath" w:date="2019-10-25T13:57:00Z">
          <w:r w:rsidR="004A61DA" w:rsidDel="001E3E27">
            <w:rPr>
              <w:rFonts w:asciiTheme="majorBidi" w:eastAsia="Calibri" w:hAnsiTheme="majorBidi" w:cstheme="majorBidi"/>
              <w:bCs/>
              <w:color w:val="000000"/>
              <w:szCs w:val="22"/>
              <w:highlight w:val="green"/>
              <w:lang w:eastAsia="en-US"/>
            </w:rPr>
            <w:delText>b</w:delText>
          </w:r>
        </w:del>
        <w:del w:id="58" w:author="B S, Sharath" w:date="2019-10-25T14:01:00Z">
          <w:r w:rsidR="004A61DA" w:rsidDel="001E3E27">
            <w:rPr>
              <w:rFonts w:asciiTheme="majorBidi" w:eastAsia="Calibri" w:hAnsiTheme="majorBidi" w:cstheme="majorBidi"/>
              <w:bCs/>
              <w:color w:val="000000"/>
              <w:szCs w:val="22"/>
              <w:highlight w:val="green"/>
              <w:lang w:eastAsia="en-US"/>
            </w:rPr>
            <w:delText>) understand the existing Amazon-wide data tables at a granular leve</w:delText>
          </w:r>
        </w:del>
        <w:del w:id="59" w:author="B S, Sharath" w:date="2019-10-25T13:42:00Z">
          <w:r w:rsidR="004A61DA" w:rsidDel="00D410D4">
            <w:rPr>
              <w:rFonts w:asciiTheme="majorBidi" w:eastAsia="Calibri" w:hAnsiTheme="majorBidi" w:cstheme="majorBidi"/>
              <w:bCs/>
              <w:color w:val="000000"/>
              <w:szCs w:val="22"/>
              <w:highlight w:val="green"/>
              <w:lang w:eastAsia="en-US"/>
            </w:rPr>
            <w:delText>l</w:delText>
          </w:r>
        </w:del>
      </w:ins>
      <w:ins w:id="60" w:author="Saboo, Gaurav" w:date="2019-10-10T15:17:00Z">
        <w:del w:id="61" w:author="B S, Sharath" w:date="2019-10-25T13:42:00Z">
          <w:r w:rsidR="004A61DA" w:rsidDel="00D410D4">
            <w:rPr>
              <w:rFonts w:asciiTheme="majorBidi" w:eastAsia="Calibri" w:hAnsiTheme="majorBidi" w:cstheme="majorBidi"/>
              <w:bCs/>
              <w:color w:val="000000"/>
              <w:szCs w:val="22"/>
              <w:highlight w:val="green"/>
              <w:lang w:eastAsia="en-US"/>
            </w:rPr>
            <w:delText>……</w:delText>
          </w:r>
        </w:del>
        <w:del w:id="62" w:author="B S, Sharath" w:date="2019-10-25T14:01:00Z">
          <w:r w:rsidR="004A61DA" w:rsidDel="001E3E27">
            <w:rPr>
              <w:rFonts w:asciiTheme="majorBidi" w:eastAsia="Calibri" w:hAnsiTheme="majorBidi" w:cstheme="majorBidi"/>
              <w:bCs/>
              <w:color w:val="000000"/>
              <w:szCs w:val="22"/>
              <w:highlight w:val="green"/>
              <w:lang w:eastAsia="en-US"/>
            </w:rPr>
            <w:delText>(an additional 4-5 months)</w:delText>
          </w:r>
        </w:del>
      </w:ins>
      <w:del w:id="63" w:author="B S, Sharath" w:date="2019-10-25T13:43:00Z">
        <w:r w:rsidRPr="00EE5E08" w:rsidDel="00D410D4">
          <w:rPr>
            <w:rFonts w:asciiTheme="majorBidi" w:eastAsia="Calibri" w:hAnsiTheme="majorBidi" w:cstheme="majorBidi"/>
            <w:bCs/>
            <w:color w:val="000000"/>
            <w:szCs w:val="22"/>
            <w:highlight w:val="green"/>
            <w:lang w:eastAsia="en-US"/>
          </w:rPr>
          <w:delText xml:space="preserve"> </w:delText>
        </w:r>
      </w:del>
      <w:commentRangeStart w:id="64"/>
      <w:del w:id="65" w:author="B S, Sharath" w:date="2019-10-25T13:38:00Z">
        <w:r w:rsidRPr="00EE5E08" w:rsidDel="00D410D4">
          <w:rPr>
            <w:rFonts w:asciiTheme="majorBidi" w:eastAsia="Calibri" w:hAnsiTheme="majorBidi" w:cstheme="majorBidi"/>
            <w:bCs/>
            <w:color w:val="000000"/>
            <w:szCs w:val="22"/>
            <w:highlight w:val="green"/>
            <w:lang w:eastAsia="en-US"/>
          </w:rPr>
          <w:delText xml:space="preserve">understand all of the Amazon proprietary tools required for projects, </w:delText>
        </w:r>
      </w:del>
      <w:del w:id="66" w:author="B S, Sharath" w:date="2019-10-25T13:43:00Z">
        <w:r w:rsidRPr="00EE5E08" w:rsidDel="00D410D4">
          <w:rPr>
            <w:rFonts w:asciiTheme="majorBidi" w:eastAsia="Calibri" w:hAnsiTheme="majorBidi" w:cstheme="majorBidi"/>
            <w:bCs/>
            <w:color w:val="000000"/>
            <w:szCs w:val="22"/>
            <w:highlight w:val="green"/>
            <w:lang w:eastAsia="en-US"/>
          </w:rPr>
          <w:delText>which itself takes three to four months to have only an intermediate level of understanding. Once a business analyst understands the tools, s/he will need to understand the existing Amazon-wide data tables at a granular level—how the data is stored, how data tables interact with each other, which data represents what. S/he will also need to understand the different data sources available like ETLM, Redshift, VIRT Dashboard, RDS, S3, etc. which takes another 4 to 5 months</w:delText>
        </w:r>
        <w:commentRangeEnd w:id="64"/>
        <w:r w:rsidR="004A61DA" w:rsidDel="00D410D4">
          <w:rPr>
            <w:rStyle w:val="CommentReference"/>
          </w:rPr>
          <w:commentReference w:id="64"/>
        </w:r>
      </w:del>
      <w:del w:id="67" w:author="B S, Sharath" w:date="2019-10-25T13:57:00Z">
        <w:r w:rsidRPr="00EE5E08" w:rsidDel="001E3E27">
          <w:rPr>
            <w:rFonts w:asciiTheme="majorBidi" w:eastAsia="Calibri" w:hAnsiTheme="majorBidi" w:cstheme="majorBidi"/>
            <w:bCs/>
            <w:color w:val="000000"/>
            <w:szCs w:val="22"/>
            <w:highlight w:val="green"/>
            <w:lang w:eastAsia="en-US"/>
          </w:rPr>
          <w:delText>.</w:delText>
        </w:r>
      </w:del>
      <w:del w:id="68" w:author="B S, Sharath" w:date="2019-10-25T14:01:00Z">
        <w:r w:rsidRPr="00EE5E08" w:rsidDel="001E3E27">
          <w:rPr>
            <w:rFonts w:asciiTheme="majorBidi" w:eastAsia="Calibri" w:hAnsiTheme="majorBidi" w:cstheme="majorBidi"/>
            <w:bCs/>
            <w:color w:val="000000"/>
            <w:szCs w:val="22"/>
            <w:highlight w:val="green"/>
            <w:lang w:eastAsia="en-US"/>
          </w:rPr>
          <w:delText xml:space="preserve"> </w:delText>
        </w:r>
      </w:del>
      <w:del w:id="69" w:author="B S, Sharath" w:date="2019-10-25T13:45:00Z">
        <w:r w:rsidRPr="00EE5E08" w:rsidDel="00D410D4">
          <w:rPr>
            <w:rFonts w:asciiTheme="majorBidi" w:eastAsia="Calibri" w:hAnsiTheme="majorBidi" w:cstheme="majorBidi"/>
            <w:bCs/>
            <w:color w:val="000000"/>
            <w:szCs w:val="22"/>
            <w:highlight w:val="green"/>
            <w:lang w:eastAsia="en-US"/>
          </w:rPr>
          <w:delText xml:space="preserve">A newly hired business analyst will also need to </w:delText>
        </w:r>
      </w:del>
      <w:del w:id="70" w:author="B S, Sharath" w:date="2019-10-25T13:46:00Z">
        <w:r w:rsidRPr="00EE5E08" w:rsidDel="00D410D4">
          <w:rPr>
            <w:rFonts w:asciiTheme="majorBidi" w:eastAsia="Calibri" w:hAnsiTheme="majorBidi" w:cstheme="majorBidi"/>
            <w:bCs/>
            <w:color w:val="000000"/>
            <w:szCs w:val="22"/>
            <w:highlight w:val="green"/>
            <w:lang w:eastAsia="en-US"/>
          </w:rPr>
          <w:delText xml:space="preserve">understand the </w:delText>
        </w:r>
        <w:r w:rsidR="00EE5E08" w:rsidRPr="00EE5E08" w:rsidDel="00D410D4">
          <w:rPr>
            <w:rFonts w:asciiTheme="majorBidi" w:eastAsia="Calibri" w:hAnsiTheme="majorBidi" w:cstheme="majorBidi"/>
            <w:bCs/>
            <w:color w:val="000000"/>
            <w:szCs w:val="22"/>
            <w:highlight w:val="green"/>
            <w:lang w:eastAsia="en-US"/>
          </w:rPr>
          <w:delText xml:space="preserve">Advertising </w:delText>
        </w:r>
      </w:del>
      <w:del w:id="71" w:author="B S, Sharath" w:date="2019-10-25T13:44:00Z">
        <w:r w:rsidRPr="00EE5E08" w:rsidDel="00D410D4">
          <w:rPr>
            <w:rFonts w:asciiTheme="majorBidi" w:eastAsia="Calibri" w:hAnsiTheme="majorBidi" w:cstheme="majorBidi"/>
            <w:bCs/>
            <w:color w:val="000000"/>
            <w:szCs w:val="22"/>
            <w:highlight w:val="green"/>
            <w:lang w:eastAsia="en-US"/>
          </w:rPr>
          <w:delText xml:space="preserve">process </w:delText>
        </w:r>
      </w:del>
      <w:del w:id="72" w:author="B S, Sharath" w:date="2019-10-25T13:46:00Z">
        <w:r w:rsidRPr="00EE5E08" w:rsidDel="00D410D4">
          <w:rPr>
            <w:rFonts w:asciiTheme="majorBidi" w:eastAsia="Calibri" w:hAnsiTheme="majorBidi" w:cstheme="majorBidi"/>
            <w:bCs/>
            <w:color w:val="000000"/>
            <w:szCs w:val="22"/>
            <w:highlight w:val="green"/>
            <w:lang w:eastAsia="en-US"/>
          </w:rPr>
          <w:delText xml:space="preserve">and its complex data </w:delText>
        </w:r>
      </w:del>
      <w:del w:id="73" w:author="B S, Sharath" w:date="2019-10-25T13:45:00Z">
        <w:r w:rsidRPr="00EE5E08" w:rsidDel="00D410D4">
          <w:rPr>
            <w:rFonts w:asciiTheme="majorBidi" w:eastAsia="Calibri" w:hAnsiTheme="majorBidi" w:cstheme="majorBidi"/>
            <w:bCs/>
            <w:color w:val="000000"/>
            <w:szCs w:val="22"/>
            <w:highlight w:val="green"/>
            <w:lang w:eastAsia="en-US"/>
          </w:rPr>
          <w:delText xml:space="preserve">tables </w:delText>
        </w:r>
      </w:del>
      <w:del w:id="74" w:author="B S, Sharath" w:date="2019-10-25T13:46:00Z">
        <w:r w:rsidRPr="00EE5E08" w:rsidDel="00D410D4">
          <w:rPr>
            <w:rFonts w:asciiTheme="majorBidi" w:eastAsia="Calibri" w:hAnsiTheme="majorBidi" w:cstheme="majorBidi"/>
            <w:bCs/>
            <w:color w:val="000000"/>
            <w:szCs w:val="22"/>
            <w:highlight w:val="green"/>
            <w:lang w:eastAsia="en-US"/>
          </w:rPr>
          <w:delText xml:space="preserve">and </w:delText>
        </w:r>
      </w:del>
      <w:del w:id="75" w:author="B S, Sharath" w:date="2019-10-25T13:45:00Z">
        <w:r w:rsidRPr="00EE5E08" w:rsidDel="00D410D4">
          <w:rPr>
            <w:rFonts w:asciiTheme="majorBidi" w:eastAsia="Calibri" w:hAnsiTheme="majorBidi" w:cstheme="majorBidi"/>
            <w:bCs/>
            <w:color w:val="000000"/>
            <w:szCs w:val="22"/>
            <w:highlight w:val="green"/>
            <w:lang w:eastAsia="en-US"/>
          </w:rPr>
          <w:delText>data inputs</w:delText>
        </w:r>
      </w:del>
      <w:del w:id="76" w:author="B S, Sharath" w:date="2019-10-25T13:46:00Z">
        <w:r w:rsidRPr="00EE5E08" w:rsidDel="00D410D4">
          <w:rPr>
            <w:rFonts w:asciiTheme="majorBidi" w:eastAsia="Calibri" w:hAnsiTheme="majorBidi" w:cstheme="majorBidi"/>
            <w:bCs/>
            <w:color w:val="000000"/>
            <w:szCs w:val="22"/>
            <w:highlight w:val="green"/>
            <w:lang w:eastAsia="en-US"/>
          </w:rPr>
          <w:delText xml:space="preserve">, </w:delText>
        </w:r>
      </w:del>
      <w:del w:id="77" w:author="B S, Sharath" w:date="2019-10-25T13:58:00Z">
        <w:r w:rsidRPr="00EE5E08" w:rsidDel="001E3E27">
          <w:rPr>
            <w:rFonts w:asciiTheme="majorBidi" w:eastAsia="Calibri" w:hAnsiTheme="majorBidi" w:cstheme="majorBidi"/>
            <w:bCs/>
            <w:color w:val="000000"/>
            <w:szCs w:val="22"/>
            <w:highlight w:val="green"/>
            <w:lang w:eastAsia="en-US"/>
          </w:rPr>
          <w:delText xml:space="preserve">which is </w:delText>
        </w:r>
      </w:del>
      <w:del w:id="78" w:author="B S, Sharath" w:date="2019-10-25T14:01:00Z">
        <w:r w:rsidRPr="00EE5E08" w:rsidDel="001E3E27">
          <w:rPr>
            <w:rFonts w:asciiTheme="majorBidi" w:eastAsia="Calibri" w:hAnsiTheme="majorBidi" w:cstheme="majorBidi"/>
            <w:bCs/>
            <w:color w:val="000000"/>
            <w:szCs w:val="22"/>
            <w:highlight w:val="green"/>
            <w:lang w:eastAsia="en-US"/>
          </w:rPr>
          <w:delText>an additional three months</w:delText>
        </w:r>
      </w:del>
      <w:del w:id="79" w:author="B S, Sharath" w:date="2019-10-25T13:58:00Z">
        <w:r w:rsidRPr="00EE5E08" w:rsidDel="001E3E27">
          <w:rPr>
            <w:rFonts w:asciiTheme="majorBidi" w:eastAsia="Calibri" w:hAnsiTheme="majorBidi" w:cstheme="majorBidi"/>
            <w:bCs/>
            <w:color w:val="000000"/>
            <w:szCs w:val="22"/>
            <w:highlight w:val="green"/>
            <w:lang w:eastAsia="en-US"/>
          </w:rPr>
          <w:delText xml:space="preserve"> of onboarding</w:delText>
        </w:r>
      </w:del>
      <w:del w:id="80" w:author="B S, Sharath" w:date="2019-10-25T14:01:00Z">
        <w:r w:rsidRPr="00EE5E08" w:rsidDel="001E3E27">
          <w:rPr>
            <w:rFonts w:asciiTheme="majorBidi" w:eastAsia="Calibri" w:hAnsiTheme="majorBidi" w:cstheme="majorBidi"/>
            <w:bCs/>
            <w:color w:val="000000"/>
            <w:szCs w:val="22"/>
            <w:highlight w:val="green"/>
            <w:lang w:eastAsia="en-US"/>
          </w:rPr>
          <w:delText xml:space="preserve">. </w:delText>
        </w:r>
        <w:commentRangeStart w:id="81"/>
        <w:r w:rsidRPr="00EE5E08" w:rsidDel="001E3E27">
          <w:rPr>
            <w:rFonts w:asciiTheme="majorBidi" w:eastAsia="Calibri" w:hAnsiTheme="majorBidi" w:cstheme="majorBidi"/>
            <w:bCs/>
            <w:color w:val="000000"/>
            <w:szCs w:val="22"/>
            <w:highlight w:val="green"/>
            <w:lang w:eastAsia="en-US"/>
          </w:rPr>
          <w:delText>In addition, one needs to have advance skills in SQL</w:delText>
        </w:r>
      </w:del>
      <w:del w:id="82" w:author="B S, Sharath" w:date="2019-10-25T13:58:00Z">
        <w:r w:rsidRPr="00EE5E08" w:rsidDel="001E3E27">
          <w:rPr>
            <w:rFonts w:asciiTheme="majorBidi" w:eastAsia="Calibri" w:hAnsiTheme="majorBidi" w:cstheme="majorBidi"/>
            <w:bCs/>
            <w:color w:val="000000"/>
            <w:szCs w:val="22"/>
            <w:highlight w:val="green"/>
            <w:lang w:eastAsia="en-US"/>
          </w:rPr>
          <w:delText xml:space="preserve"> </w:delText>
        </w:r>
      </w:del>
      <w:del w:id="83" w:author="B S, Sharath" w:date="2019-10-25T14:01:00Z">
        <w:r w:rsidRPr="00EE5E08" w:rsidDel="001E3E27">
          <w:rPr>
            <w:rFonts w:asciiTheme="majorBidi" w:eastAsia="Calibri" w:hAnsiTheme="majorBidi" w:cstheme="majorBidi"/>
            <w:bCs/>
            <w:color w:val="000000"/>
            <w:szCs w:val="22"/>
            <w:highlight w:val="green"/>
            <w:lang w:eastAsia="en-US"/>
          </w:rPr>
          <w:delText>coding, HTML, Excel, VBA, and hands on experience building complex queries, building databases and dashboards, troubleshooting errors and exception handling, and have a deep understanding of the overall Amazon business to presents the data in Amazon standards, which requires twelve to eighteen months to master and be self-sufficient</w:delText>
        </w:r>
        <w:commentRangeEnd w:id="81"/>
        <w:r w:rsidR="004A61DA" w:rsidDel="001E3E27">
          <w:rPr>
            <w:rStyle w:val="CommentReference"/>
          </w:rPr>
          <w:commentReference w:id="81"/>
        </w:r>
        <w:r w:rsidRPr="00EE5E08" w:rsidDel="001E3E27">
          <w:rPr>
            <w:rFonts w:asciiTheme="majorBidi" w:eastAsia="Calibri" w:hAnsiTheme="majorBidi" w:cstheme="majorBidi"/>
            <w:bCs/>
            <w:color w:val="000000"/>
            <w:szCs w:val="22"/>
            <w:highlight w:val="green"/>
            <w:lang w:eastAsia="en-US"/>
          </w:rPr>
          <w:delText xml:space="preserve">. </w:delText>
        </w:r>
      </w:del>
    </w:p>
    <w:p w14:paraId="09F3618F" w14:textId="77777777" w:rsidR="00EE5E08" w:rsidRPr="00EE5E08" w:rsidRDefault="00EE5E08" w:rsidP="003755E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Calibri" w:hAnsiTheme="majorBidi" w:cstheme="majorBidi"/>
          <w:bCs/>
          <w:color w:val="000000"/>
          <w:szCs w:val="22"/>
          <w:highlight w:val="green"/>
          <w:lang w:eastAsia="en-US"/>
        </w:rPr>
      </w:pPr>
    </w:p>
    <w:p w14:paraId="02DE8BB3" w14:textId="0B0CCCC0" w:rsidR="00177488" w:rsidRPr="00EE5E08" w:rsidRDefault="003755E7" w:rsidP="003755E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Calibri" w:hAnsiTheme="majorBidi" w:cstheme="majorBidi"/>
          <w:bCs/>
          <w:color w:val="000000"/>
          <w:szCs w:val="22"/>
          <w:highlight w:val="green"/>
          <w:lang w:eastAsia="en-US"/>
        </w:rPr>
      </w:pPr>
      <w:r w:rsidRPr="00EE5E08">
        <w:rPr>
          <w:rFonts w:asciiTheme="majorBidi" w:eastAsia="Calibri" w:hAnsiTheme="majorBidi" w:cstheme="majorBidi"/>
          <w:bCs/>
          <w:color w:val="000000"/>
          <w:szCs w:val="22"/>
          <w:highlight w:val="green"/>
          <w:lang w:eastAsia="en-US"/>
        </w:rPr>
        <w:t>Prior to his tenure with Amazon-India, in April 2013 Mr. Byladakere Somashekaraiah earned a Bachelor of Engineering Degree in Telecommunication Engineering from Visvesvaraya Technological University, Belgaum in India. This degree has been evaluated by the Trustforte Corporation and deemed to be equivalent to a four-year Bachelor of Science Degree in Electronic Engineering from an accredited institution of higher education in the United States. As part of his academic curriculum, Mr. Byladakere Somashekaraiah completed coursework directly related to the offered position</w:t>
      </w:r>
    </w:p>
    <w:p w14:paraId="0517A783" w14:textId="77777777" w:rsidR="003755E7" w:rsidRPr="00365982" w:rsidRDefault="003755E7" w:rsidP="003755E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p>
    <w:p w14:paraId="2EA1F4CC" w14:textId="636F0793" w:rsidR="00177488" w:rsidRPr="00365982"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365982">
        <w:rPr>
          <w:rFonts w:asciiTheme="majorBidi" w:eastAsia="Times New Roman" w:hAnsiTheme="majorBidi" w:cstheme="majorBidi"/>
          <w:i/>
          <w:iCs/>
          <w:szCs w:val="22"/>
          <w:lang w:eastAsia="en-US"/>
        </w:rPr>
        <w:lastRenderedPageBreak/>
        <w:t>Mr. Byladakere Somashekaraiah</w:t>
      </w:r>
      <w:r w:rsidR="00177488" w:rsidRPr="00365982">
        <w:rPr>
          <w:rFonts w:asciiTheme="majorBidi" w:eastAsia="Times New Roman" w:hAnsiTheme="majorBidi" w:cstheme="majorBidi"/>
          <w:i/>
          <w:iCs/>
          <w:szCs w:val="22"/>
          <w:lang w:eastAsia="en-US"/>
        </w:rPr>
        <w:t xml:space="preserve"> has knowledge of Amazon tools and technologies that are sophisticated, complex, and of a highly technical nature.</w:t>
      </w:r>
    </w:p>
    <w:p w14:paraId="1638F461" w14:textId="77777777" w:rsidR="00177488" w:rsidRPr="00365982" w:rsidRDefault="00177488" w:rsidP="00177488">
      <w:pPr>
        <w:jc w:val="both"/>
        <w:rPr>
          <w:rFonts w:asciiTheme="majorBidi" w:hAnsiTheme="majorBidi" w:cstheme="majorBidi"/>
          <w:b/>
          <w:bCs/>
          <w:szCs w:val="22"/>
          <w:u w:val="single"/>
        </w:rPr>
      </w:pPr>
    </w:p>
    <w:p w14:paraId="2203F58C" w14:textId="1C8C8FE3" w:rsidR="00AC6B7F" w:rsidRPr="00365982" w:rsidRDefault="00E844BF" w:rsidP="00134BD0">
      <w:pPr>
        <w:pStyle w:val="ListParagraph"/>
        <w:ind w:left="0"/>
        <w:jc w:val="both"/>
        <w:rPr>
          <w:rFonts w:asciiTheme="majorBidi" w:hAnsiTheme="majorBidi" w:cstheme="majorBidi"/>
          <w:szCs w:val="22"/>
        </w:rPr>
      </w:pPr>
      <w:r w:rsidRPr="00365982">
        <w:rPr>
          <w:rFonts w:asciiTheme="majorBidi" w:hAnsiTheme="majorBidi" w:cstheme="majorBidi"/>
          <w:szCs w:val="22"/>
        </w:rPr>
        <w:t xml:space="preserve">As outlined in sections above, </w:t>
      </w:r>
      <w:r w:rsidR="00896787" w:rsidRPr="00365982">
        <w:rPr>
          <w:rFonts w:asciiTheme="majorBidi" w:hAnsiTheme="majorBidi" w:cstheme="majorBidi"/>
          <w:szCs w:val="22"/>
        </w:rPr>
        <w:t>Mr. Byladakere Somashekaraiah</w:t>
      </w:r>
      <w:r w:rsidR="00F15DD0" w:rsidRPr="00365982">
        <w:rPr>
          <w:rFonts w:asciiTheme="majorBidi" w:hAnsiTheme="majorBidi" w:cstheme="majorBidi"/>
          <w:szCs w:val="22"/>
        </w:rPr>
        <w:t>’s positions require that</w:t>
      </w:r>
      <w:r w:rsidR="00F845EB" w:rsidRPr="00365982">
        <w:rPr>
          <w:rFonts w:asciiTheme="majorBidi" w:hAnsiTheme="majorBidi" w:cstheme="majorBidi"/>
          <w:szCs w:val="22"/>
        </w:rPr>
        <w:t xml:space="preserve"> </w:t>
      </w:r>
      <w:r w:rsidR="00896787" w:rsidRPr="00365982">
        <w:rPr>
          <w:rFonts w:asciiTheme="majorBidi" w:hAnsiTheme="majorBidi" w:cstheme="majorBidi"/>
          <w:szCs w:val="22"/>
        </w:rPr>
        <w:t>he</w:t>
      </w:r>
      <w:r w:rsidR="00F845EB" w:rsidRPr="00365982">
        <w:rPr>
          <w:rFonts w:asciiTheme="majorBidi" w:hAnsiTheme="majorBidi" w:cstheme="majorBidi"/>
          <w:szCs w:val="22"/>
        </w:rPr>
        <w:t xml:space="preserve"> </w:t>
      </w:r>
      <w:r w:rsidRPr="00365982">
        <w:rPr>
          <w:rFonts w:asciiTheme="majorBidi" w:hAnsiTheme="majorBidi" w:cstheme="majorBidi"/>
          <w:szCs w:val="22"/>
        </w:rPr>
        <w:t>apply highly technical, cutting-edge, and difficult Amazon proprietary tools and technologies.</w:t>
      </w:r>
      <w:r w:rsidR="003316B8" w:rsidRPr="00365982">
        <w:rPr>
          <w:rFonts w:asciiTheme="majorBidi" w:hAnsiTheme="majorBidi" w:cstheme="majorBidi"/>
          <w:szCs w:val="22"/>
        </w:rPr>
        <w:t xml:space="preserve"> </w:t>
      </w:r>
      <w:r w:rsidR="00896787" w:rsidRPr="00365982">
        <w:rPr>
          <w:rFonts w:asciiTheme="majorBidi" w:hAnsiTheme="majorBidi" w:cstheme="majorBidi"/>
          <w:szCs w:val="22"/>
        </w:rPr>
        <w:t>Mr. Byladakere Somashekaraiah</w:t>
      </w:r>
      <w:r w:rsidR="00C56549" w:rsidRPr="00365982">
        <w:rPr>
          <w:rFonts w:asciiTheme="majorBidi" w:hAnsiTheme="majorBidi" w:cstheme="majorBidi"/>
          <w:szCs w:val="22"/>
        </w:rPr>
        <w:t>’s understanding of these tools stand out from that of</w:t>
      </w:r>
      <w:r w:rsidR="00F845EB" w:rsidRPr="00365982">
        <w:rPr>
          <w:rFonts w:asciiTheme="majorBidi" w:hAnsiTheme="majorBidi" w:cstheme="majorBidi"/>
          <w:szCs w:val="22"/>
        </w:rPr>
        <w:t xml:space="preserve"> </w:t>
      </w:r>
      <w:r w:rsidR="003316B8" w:rsidRPr="00365982">
        <w:rPr>
          <w:rFonts w:asciiTheme="majorBidi" w:hAnsiTheme="majorBidi" w:cstheme="majorBidi"/>
          <w:szCs w:val="22"/>
        </w:rPr>
        <w:t>h</w:t>
      </w:r>
      <w:r w:rsidR="00896787" w:rsidRPr="00365982">
        <w:rPr>
          <w:rFonts w:asciiTheme="majorBidi" w:hAnsiTheme="majorBidi" w:cstheme="majorBidi"/>
          <w:szCs w:val="22"/>
        </w:rPr>
        <w:t>is</w:t>
      </w:r>
      <w:r w:rsidR="00F845EB" w:rsidRPr="00365982">
        <w:rPr>
          <w:rFonts w:asciiTheme="majorBidi" w:hAnsiTheme="majorBidi" w:cstheme="majorBidi"/>
          <w:szCs w:val="22"/>
        </w:rPr>
        <w:t xml:space="preserve"> </w:t>
      </w:r>
      <w:r w:rsidR="00C56549" w:rsidRPr="00365982">
        <w:rPr>
          <w:rFonts w:asciiTheme="majorBidi" w:hAnsiTheme="majorBidi" w:cstheme="majorBidi"/>
          <w:szCs w:val="22"/>
        </w:rPr>
        <w:t>colleagues, as</w:t>
      </w:r>
      <w:r w:rsidR="00F845EB" w:rsidRPr="00365982">
        <w:rPr>
          <w:rFonts w:asciiTheme="majorBidi" w:hAnsiTheme="majorBidi" w:cstheme="majorBidi"/>
          <w:szCs w:val="22"/>
        </w:rPr>
        <w:t xml:space="preserve"> </w:t>
      </w:r>
      <w:r w:rsidR="00896787" w:rsidRPr="00365982">
        <w:rPr>
          <w:rFonts w:asciiTheme="majorBidi" w:hAnsiTheme="majorBidi" w:cstheme="majorBidi"/>
          <w:szCs w:val="22"/>
        </w:rPr>
        <w:t>he</w:t>
      </w:r>
      <w:r w:rsidR="00F845EB" w:rsidRPr="00365982">
        <w:rPr>
          <w:rFonts w:asciiTheme="majorBidi" w:hAnsiTheme="majorBidi" w:cstheme="majorBidi"/>
          <w:szCs w:val="22"/>
        </w:rPr>
        <w:t xml:space="preserve"> </w:t>
      </w:r>
      <w:r w:rsidR="00C56549" w:rsidRPr="00365982">
        <w:rPr>
          <w:rFonts w:asciiTheme="majorBidi" w:hAnsiTheme="majorBidi" w:cstheme="majorBidi"/>
          <w:szCs w:val="22"/>
        </w:rPr>
        <w:t>possesses advanced knowledge of these tools within the context of the US team.</w:t>
      </w:r>
      <w:r w:rsidR="00F845EB" w:rsidRPr="00365982">
        <w:rPr>
          <w:rFonts w:asciiTheme="majorBidi" w:hAnsiTheme="majorBidi" w:cstheme="majorBidi"/>
          <w:szCs w:val="22"/>
        </w:rPr>
        <w:t xml:space="preserve"> </w:t>
      </w:r>
      <w:r w:rsidR="00896787" w:rsidRPr="00365982">
        <w:rPr>
          <w:rFonts w:asciiTheme="majorBidi" w:hAnsiTheme="majorBidi" w:cstheme="majorBidi"/>
          <w:szCs w:val="22"/>
        </w:rPr>
        <w:t>His</w:t>
      </w:r>
      <w:r w:rsidR="00F845EB" w:rsidRPr="00365982">
        <w:rPr>
          <w:rFonts w:asciiTheme="majorBidi" w:hAnsiTheme="majorBidi" w:cstheme="majorBidi"/>
          <w:szCs w:val="22"/>
        </w:rPr>
        <w:t xml:space="preserve"> </w:t>
      </w:r>
      <w:r w:rsidR="00134BD0" w:rsidRPr="00365982">
        <w:rPr>
          <w:rFonts w:asciiTheme="majorBidi" w:hAnsiTheme="majorBidi" w:cstheme="majorBidi"/>
          <w:szCs w:val="22"/>
        </w:rPr>
        <w:t xml:space="preserve">role at </w:t>
      </w:r>
      <w:r w:rsidR="003F795B" w:rsidRPr="00365982">
        <w:rPr>
          <w:rFonts w:asciiTheme="majorBidi" w:hAnsiTheme="majorBidi" w:cstheme="majorBidi"/>
          <w:szCs w:val="22"/>
        </w:rPr>
        <w:t>Amazon-</w:t>
      </w:r>
      <w:r w:rsidR="00896787" w:rsidRPr="00365982">
        <w:rPr>
          <w:rFonts w:asciiTheme="majorBidi" w:hAnsiTheme="majorBidi" w:cstheme="majorBidi"/>
          <w:szCs w:val="22"/>
        </w:rPr>
        <w:t>INDIA</w:t>
      </w:r>
      <w:r w:rsidR="003A5B4B" w:rsidRPr="00365982">
        <w:rPr>
          <w:rFonts w:asciiTheme="majorBidi" w:hAnsiTheme="majorBidi" w:cstheme="majorBidi"/>
          <w:szCs w:val="22"/>
        </w:rPr>
        <w:t xml:space="preserve"> required</w:t>
      </w:r>
      <w:r w:rsidR="00F845EB" w:rsidRPr="00365982">
        <w:rPr>
          <w:rFonts w:asciiTheme="majorBidi" w:hAnsiTheme="majorBidi" w:cstheme="majorBidi"/>
          <w:szCs w:val="22"/>
        </w:rPr>
        <w:t xml:space="preserve"> </w:t>
      </w:r>
      <w:r w:rsidR="009074D1" w:rsidRPr="00365982">
        <w:rPr>
          <w:rFonts w:asciiTheme="majorBidi" w:hAnsiTheme="majorBidi" w:cstheme="majorBidi"/>
          <w:szCs w:val="22"/>
        </w:rPr>
        <w:t>him</w:t>
      </w:r>
      <w:r w:rsidR="00F845EB" w:rsidRPr="00365982">
        <w:rPr>
          <w:rFonts w:asciiTheme="majorBidi" w:hAnsiTheme="majorBidi" w:cstheme="majorBidi"/>
          <w:szCs w:val="22"/>
        </w:rPr>
        <w:t xml:space="preserve"> </w:t>
      </w:r>
      <w:r w:rsidR="00AC6B7F" w:rsidRPr="00365982">
        <w:rPr>
          <w:rFonts w:asciiTheme="majorBidi" w:hAnsiTheme="majorBidi" w:cstheme="majorBidi"/>
          <w:szCs w:val="22"/>
        </w:rPr>
        <w:t>to constantly manipulate and analyze the following proprietary tools and technologies:</w:t>
      </w:r>
    </w:p>
    <w:p w14:paraId="6783AF8B" w14:textId="77777777" w:rsidR="004D6AC9" w:rsidRPr="00365982" w:rsidRDefault="004D6AC9" w:rsidP="003316B8">
      <w:pPr>
        <w:pStyle w:val="ListParagraph"/>
        <w:ind w:left="0"/>
        <w:jc w:val="both"/>
        <w:rPr>
          <w:rFonts w:asciiTheme="majorBidi" w:hAnsiTheme="majorBidi" w:cstheme="majorBidi"/>
          <w:szCs w:val="22"/>
        </w:rPr>
      </w:pPr>
    </w:p>
    <w:p w14:paraId="7854D013" w14:textId="35774599" w:rsidR="003316B8" w:rsidRPr="00365982" w:rsidRDefault="003316B8" w:rsidP="003316B8">
      <w:pPr>
        <w:numPr>
          <w:ilvl w:val="0"/>
          <w:numId w:val="24"/>
        </w:numPr>
        <w:jc w:val="both"/>
        <w:rPr>
          <w:rFonts w:asciiTheme="majorBidi" w:hAnsiTheme="majorBidi" w:cstheme="majorBidi"/>
          <w:szCs w:val="22"/>
        </w:rPr>
      </w:pPr>
      <w:r w:rsidRPr="00365982">
        <w:rPr>
          <w:rFonts w:asciiTheme="majorBidi" w:hAnsiTheme="majorBidi" w:cstheme="majorBidi"/>
          <w:szCs w:val="22"/>
          <w:u w:val="single"/>
        </w:rPr>
        <w:t>Redshift</w:t>
      </w:r>
      <w:r w:rsidRPr="00365982">
        <w:rPr>
          <w:rFonts w:asciiTheme="majorBidi" w:hAnsiTheme="majorBidi" w:cstheme="majorBidi"/>
          <w:szCs w:val="22"/>
        </w:rPr>
        <w:t xml:space="preserve">: Amazon Redshift is a fast, fully managed, petabyte-scale data warehouse that makes it simple and cost-effective to analyze all your data using your existing business intelligence tools. </w:t>
      </w:r>
      <w:r w:rsidRPr="00365982">
        <w:rPr>
          <w:rFonts w:asciiTheme="majorBidi" w:hAnsiTheme="majorBidi" w:cstheme="majorBidi"/>
          <w:b/>
          <w:bCs/>
          <w:szCs w:val="22"/>
        </w:rPr>
        <w:t>Mr. Byladakere Somashekaraiah will continue to use Redshift to consolidate Display Ads Finance data and manage the unified database.</w:t>
      </w:r>
      <w:r w:rsidRPr="00365982">
        <w:rPr>
          <w:rFonts w:asciiTheme="majorBidi" w:eastAsia="Calibri" w:hAnsiTheme="majorBidi" w:cstheme="majorBidi"/>
          <w:bCs/>
          <w:color w:val="000000"/>
          <w:szCs w:val="22"/>
          <w:highlight w:val="green"/>
          <w:lang w:eastAsia="en-US"/>
        </w:rPr>
        <w:t xml:space="preserve"> </w:t>
      </w:r>
      <w:r w:rsidR="00EE5E08">
        <w:rPr>
          <w:rFonts w:asciiTheme="majorBidi" w:eastAsia="Calibri" w:hAnsiTheme="majorBidi" w:cstheme="majorBidi"/>
          <w:bCs/>
          <w:color w:val="000000"/>
          <w:szCs w:val="22"/>
          <w:highlight w:val="green"/>
          <w:lang w:eastAsia="en-US"/>
        </w:rPr>
        <w:t xml:space="preserve"> In Redshift </w:t>
      </w:r>
      <w:r w:rsidR="00EE5E08" w:rsidRPr="008C530C">
        <w:rPr>
          <w:rFonts w:asciiTheme="majorBidi" w:eastAsia="Calibri" w:hAnsiTheme="majorBidi" w:cstheme="majorBidi"/>
          <w:bCs/>
          <w:color w:val="000000"/>
          <w:szCs w:val="22"/>
          <w:highlight w:val="green"/>
          <w:lang w:eastAsia="en-US"/>
        </w:rPr>
        <w:t xml:space="preserve">Mr. Byladakere Somashekaraiah will </w:t>
      </w:r>
      <w:r w:rsidR="008C530C" w:rsidRPr="008C530C">
        <w:rPr>
          <w:rFonts w:asciiTheme="majorBidi" w:eastAsia="Calibri" w:hAnsiTheme="majorBidi" w:cstheme="majorBidi"/>
          <w:bCs/>
          <w:color w:val="000000"/>
          <w:szCs w:val="22"/>
          <w:highlight w:val="green"/>
          <w:lang w:eastAsia="en-US"/>
        </w:rPr>
        <w:t>design</w:t>
      </w:r>
      <w:r w:rsidR="00EE5E08" w:rsidRPr="008C530C">
        <w:rPr>
          <w:rFonts w:asciiTheme="majorBidi" w:eastAsia="Calibri" w:hAnsiTheme="majorBidi" w:cstheme="majorBidi"/>
          <w:bCs/>
          <w:color w:val="000000"/>
          <w:szCs w:val="22"/>
          <w:highlight w:val="green"/>
          <w:lang w:eastAsia="en-US"/>
        </w:rPr>
        <w:t xml:space="preserve"> and develop the Data architecture </w:t>
      </w:r>
      <w:r w:rsidR="008C530C" w:rsidRPr="008C530C">
        <w:rPr>
          <w:rFonts w:asciiTheme="majorBidi" w:eastAsia="Calibri" w:hAnsiTheme="majorBidi" w:cstheme="majorBidi"/>
          <w:bCs/>
          <w:color w:val="000000"/>
          <w:szCs w:val="22"/>
          <w:highlight w:val="green"/>
          <w:lang w:eastAsia="en-US"/>
        </w:rPr>
        <w:t>need</w:t>
      </w:r>
      <w:ins w:id="84" w:author="Saboo, Gaurav" w:date="2019-10-10T15:21:00Z">
        <w:r w:rsidR="004A61DA">
          <w:rPr>
            <w:rFonts w:asciiTheme="majorBidi" w:eastAsia="Calibri" w:hAnsiTheme="majorBidi" w:cstheme="majorBidi"/>
            <w:bCs/>
            <w:color w:val="000000"/>
            <w:szCs w:val="22"/>
            <w:highlight w:val="green"/>
            <w:lang w:eastAsia="en-US"/>
          </w:rPr>
          <w:t>ed</w:t>
        </w:r>
      </w:ins>
      <w:r w:rsidR="008C530C" w:rsidRPr="008C530C">
        <w:rPr>
          <w:rFonts w:asciiTheme="majorBidi" w:eastAsia="Calibri" w:hAnsiTheme="majorBidi" w:cstheme="majorBidi"/>
          <w:bCs/>
          <w:color w:val="000000"/>
          <w:szCs w:val="22"/>
          <w:highlight w:val="green"/>
          <w:lang w:eastAsia="en-US"/>
        </w:rPr>
        <w:t xml:space="preserve"> </w:t>
      </w:r>
      <w:del w:id="85" w:author="Saboo, Gaurav" w:date="2019-10-10T15:21:00Z">
        <w:r w:rsidR="008C530C" w:rsidRPr="008C530C" w:rsidDel="004A61DA">
          <w:rPr>
            <w:rFonts w:asciiTheme="majorBidi" w:eastAsia="Calibri" w:hAnsiTheme="majorBidi" w:cstheme="majorBidi"/>
            <w:bCs/>
            <w:color w:val="000000"/>
            <w:szCs w:val="22"/>
            <w:highlight w:val="green"/>
            <w:lang w:eastAsia="en-US"/>
          </w:rPr>
          <w:delText>to</w:delText>
        </w:r>
      </w:del>
      <w:ins w:id="86" w:author="Saboo, Gaurav" w:date="2019-10-10T15:21:00Z">
        <w:r w:rsidR="004A61DA">
          <w:rPr>
            <w:rFonts w:asciiTheme="majorBidi" w:eastAsia="Calibri" w:hAnsiTheme="majorBidi" w:cstheme="majorBidi"/>
            <w:bCs/>
            <w:color w:val="000000"/>
            <w:szCs w:val="22"/>
            <w:highlight w:val="green"/>
            <w:lang w:eastAsia="en-US"/>
          </w:rPr>
          <w:t>for</w:t>
        </w:r>
      </w:ins>
      <w:r w:rsidR="008C530C" w:rsidRPr="008C530C">
        <w:rPr>
          <w:rFonts w:asciiTheme="majorBidi" w:eastAsia="Calibri" w:hAnsiTheme="majorBidi" w:cstheme="majorBidi"/>
          <w:bCs/>
          <w:color w:val="000000"/>
          <w:szCs w:val="22"/>
          <w:highlight w:val="green"/>
          <w:lang w:eastAsia="en-US"/>
        </w:rPr>
        <w:t xml:space="preserve"> </w:t>
      </w:r>
      <w:del w:id="87" w:author="Saboo, Gaurav" w:date="2019-10-10T15:21:00Z">
        <w:r w:rsidR="008C530C" w:rsidRPr="008C530C" w:rsidDel="004A61DA">
          <w:rPr>
            <w:rFonts w:asciiTheme="majorBidi" w:eastAsia="Calibri" w:hAnsiTheme="majorBidi" w:cstheme="majorBidi"/>
            <w:bCs/>
            <w:color w:val="000000"/>
            <w:szCs w:val="22"/>
            <w:highlight w:val="green"/>
            <w:lang w:eastAsia="en-US"/>
          </w:rPr>
          <w:delText>an</w:delText>
        </w:r>
      </w:del>
      <w:r w:rsidR="008C530C" w:rsidRPr="008C530C">
        <w:rPr>
          <w:rFonts w:asciiTheme="majorBidi" w:eastAsia="Calibri" w:hAnsiTheme="majorBidi" w:cstheme="majorBidi"/>
          <w:bCs/>
          <w:color w:val="000000"/>
          <w:szCs w:val="22"/>
          <w:highlight w:val="green"/>
          <w:lang w:eastAsia="en-US"/>
        </w:rPr>
        <w:t>other analysts to use for reporting</w:t>
      </w:r>
      <w:ins w:id="88" w:author="Saboo, Gaurav" w:date="2019-10-10T15:21:00Z">
        <w:r w:rsidR="004A61DA">
          <w:rPr>
            <w:rFonts w:asciiTheme="majorBidi" w:eastAsia="Calibri" w:hAnsiTheme="majorBidi" w:cstheme="majorBidi"/>
            <w:bCs/>
            <w:color w:val="000000"/>
            <w:szCs w:val="22"/>
            <w:highlight w:val="green"/>
            <w:lang w:eastAsia="en-US"/>
          </w:rPr>
          <w:t>.</w:t>
        </w:r>
      </w:ins>
      <w:del w:id="89" w:author="Saboo, Gaurav" w:date="2019-10-10T15:21:00Z">
        <w:r w:rsidR="008C530C" w:rsidRPr="008C530C" w:rsidDel="004A61DA">
          <w:rPr>
            <w:rFonts w:asciiTheme="majorBidi" w:eastAsia="Calibri" w:hAnsiTheme="majorBidi" w:cstheme="majorBidi"/>
            <w:bCs/>
            <w:color w:val="000000"/>
            <w:szCs w:val="22"/>
            <w:highlight w:val="green"/>
            <w:lang w:eastAsia="en-US"/>
          </w:rPr>
          <w:delText xml:space="preserve"> and o</w:delText>
        </w:r>
      </w:del>
      <w:ins w:id="90" w:author="Saboo, Gaurav" w:date="2019-10-10T15:21:00Z">
        <w:r w:rsidR="004A61DA">
          <w:rPr>
            <w:rFonts w:asciiTheme="majorBidi" w:eastAsia="Calibri" w:hAnsiTheme="majorBidi" w:cstheme="majorBidi"/>
            <w:bCs/>
            <w:color w:val="000000"/>
            <w:szCs w:val="22"/>
            <w:highlight w:val="green"/>
            <w:lang w:eastAsia="en-US"/>
          </w:rPr>
          <w:t>O</w:t>
        </w:r>
      </w:ins>
      <w:r w:rsidR="008C530C" w:rsidRPr="008C530C">
        <w:rPr>
          <w:rFonts w:asciiTheme="majorBidi" w:eastAsia="Calibri" w:hAnsiTheme="majorBidi" w:cstheme="majorBidi"/>
          <w:bCs/>
          <w:color w:val="000000"/>
          <w:szCs w:val="22"/>
          <w:highlight w:val="green"/>
          <w:lang w:eastAsia="en-US"/>
        </w:rPr>
        <w:t>nly 3 people had working knowledge of this tool out of a team of approximately 400 people</w:t>
      </w:r>
    </w:p>
    <w:p w14:paraId="68BF57F2" w14:textId="77777777" w:rsidR="003316B8" w:rsidRPr="00365982" w:rsidRDefault="003316B8" w:rsidP="003316B8">
      <w:pPr>
        <w:jc w:val="both"/>
        <w:rPr>
          <w:rFonts w:asciiTheme="majorBidi" w:hAnsiTheme="majorBidi" w:cstheme="majorBidi"/>
          <w:szCs w:val="22"/>
        </w:rPr>
      </w:pPr>
    </w:p>
    <w:p w14:paraId="0F9DC040" w14:textId="3BB5D99F" w:rsidR="003316B8" w:rsidRPr="00365982" w:rsidRDefault="003316B8" w:rsidP="003316B8">
      <w:pPr>
        <w:numPr>
          <w:ilvl w:val="0"/>
          <w:numId w:val="24"/>
        </w:numPr>
        <w:jc w:val="both"/>
        <w:rPr>
          <w:rFonts w:asciiTheme="majorBidi" w:hAnsiTheme="majorBidi" w:cstheme="majorBidi"/>
          <w:szCs w:val="22"/>
        </w:rPr>
      </w:pPr>
      <w:r w:rsidRPr="00365982">
        <w:rPr>
          <w:rFonts w:asciiTheme="majorBidi" w:hAnsiTheme="majorBidi" w:cstheme="majorBidi"/>
          <w:szCs w:val="22"/>
          <w:u w:val="single"/>
        </w:rPr>
        <w:t>Extract Transform Load Manager (ETLM):</w:t>
      </w:r>
      <w:r w:rsidRPr="00365982">
        <w:rPr>
          <w:rFonts w:asciiTheme="majorBidi" w:hAnsiTheme="majorBidi" w:cstheme="majorBidi"/>
          <w:szCs w:val="22"/>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365982">
        <w:rPr>
          <w:rFonts w:asciiTheme="majorBidi" w:hAnsiTheme="majorBidi" w:cstheme="majorBidi"/>
          <w:b/>
          <w:bCs/>
          <w:szCs w:val="22"/>
        </w:rPr>
        <w:t xml:space="preserve"> Mr. Byladakere Somashekaraiah will continue to use</w:t>
      </w:r>
      <w:r w:rsidRPr="00365982">
        <w:rPr>
          <w:rFonts w:asciiTheme="majorBidi" w:hAnsiTheme="majorBidi" w:cstheme="majorBidi"/>
          <w:b/>
          <w:szCs w:val="22"/>
        </w:rPr>
        <w:t xml:space="preserve"> ETLM to retrieve Amazon wide data transform and load into new data tables created in Redshift</w:t>
      </w:r>
      <w:r w:rsidRPr="00365982">
        <w:rPr>
          <w:rFonts w:asciiTheme="majorBidi" w:eastAsia="Calibri" w:hAnsiTheme="majorBidi" w:cstheme="majorBidi"/>
          <w:bCs/>
          <w:color w:val="000000"/>
          <w:szCs w:val="22"/>
          <w:highlight w:val="green"/>
          <w:lang w:eastAsia="en-US"/>
        </w:rPr>
        <w:t xml:space="preserve"> </w:t>
      </w:r>
      <w:r w:rsidR="008C530C" w:rsidRPr="008C530C">
        <w:rPr>
          <w:rFonts w:asciiTheme="majorBidi" w:eastAsia="Calibri" w:hAnsiTheme="majorBidi" w:cstheme="majorBidi"/>
          <w:bCs/>
          <w:color w:val="000000"/>
          <w:szCs w:val="22"/>
          <w:highlight w:val="green"/>
          <w:lang w:eastAsia="en-US"/>
        </w:rPr>
        <w:t xml:space="preserve">and </w:t>
      </w:r>
      <w:r w:rsidR="008C530C">
        <w:rPr>
          <w:rFonts w:asciiTheme="majorBidi" w:eastAsia="Calibri" w:hAnsiTheme="majorBidi" w:cstheme="majorBidi"/>
          <w:bCs/>
          <w:color w:val="000000"/>
          <w:szCs w:val="22"/>
          <w:highlight w:val="green"/>
          <w:lang w:eastAsia="en-US"/>
        </w:rPr>
        <w:t>less than</w:t>
      </w:r>
      <w:r w:rsidR="008C530C" w:rsidRPr="008C530C">
        <w:rPr>
          <w:rFonts w:asciiTheme="majorBidi" w:eastAsia="Calibri" w:hAnsiTheme="majorBidi" w:cstheme="majorBidi"/>
          <w:bCs/>
          <w:color w:val="000000"/>
          <w:szCs w:val="22"/>
          <w:highlight w:val="green"/>
          <w:lang w:eastAsia="en-US"/>
        </w:rPr>
        <w:t xml:space="preserve"> </w:t>
      </w:r>
      <w:r w:rsidR="008C530C">
        <w:rPr>
          <w:rFonts w:asciiTheme="majorBidi" w:eastAsia="Calibri" w:hAnsiTheme="majorBidi" w:cstheme="majorBidi"/>
          <w:bCs/>
          <w:color w:val="000000"/>
          <w:szCs w:val="22"/>
          <w:highlight w:val="green"/>
          <w:lang w:eastAsia="en-US"/>
        </w:rPr>
        <w:t>20</w:t>
      </w:r>
      <w:r w:rsidR="008C530C"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31E508DB" w14:textId="77777777" w:rsidR="003316B8" w:rsidRPr="00365982" w:rsidRDefault="003316B8" w:rsidP="003316B8">
      <w:pPr>
        <w:pStyle w:val="ListParagraph"/>
        <w:rPr>
          <w:rFonts w:asciiTheme="majorBidi" w:hAnsiTheme="majorBidi" w:cstheme="majorBidi"/>
          <w:szCs w:val="22"/>
        </w:rPr>
      </w:pPr>
    </w:p>
    <w:p w14:paraId="3A91767A" w14:textId="4A6A76D6" w:rsidR="003316B8" w:rsidRPr="00365982" w:rsidRDefault="003316B8" w:rsidP="003316B8">
      <w:pPr>
        <w:numPr>
          <w:ilvl w:val="0"/>
          <w:numId w:val="24"/>
        </w:numPr>
        <w:jc w:val="both"/>
        <w:rPr>
          <w:rFonts w:asciiTheme="majorBidi" w:hAnsiTheme="majorBidi" w:cstheme="majorBidi"/>
          <w:szCs w:val="22"/>
        </w:rPr>
      </w:pPr>
      <w:r w:rsidRPr="00365982">
        <w:rPr>
          <w:rFonts w:asciiTheme="majorBidi" w:hAnsiTheme="majorBidi" w:cstheme="majorBidi"/>
          <w:szCs w:val="22"/>
          <w:u w:val="single"/>
        </w:rPr>
        <w:t>Simple Storage Service (S3)</w:t>
      </w:r>
      <w:r w:rsidRPr="00365982">
        <w:rPr>
          <w:rFonts w:asciiTheme="majorBidi" w:hAnsiTheme="majorBidi" w:cstheme="majorBidi"/>
          <w:szCs w:val="22"/>
        </w:rPr>
        <w:t xml:space="preserve">: S3 is a reliable, fast and cheap way to store data on the Internet. S3 can be used to store just about anything: XML documents, binary data, images, videos, or whatever else our customers want to store. </w:t>
      </w:r>
      <w:r w:rsidRPr="00365982">
        <w:rPr>
          <w:rFonts w:asciiTheme="majorBidi" w:hAnsiTheme="majorBidi" w:cstheme="majorBidi"/>
          <w:b/>
          <w:bCs/>
          <w:szCs w:val="22"/>
        </w:rPr>
        <w:t xml:space="preserve">Mr. Byladakere Somashekaraiah used S3 in combination with Redshift. This tool is necessary to store data efficiently to keep historical data and populate data </w:t>
      </w:r>
      <w:r w:rsidR="008C530C">
        <w:rPr>
          <w:rFonts w:asciiTheme="majorBidi" w:hAnsiTheme="majorBidi" w:cstheme="majorBidi"/>
          <w:b/>
          <w:bCs/>
          <w:szCs w:val="22"/>
        </w:rPr>
        <w:t>tables</w:t>
      </w:r>
      <w:r w:rsidRPr="00365982">
        <w:rPr>
          <w:rFonts w:asciiTheme="majorBidi" w:eastAsia="Calibri" w:hAnsiTheme="majorBidi" w:cstheme="majorBidi"/>
          <w:bCs/>
          <w:color w:val="000000"/>
          <w:szCs w:val="22"/>
          <w:highlight w:val="green"/>
          <w:lang w:eastAsia="en-US"/>
        </w:rPr>
        <w:t xml:space="preserve"> </w:t>
      </w:r>
      <w:r w:rsidR="008C530C" w:rsidRPr="008C530C">
        <w:rPr>
          <w:rFonts w:asciiTheme="majorBidi" w:eastAsia="Calibri" w:hAnsiTheme="majorBidi" w:cstheme="majorBidi"/>
          <w:bCs/>
          <w:color w:val="000000"/>
          <w:szCs w:val="22"/>
          <w:highlight w:val="green"/>
          <w:lang w:eastAsia="en-US"/>
        </w:rPr>
        <w:t xml:space="preserve">and </w:t>
      </w:r>
      <w:r w:rsidR="008C530C">
        <w:rPr>
          <w:rFonts w:asciiTheme="majorBidi" w:eastAsia="Calibri" w:hAnsiTheme="majorBidi" w:cstheme="majorBidi"/>
          <w:bCs/>
          <w:color w:val="000000"/>
          <w:szCs w:val="22"/>
          <w:highlight w:val="green"/>
          <w:lang w:eastAsia="en-US"/>
        </w:rPr>
        <w:t>only 2</w:t>
      </w:r>
      <w:r w:rsidR="008C530C"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797AF3A5" w14:textId="77777777" w:rsidR="003316B8" w:rsidRPr="00365982" w:rsidRDefault="003316B8" w:rsidP="003316B8">
      <w:pPr>
        <w:pStyle w:val="ListParagraph"/>
        <w:rPr>
          <w:rFonts w:asciiTheme="majorBidi" w:hAnsiTheme="majorBidi" w:cstheme="majorBidi"/>
          <w:szCs w:val="22"/>
        </w:rPr>
      </w:pPr>
    </w:p>
    <w:p w14:paraId="7CE1EC29" w14:textId="715DD3EB" w:rsidR="003316B8" w:rsidRPr="00365982" w:rsidRDefault="003316B8" w:rsidP="003316B8">
      <w:pPr>
        <w:numPr>
          <w:ilvl w:val="0"/>
          <w:numId w:val="24"/>
        </w:numPr>
        <w:jc w:val="both"/>
        <w:rPr>
          <w:rFonts w:asciiTheme="majorBidi" w:hAnsiTheme="majorBidi" w:cstheme="majorBidi"/>
          <w:szCs w:val="22"/>
        </w:rPr>
      </w:pPr>
      <w:r w:rsidRPr="00365982">
        <w:rPr>
          <w:rFonts w:asciiTheme="majorBidi" w:hAnsiTheme="majorBidi" w:cstheme="majorBidi"/>
          <w:szCs w:val="22"/>
          <w:u w:val="single"/>
        </w:rPr>
        <w:t>Remedy / Simple Issue Manager (SIM)</w:t>
      </w:r>
      <w:r w:rsidRPr="00365982">
        <w:rPr>
          <w:rFonts w:asciiTheme="majorBidi" w:hAnsiTheme="majorBidi" w:cstheme="majorBidi"/>
          <w:szCs w:val="22"/>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365982">
        <w:rPr>
          <w:rFonts w:asciiTheme="majorBidi" w:hAnsiTheme="majorBidi" w:cstheme="majorBidi"/>
          <w:b/>
          <w:bCs/>
          <w:szCs w:val="22"/>
        </w:rPr>
        <w:t xml:space="preserve">These tools will continue to allow Mr. Byladakere Somashekaraiah to organize and prioritize projects appropriately by collecting requirements and assigning prioritizations </w:t>
      </w:r>
      <w:r w:rsidR="008C530C" w:rsidRPr="008C530C">
        <w:rPr>
          <w:rFonts w:asciiTheme="majorBidi" w:eastAsia="Calibri" w:hAnsiTheme="majorBidi" w:cstheme="majorBidi"/>
          <w:bCs/>
          <w:color w:val="000000"/>
          <w:szCs w:val="22"/>
          <w:highlight w:val="green"/>
          <w:lang w:eastAsia="en-US"/>
        </w:rPr>
        <w:t xml:space="preserve">and </w:t>
      </w:r>
      <w:r w:rsidR="008C530C">
        <w:rPr>
          <w:rFonts w:asciiTheme="majorBidi" w:eastAsia="Calibri" w:hAnsiTheme="majorBidi" w:cstheme="majorBidi"/>
          <w:bCs/>
          <w:color w:val="000000"/>
          <w:szCs w:val="22"/>
          <w:highlight w:val="green"/>
          <w:lang w:eastAsia="en-US"/>
        </w:rPr>
        <w:t>only 2</w:t>
      </w:r>
      <w:r w:rsidR="008C530C" w:rsidRPr="008C530C">
        <w:rPr>
          <w:rFonts w:asciiTheme="majorBidi" w:eastAsia="Calibri" w:hAnsiTheme="majorBidi" w:cstheme="majorBidi"/>
          <w:bCs/>
          <w:color w:val="000000"/>
          <w:szCs w:val="22"/>
          <w:highlight w:val="green"/>
          <w:lang w:eastAsia="en-US"/>
        </w:rPr>
        <w:t xml:space="preserve"> people had knowledge of this tool out of a team of approximately 400 people</w:t>
      </w:r>
    </w:p>
    <w:p w14:paraId="022DDE67" w14:textId="77777777" w:rsidR="003316B8" w:rsidRPr="00365982" w:rsidRDefault="003316B8" w:rsidP="003316B8">
      <w:pPr>
        <w:ind w:left="720"/>
        <w:jc w:val="both"/>
        <w:rPr>
          <w:rFonts w:asciiTheme="majorBidi" w:hAnsiTheme="majorBidi" w:cstheme="majorBidi"/>
          <w:szCs w:val="22"/>
        </w:rPr>
      </w:pPr>
    </w:p>
    <w:p w14:paraId="34B9D27C" w14:textId="3797D8F4" w:rsidR="003316B8" w:rsidRPr="00365982" w:rsidRDefault="003316B8" w:rsidP="003316B8">
      <w:pPr>
        <w:numPr>
          <w:ilvl w:val="0"/>
          <w:numId w:val="24"/>
        </w:numPr>
        <w:jc w:val="both"/>
        <w:rPr>
          <w:rFonts w:asciiTheme="majorBidi" w:hAnsiTheme="majorBidi" w:cstheme="majorBidi"/>
          <w:szCs w:val="22"/>
        </w:rPr>
      </w:pPr>
      <w:r w:rsidRPr="00365982">
        <w:rPr>
          <w:rFonts w:asciiTheme="majorBidi" w:hAnsiTheme="majorBidi" w:cstheme="majorBidi"/>
          <w:szCs w:val="22"/>
          <w:u w:val="single"/>
        </w:rPr>
        <w:t>Grasshopper</w:t>
      </w:r>
      <w:r w:rsidRPr="00365982">
        <w:rPr>
          <w:rFonts w:asciiTheme="majorBidi" w:hAnsiTheme="majorBidi" w:cstheme="majorBidi"/>
          <w:szCs w:val="22"/>
        </w:rPr>
        <w:t xml:space="preserve">: Grasshopper is a visual query-building interface for Amazon Data Warehouse. It is best suited for users who do not want to write SQL queries. This tool is used with VIRT dashboard and is similar to ETLM, but without SQL. This is a more established tool and </w:t>
      </w:r>
      <w:r w:rsidRPr="00365982">
        <w:rPr>
          <w:rFonts w:asciiTheme="majorBidi" w:hAnsiTheme="majorBidi" w:cstheme="majorBidi"/>
          <w:b/>
          <w:bCs/>
          <w:szCs w:val="22"/>
        </w:rPr>
        <w:t>Mr. Byladakere Somashekaraiah will continue to use it as a reference for the Amazon Quicksight integration with Redshift tables</w:t>
      </w:r>
      <w:r w:rsidRPr="00365982">
        <w:rPr>
          <w:rFonts w:asciiTheme="majorBidi" w:eastAsia="Calibri" w:hAnsiTheme="majorBidi" w:cstheme="majorBidi"/>
          <w:bCs/>
          <w:color w:val="000000"/>
          <w:szCs w:val="22"/>
          <w:highlight w:val="green"/>
          <w:lang w:eastAsia="en-US"/>
        </w:rPr>
        <w:t xml:space="preserve"> </w:t>
      </w:r>
      <w:r w:rsidR="00E816A6" w:rsidRPr="008C530C">
        <w:rPr>
          <w:rFonts w:asciiTheme="majorBidi" w:eastAsia="Calibri" w:hAnsiTheme="majorBidi" w:cstheme="majorBidi"/>
          <w:bCs/>
          <w:color w:val="000000"/>
          <w:szCs w:val="22"/>
          <w:highlight w:val="green"/>
          <w:lang w:eastAsia="en-US"/>
        </w:rPr>
        <w:t xml:space="preserve">and </w:t>
      </w:r>
      <w:r w:rsidR="00E816A6">
        <w:rPr>
          <w:rFonts w:asciiTheme="majorBidi" w:eastAsia="Calibri" w:hAnsiTheme="majorBidi" w:cstheme="majorBidi"/>
          <w:bCs/>
          <w:color w:val="000000"/>
          <w:szCs w:val="22"/>
          <w:highlight w:val="green"/>
          <w:lang w:eastAsia="en-US"/>
        </w:rPr>
        <w:t>less than 100</w:t>
      </w:r>
      <w:r w:rsidR="00E816A6"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539CAA3E" w14:textId="77777777" w:rsidR="00E205EA" w:rsidRPr="00365982" w:rsidRDefault="00E205EA" w:rsidP="003316B8">
      <w:pPr>
        <w:autoSpaceDE w:val="0"/>
        <w:autoSpaceDN w:val="0"/>
        <w:adjustRightInd w:val="0"/>
        <w:contextualSpacing/>
        <w:jc w:val="both"/>
        <w:rPr>
          <w:rFonts w:asciiTheme="majorBidi" w:hAnsiTheme="majorBidi" w:cstheme="majorBidi"/>
          <w:szCs w:val="22"/>
        </w:rPr>
      </w:pPr>
    </w:p>
    <w:p w14:paraId="4DF2D29A" w14:textId="0CEB370E" w:rsidR="00E844BF" w:rsidRPr="00365982" w:rsidRDefault="00F83957" w:rsidP="00F130FD">
      <w:pPr>
        <w:jc w:val="both"/>
        <w:rPr>
          <w:rFonts w:asciiTheme="majorBidi" w:hAnsiTheme="majorBidi" w:cstheme="majorBidi"/>
          <w:szCs w:val="22"/>
        </w:rPr>
      </w:pPr>
      <w:r w:rsidRPr="00365982">
        <w:rPr>
          <w:rFonts w:asciiTheme="majorBidi" w:hAnsiTheme="majorBidi" w:cstheme="majorBidi"/>
          <w:szCs w:val="22"/>
        </w:rPr>
        <w:t xml:space="preserve">The </w:t>
      </w:r>
      <w:r w:rsidR="00533561" w:rsidRPr="00365982">
        <w:rPr>
          <w:rFonts w:asciiTheme="majorBidi" w:hAnsiTheme="majorBidi" w:cstheme="majorBidi"/>
          <w:szCs w:val="22"/>
        </w:rPr>
        <w:t>above</w:t>
      </w:r>
      <w:r w:rsidR="00E205EA" w:rsidRPr="00365982">
        <w:rPr>
          <w:rFonts w:asciiTheme="majorBidi" w:hAnsiTheme="majorBidi" w:cstheme="majorBidi"/>
          <w:szCs w:val="22"/>
        </w:rPr>
        <w:t>-</w:t>
      </w:r>
      <w:r w:rsidR="00533561" w:rsidRPr="00365982">
        <w:rPr>
          <w:rFonts w:asciiTheme="majorBidi" w:hAnsiTheme="majorBidi" w:cstheme="majorBidi"/>
          <w:szCs w:val="22"/>
        </w:rPr>
        <w:t>mentioned</w:t>
      </w:r>
      <w:r w:rsidR="003E1D28" w:rsidRPr="00365982">
        <w:rPr>
          <w:rFonts w:asciiTheme="majorBidi" w:hAnsiTheme="majorBidi" w:cstheme="majorBidi"/>
          <w:szCs w:val="22"/>
        </w:rPr>
        <w:t xml:space="preserve"> tools are used as the framework for building the entire fabric of ecommerce for Amazon’s business worldwide. Many of Amazon’s tools are closely held secrets and some involve patented technology. Th</w:t>
      </w:r>
      <w:r w:rsidR="00533561" w:rsidRPr="00365982">
        <w:rPr>
          <w:rFonts w:asciiTheme="majorBidi" w:hAnsiTheme="majorBidi" w:cstheme="majorBidi"/>
          <w:szCs w:val="22"/>
        </w:rPr>
        <w:t>e fact th</w:t>
      </w:r>
      <w:r w:rsidR="003E1D28" w:rsidRPr="00365982">
        <w:rPr>
          <w:rFonts w:asciiTheme="majorBidi" w:hAnsiTheme="majorBidi" w:cstheme="majorBidi"/>
          <w:szCs w:val="22"/>
        </w:rPr>
        <w:t>at Amazon’s sophisticated software development has been central to Amazon’s success is undeniable.</w:t>
      </w:r>
    </w:p>
    <w:p w14:paraId="5007D65F" w14:textId="10F0F105" w:rsidR="00870E2E" w:rsidRPr="00365982" w:rsidRDefault="00A351D1" w:rsidP="00870E2E">
      <w:pPr>
        <w:jc w:val="both"/>
        <w:rPr>
          <w:rFonts w:asciiTheme="majorBidi" w:hAnsiTheme="majorBidi" w:cstheme="majorBidi"/>
          <w:szCs w:val="22"/>
        </w:rPr>
      </w:pPr>
      <w:r>
        <w:rPr>
          <w:rFonts w:asciiTheme="majorBidi" w:hAnsiTheme="majorBidi" w:cstheme="majorBidi"/>
          <w:szCs w:val="22"/>
        </w:rPr>
        <w:t xml:space="preserve"> </w:t>
      </w:r>
    </w:p>
    <w:p w14:paraId="57B7E38F" w14:textId="2705411E" w:rsidR="00870E2E" w:rsidRPr="00365982" w:rsidRDefault="00870E2E" w:rsidP="00870E2E">
      <w:pPr>
        <w:contextualSpacing/>
        <w:jc w:val="both"/>
        <w:rPr>
          <w:rFonts w:asciiTheme="majorBidi" w:hAnsiTheme="majorBidi" w:cstheme="majorBidi"/>
          <w:i/>
          <w:iCs/>
          <w:szCs w:val="22"/>
        </w:rPr>
      </w:pPr>
      <w:r w:rsidRPr="00365982">
        <w:rPr>
          <w:rFonts w:asciiTheme="majorBidi" w:hAnsiTheme="majorBidi" w:cstheme="majorBidi"/>
          <w:i/>
          <w:iCs/>
          <w:szCs w:val="22"/>
        </w:rPr>
        <w:lastRenderedPageBreak/>
        <w:t>The Beneficiary's knowledge is special compared to that of others in his field at Amazon, and/or in the industry.</w:t>
      </w:r>
    </w:p>
    <w:p w14:paraId="0F9FD599" w14:textId="01D1FCD1" w:rsidR="00B133B6" w:rsidRPr="00365982" w:rsidRDefault="00B133B6" w:rsidP="00870E2E">
      <w:pPr>
        <w:contextualSpacing/>
        <w:jc w:val="both"/>
        <w:rPr>
          <w:rFonts w:asciiTheme="majorBidi" w:hAnsiTheme="majorBidi" w:cstheme="majorBidi"/>
          <w:i/>
          <w:iCs/>
          <w:szCs w:val="22"/>
        </w:rPr>
      </w:pPr>
    </w:p>
    <w:p w14:paraId="559476AA" w14:textId="3B70CF7E" w:rsidR="00684422" w:rsidRPr="00921671" w:rsidRDefault="00684422" w:rsidP="00684422">
      <w:pPr>
        <w:jc w:val="both"/>
        <w:rPr>
          <w:rFonts w:asciiTheme="majorBidi" w:hAnsiTheme="majorBidi" w:cstheme="majorBidi"/>
          <w:szCs w:val="22"/>
          <w:rPrChange w:id="91" w:author="B S, Sharath" w:date="2019-10-25T14:02:00Z">
            <w:rPr>
              <w:rFonts w:asciiTheme="majorBidi" w:eastAsia="Calibri" w:hAnsiTheme="majorBidi" w:cstheme="majorBidi"/>
              <w:bCs/>
              <w:color w:val="000000"/>
              <w:szCs w:val="22"/>
              <w:highlight w:val="green"/>
              <w:lang w:eastAsia="en-US"/>
            </w:rPr>
          </w:rPrChange>
        </w:rPr>
      </w:pPr>
      <w:r w:rsidRPr="00684422">
        <w:rPr>
          <w:rFonts w:asciiTheme="majorBidi" w:eastAsia="Calibri" w:hAnsiTheme="majorBidi" w:cstheme="majorBidi"/>
          <w:bCs/>
          <w:color w:val="000000"/>
          <w:szCs w:val="22"/>
          <w:highlight w:val="green"/>
          <w:lang w:eastAsia="en-US"/>
        </w:rPr>
        <w:t xml:space="preserve">As detailed throughout, Mr. </w:t>
      </w:r>
      <w:r w:rsidRPr="00921671">
        <w:rPr>
          <w:rFonts w:asciiTheme="majorBidi" w:eastAsia="Calibri" w:hAnsiTheme="majorBidi" w:cstheme="majorBidi"/>
          <w:bCs/>
          <w:color w:val="000000"/>
          <w:szCs w:val="22"/>
          <w:highlight w:val="green"/>
          <w:lang w:eastAsia="en-US"/>
          <w:rPrChange w:id="92" w:author="B S, Sharath" w:date="2019-10-25T14:02:00Z">
            <w:rPr>
              <w:rFonts w:asciiTheme="majorBidi" w:eastAsia="Calibri" w:hAnsiTheme="majorBidi" w:cstheme="majorBidi"/>
              <w:bCs/>
              <w:color w:val="000000"/>
              <w:szCs w:val="22"/>
              <w:lang w:eastAsia="en-US"/>
            </w:rPr>
          </w:rPrChange>
        </w:rPr>
        <w:t xml:space="preserve">Byladakere Somashekaraiah </w:t>
      </w:r>
      <w:r w:rsidRPr="00684422">
        <w:rPr>
          <w:rFonts w:asciiTheme="majorBidi" w:eastAsia="Calibri" w:hAnsiTheme="majorBidi" w:cstheme="majorBidi"/>
          <w:bCs/>
          <w:color w:val="000000"/>
          <w:szCs w:val="22"/>
          <w:highlight w:val="green"/>
          <w:lang w:eastAsia="en-US"/>
        </w:rPr>
        <w:t xml:space="preserve">acquired a unique and special skill set during his employment at Amazon-India through the mastery of highly technical and specialized proprietary tools as applied to Amazon-specific business intelligence problems. This expertise paired with deep knowledge of data </w:t>
      </w:r>
      <w:r>
        <w:rPr>
          <w:rFonts w:asciiTheme="majorBidi" w:eastAsia="Calibri" w:hAnsiTheme="majorBidi" w:cstheme="majorBidi"/>
          <w:bCs/>
          <w:color w:val="000000"/>
          <w:szCs w:val="22"/>
          <w:highlight w:val="green"/>
          <w:lang w:eastAsia="en-US"/>
        </w:rPr>
        <w:t xml:space="preserve">modeling, business acumen </w:t>
      </w:r>
      <w:r w:rsidRPr="00684422">
        <w:rPr>
          <w:rFonts w:asciiTheme="majorBidi" w:eastAsia="Calibri" w:hAnsiTheme="majorBidi" w:cstheme="majorBidi"/>
          <w:bCs/>
          <w:color w:val="000000"/>
          <w:szCs w:val="22"/>
          <w:highlight w:val="green"/>
          <w:lang w:eastAsia="en-US"/>
        </w:rPr>
        <w:t xml:space="preserve">and a firm grasp of Amazon’s core systems and business can only be obtained through extensive and specialized experience at an Amazon affiliate or subsidiary. Mr. </w:t>
      </w:r>
      <w:r w:rsidRPr="00921671">
        <w:rPr>
          <w:rFonts w:asciiTheme="majorBidi" w:eastAsia="Calibri" w:hAnsiTheme="majorBidi" w:cstheme="majorBidi"/>
          <w:bCs/>
          <w:color w:val="000000"/>
          <w:szCs w:val="22"/>
          <w:highlight w:val="green"/>
          <w:lang w:eastAsia="en-US"/>
          <w:rPrChange w:id="93" w:author="B S, Sharath" w:date="2019-10-25T14:02:00Z">
            <w:rPr>
              <w:rFonts w:asciiTheme="majorBidi" w:eastAsia="Calibri" w:hAnsiTheme="majorBidi" w:cstheme="majorBidi"/>
              <w:bCs/>
              <w:color w:val="000000"/>
              <w:szCs w:val="22"/>
              <w:lang w:eastAsia="en-US"/>
            </w:rPr>
          </w:rPrChange>
        </w:rPr>
        <w:t>Byladakere Somashekaraiah</w:t>
      </w:r>
      <w:r w:rsidRPr="00684422">
        <w:rPr>
          <w:rFonts w:asciiTheme="majorBidi" w:eastAsia="Calibri" w:hAnsiTheme="majorBidi" w:cstheme="majorBidi"/>
          <w:bCs/>
          <w:color w:val="000000"/>
          <w:szCs w:val="22"/>
          <w:highlight w:val="green"/>
          <w:lang w:eastAsia="en-US"/>
        </w:rPr>
        <w:t>’s knowledge is therefore special compared to that of others in his field at Amazon, particularly because an exceedingly small proportion of similarly placed professionals can demonstrate a comparable expertise on the suite of specific Amazon tools mentioned above</w:t>
      </w:r>
      <w:r w:rsidRPr="00921671">
        <w:rPr>
          <w:rFonts w:asciiTheme="majorBidi" w:hAnsiTheme="majorBidi" w:cstheme="majorBidi"/>
          <w:szCs w:val="22"/>
          <w:rPrChange w:id="94" w:author="B S, Sharath" w:date="2019-10-25T14:02:00Z">
            <w:rPr>
              <w:rFonts w:asciiTheme="majorBidi" w:eastAsia="Calibri" w:hAnsiTheme="majorBidi" w:cstheme="majorBidi"/>
              <w:bCs/>
              <w:color w:val="000000"/>
              <w:szCs w:val="22"/>
              <w:highlight w:val="green"/>
              <w:lang w:eastAsia="en-US"/>
            </w:rPr>
          </w:rPrChange>
        </w:rPr>
        <w:t xml:space="preserve">. </w:t>
      </w:r>
      <w:r w:rsidRPr="00921671">
        <w:rPr>
          <w:rFonts w:asciiTheme="majorBidi" w:hAnsiTheme="majorBidi" w:cstheme="majorBidi"/>
          <w:szCs w:val="22"/>
          <w:rPrChange w:id="95" w:author="B S, Sharath" w:date="2019-10-25T14:02:00Z">
            <w:rPr>
              <w:rFonts w:asciiTheme="majorBidi" w:eastAsia="Calibri" w:hAnsiTheme="majorBidi" w:cstheme="majorBidi"/>
              <w:bCs/>
              <w:color w:val="000000"/>
              <w:szCs w:val="22"/>
              <w:highlight w:val="lightGray"/>
              <w:lang w:eastAsia="en-US"/>
            </w:rPr>
          </w:rPrChange>
        </w:rPr>
        <w:t>Still less, others in his field at Amazon lack Mr. Byladakere Somashekaraiah’s rich and extensive experience applying the data analysis /engineering functionality of those tools in the context of building and managing data transforms, dashboards and data warehousing.</w:t>
      </w:r>
      <w:r w:rsidRPr="00921671">
        <w:rPr>
          <w:rFonts w:asciiTheme="majorBidi" w:hAnsiTheme="majorBidi" w:cstheme="majorBidi"/>
          <w:szCs w:val="22"/>
          <w:rPrChange w:id="96" w:author="B S, Sharath" w:date="2019-10-25T14:02:00Z">
            <w:rPr>
              <w:rFonts w:asciiTheme="majorBidi" w:eastAsia="Calibri" w:hAnsiTheme="majorBidi" w:cstheme="majorBidi"/>
              <w:bCs/>
              <w:color w:val="000000"/>
              <w:szCs w:val="22"/>
              <w:highlight w:val="green"/>
              <w:lang w:eastAsia="en-US"/>
            </w:rPr>
          </w:rPrChange>
        </w:rPr>
        <w:t xml:space="preserve"> </w:t>
      </w:r>
    </w:p>
    <w:p w14:paraId="3B9931D2" w14:textId="77777777" w:rsidR="00684422" w:rsidRPr="00684422" w:rsidRDefault="00684422" w:rsidP="00684422">
      <w:pPr>
        <w:jc w:val="both"/>
        <w:rPr>
          <w:rFonts w:asciiTheme="majorBidi" w:eastAsia="Calibri" w:hAnsiTheme="majorBidi" w:cstheme="majorBidi"/>
          <w:bCs/>
          <w:color w:val="000000"/>
          <w:szCs w:val="22"/>
          <w:highlight w:val="green"/>
          <w:lang w:eastAsia="en-US"/>
        </w:rPr>
      </w:pPr>
    </w:p>
    <w:p w14:paraId="0BA873D0" w14:textId="570B9D91" w:rsidR="00870E2E" w:rsidRPr="00365982" w:rsidRDefault="00684422" w:rsidP="00684422">
      <w:pPr>
        <w:jc w:val="both"/>
        <w:rPr>
          <w:rFonts w:asciiTheme="majorBidi" w:hAnsiTheme="majorBidi" w:cstheme="majorBidi"/>
          <w:bCs/>
          <w:caps/>
          <w:szCs w:val="22"/>
          <w:highlight w:val="green"/>
        </w:rPr>
      </w:pPr>
      <w:r w:rsidRPr="00684422">
        <w:rPr>
          <w:rFonts w:asciiTheme="majorBidi" w:eastAsia="Calibri" w:hAnsiTheme="majorBidi" w:cstheme="majorBidi"/>
          <w:bCs/>
          <w:color w:val="000000"/>
          <w:szCs w:val="22"/>
          <w:highlight w:val="green"/>
          <w:lang w:eastAsia="en-US"/>
        </w:rPr>
        <w:t xml:space="preserve">It should also be noted that the knowledge possessed by Mr. </w:t>
      </w:r>
      <w:r w:rsidRPr="00921671">
        <w:rPr>
          <w:rFonts w:asciiTheme="majorBidi" w:eastAsia="Calibri" w:hAnsiTheme="majorBidi" w:cstheme="majorBidi"/>
          <w:bCs/>
          <w:color w:val="000000"/>
          <w:szCs w:val="22"/>
          <w:highlight w:val="green"/>
          <w:lang w:eastAsia="en-US"/>
          <w:rPrChange w:id="97" w:author="B S, Sharath" w:date="2019-10-25T14:03:00Z">
            <w:rPr>
              <w:rFonts w:asciiTheme="majorBidi" w:eastAsia="Calibri" w:hAnsiTheme="majorBidi" w:cstheme="majorBidi"/>
              <w:bCs/>
              <w:color w:val="000000"/>
              <w:szCs w:val="22"/>
              <w:lang w:eastAsia="en-US"/>
            </w:rPr>
          </w:rPrChange>
        </w:rPr>
        <w:t xml:space="preserve">Byladakere Somashekaraiah </w:t>
      </w:r>
      <w:r w:rsidRPr="00684422">
        <w:rPr>
          <w:rFonts w:asciiTheme="majorBidi" w:eastAsia="Calibri" w:hAnsiTheme="majorBidi" w:cstheme="majorBidi"/>
          <w:bCs/>
          <w:color w:val="000000"/>
          <w:szCs w:val="22"/>
          <w:highlight w:val="green"/>
          <w:lang w:eastAsia="en-US"/>
        </w:rPr>
        <w:t xml:space="preserve">cannot be easily obtained by hiring externally from Amazon. For example, if Amazon were to hire an experienced Business Intelligence Engineer or Business </w:t>
      </w:r>
      <w:r>
        <w:rPr>
          <w:rFonts w:asciiTheme="majorBidi" w:eastAsia="Calibri" w:hAnsiTheme="majorBidi" w:cstheme="majorBidi"/>
          <w:bCs/>
          <w:color w:val="000000"/>
          <w:szCs w:val="22"/>
          <w:highlight w:val="green"/>
          <w:lang w:eastAsia="en-US"/>
        </w:rPr>
        <w:t xml:space="preserve">Analyst </w:t>
      </w:r>
      <w:r w:rsidRPr="00684422">
        <w:rPr>
          <w:rFonts w:asciiTheme="majorBidi" w:eastAsia="Calibri" w:hAnsiTheme="majorBidi" w:cstheme="majorBidi"/>
          <w:bCs/>
          <w:color w:val="000000"/>
          <w:szCs w:val="22"/>
          <w:highlight w:val="green"/>
          <w:lang w:eastAsia="en-US"/>
        </w:rPr>
        <w:t xml:space="preserve">from other tech companies (e.g. Google, Apple, Uber, Facebook), he/she would still require the same extensive training time as any new Amazon hire to attain the same level of knowledge as Mr. </w:t>
      </w:r>
      <w:r w:rsidRPr="00921671">
        <w:rPr>
          <w:rFonts w:asciiTheme="majorBidi" w:eastAsia="Calibri" w:hAnsiTheme="majorBidi" w:cstheme="majorBidi"/>
          <w:bCs/>
          <w:color w:val="000000"/>
          <w:szCs w:val="22"/>
          <w:highlight w:val="green"/>
          <w:lang w:eastAsia="en-US"/>
          <w:rPrChange w:id="98" w:author="B S, Sharath" w:date="2019-10-25T14:03:00Z">
            <w:rPr>
              <w:rFonts w:asciiTheme="majorBidi" w:eastAsia="Calibri" w:hAnsiTheme="majorBidi" w:cstheme="majorBidi"/>
              <w:bCs/>
              <w:color w:val="000000"/>
              <w:szCs w:val="22"/>
              <w:lang w:eastAsia="en-US"/>
            </w:rPr>
          </w:rPrChange>
        </w:rPr>
        <w:t>Byladakere Somashekaraiah</w:t>
      </w:r>
      <w:r w:rsidRPr="00684422">
        <w:rPr>
          <w:rFonts w:asciiTheme="majorBidi" w:eastAsia="Calibri" w:hAnsiTheme="majorBidi" w:cstheme="majorBidi"/>
          <w:bCs/>
          <w:color w:val="000000"/>
          <w:szCs w:val="22"/>
          <w:highlight w:val="green"/>
          <w:lang w:eastAsia="en-US"/>
        </w:rPr>
        <w:t xml:space="preserve">. The reason for this is that these external employees may understand the same data and development concepts, but they would not have any experience on any of the key proprietary tooling  necessary to perform the role, nor would they have any Amazon institutional/organizational knowledge, both of which Mr. . </w:t>
      </w:r>
      <w:r w:rsidRPr="00921671">
        <w:rPr>
          <w:rFonts w:asciiTheme="majorBidi" w:eastAsia="Calibri" w:hAnsiTheme="majorBidi" w:cstheme="majorBidi"/>
          <w:bCs/>
          <w:color w:val="000000"/>
          <w:szCs w:val="22"/>
          <w:highlight w:val="green"/>
          <w:lang w:eastAsia="en-US"/>
          <w:rPrChange w:id="99" w:author="B S, Sharath" w:date="2019-10-25T14:03:00Z">
            <w:rPr>
              <w:rFonts w:asciiTheme="majorBidi" w:eastAsia="Calibri" w:hAnsiTheme="majorBidi" w:cstheme="majorBidi"/>
              <w:bCs/>
              <w:color w:val="000000"/>
              <w:szCs w:val="22"/>
              <w:lang w:eastAsia="en-US"/>
            </w:rPr>
          </w:rPrChange>
        </w:rPr>
        <w:t>Byladakere Somashekaraiah</w:t>
      </w:r>
      <w:r w:rsidRPr="00684422">
        <w:rPr>
          <w:rFonts w:asciiTheme="majorBidi" w:eastAsia="Calibri" w:hAnsiTheme="majorBidi" w:cstheme="majorBidi"/>
          <w:bCs/>
          <w:color w:val="000000"/>
          <w:szCs w:val="22"/>
          <w:highlight w:val="green"/>
          <w:lang w:eastAsia="en-US"/>
        </w:rPr>
        <w:t xml:space="preserve"> has extensively cultivated during his time with the organization. Mr. Jain’s knowledge is therefore special compared to that of others in the industry.</w:t>
      </w:r>
    </w:p>
    <w:p w14:paraId="77864113" w14:textId="77777777" w:rsidR="00177488" w:rsidRPr="00365982" w:rsidRDefault="00177488" w:rsidP="00177488">
      <w:pPr>
        <w:jc w:val="both"/>
        <w:rPr>
          <w:rFonts w:asciiTheme="majorBidi" w:hAnsiTheme="majorBidi" w:cstheme="majorBidi"/>
          <w:szCs w:val="22"/>
        </w:rPr>
      </w:pPr>
    </w:p>
    <w:p w14:paraId="747B5BA7" w14:textId="4D32B832" w:rsidR="00177488" w:rsidRPr="00365982" w:rsidRDefault="00896787" w:rsidP="00CA47C8">
      <w:pPr>
        <w:numPr>
          <w:ilvl w:val="0"/>
          <w:numId w:val="10"/>
        </w:numPr>
        <w:ind w:left="540" w:hanging="540"/>
        <w:jc w:val="both"/>
        <w:rPr>
          <w:rFonts w:asciiTheme="majorBidi" w:hAnsiTheme="majorBidi" w:cstheme="majorBidi"/>
          <w:b/>
          <w:bCs/>
          <w:szCs w:val="22"/>
          <w:u w:val="single"/>
        </w:rPr>
      </w:pPr>
      <w:r w:rsidRPr="00365982">
        <w:rPr>
          <w:rFonts w:asciiTheme="majorBidi" w:hAnsiTheme="majorBidi" w:cstheme="majorBidi"/>
          <w:b/>
          <w:bCs/>
          <w:szCs w:val="22"/>
          <w:u w:val="single"/>
        </w:rPr>
        <w:t>Mr. Byladakere Somashekaraiah</w:t>
      </w:r>
      <w:r w:rsidR="00CA47C8" w:rsidRPr="00365982">
        <w:rPr>
          <w:rFonts w:asciiTheme="majorBidi" w:hAnsiTheme="majorBidi" w:cstheme="majorBidi"/>
          <w:b/>
          <w:bCs/>
          <w:szCs w:val="22"/>
          <w:u w:val="single"/>
        </w:rPr>
        <w:t>’s</w:t>
      </w:r>
      <w:r w:rsidR="00177488" w:rsidRPr="00365982">
        <w:rPr>
          <w:rFonts w:asciiTheme="majorBidi" w:hAnsiTheme="majorBidi" w:cstheme="majorBidi"/>
          <w:b/>
          <w:bCs/>
          <w:szCs w:val="22"/>
          <w:u w:val="single"/>
        </w:rPr>
        <w:t xml:space="preserve"> L-1B petition should be approved. </w:t>
      </w:r>
    </w:p>
    <w:p w14:paraId="3B780948" w14:textId="77777777" w:rsidR="00177488" w:rsidRPr="00365982" w:rsidRDefault="00177488" w:rsidP="00177488">
      <w:pPr>
        <w:jc w:val="both"/>
        <w:rPr>
          <w:rFonts w:asciiTheme="majorBidi" w:hAnsiTheme="majorBidi" w:cstheme="majorBidi"/>
          <w:szCs w:val="22"/>
        </w:rPr>
      </w:pPr>
    </w:p>
    <w:p w14:paraId="0708F37D" w14:textId="53E2D15D" w:rsidR="00F17FE5" w:rsidRPr="00365982" w:rsidRDefault="00896787" w:rsidP="00134BD0">
      <w:pPr>
        <w:jc w:val="both"/>
        <w:rPr>
          <w:rFonts w:asciiTheme="majorBidi" w:hAnsiTheme="majorBidi" w:cstheme="majorBidi"/>
          <w:szCs w:val="22"/>
        </w:rPr>
      </w:pPr>
      <w:bookmarkStart w:id="100" w:name="_Hlk521961317"/>
      <w:r w:rsidRPr="00365982">
        <w:rPr>
          <w:rFonts w:asciiTheme="majorBidi" w:hAnsiTheme="majorBidi" w:cstheme="majorBidi"/>
          <w:szCs w:val="22"/>
        </w:rPr>
        <w:t>Mr. Byladakere Somashekaraiah</w:t>
      </w:r>
      <w:r w:rsidR="00F17FE5" w:rsidRPr="00365982">
        <w:rPr>
          <w:rFonts w:asciiTheme="majorBidi" w:hAnsiTheme="majorBidi" w:cstheme="majorBidi"/>
          <w:szCs w:val="22"/>
        </w:rPr>
        <w:t xml:space="preserve"> was chosen for transfer</w:t>
      </w:r>
      <w:r w:rsidR="009C3E2B" w:rsidRPr="00365982">
        <w:rPr>
          <w:rFonts w:asciiTheme="majorBidi" w:hAnsiTheme="majorBidi" w:cstheme="majorBidi"/>
          <w:szCs w:val="22"/>
        </w:rPr>
        <w:t xml:space="preserve"> to the U.S.</w:t>
      </w:r>
      <w:r w:rsidR="00F17FE5" w:rsidRPr="00365982">
        <w:rPr>
          <w:rFonts w:asciiTheme="majorBidi" w:hAnsiTheme="majorBidi" w:cstheme="majorBidi"/>
          <w:szCs w:val="22"/>
        </w:rPr>
        <w:t xml:space="preserve"> because of</w:t>
      </w:r>
      <w:r w:rsidR="00F845EB" w:rsidRPr="00365982">
        <w:rPr>
          <w:rFonts w:asciiTheme="majorBidi" w:hAnsiTheme="majorBidi" w:cstheme="majorBidi"/>
          <w:szCs w:val="22"/>
        </w:rPr>
        <w:t xml:space="preserve"> </w:t>
      </w:r>
      <w:r w:rsidR="003316B8" w:rsidRPr="00365982">
        <w:rPr>
          <w:rFonts w:asciiTheme="majorBidi" w:hAnsiTheme="majorBidi" w:cstheme="majorBidi"/>
          <w:szCs w:val="22"/>
        </w:rPr>
        <w:t>h</w:t>
      </w:r>
      <w:r w:rsidRPr="00365982">
        <w:rPr>
          <w:rFonts w:asciiTheme="majorBidi" w:hAnsiTheme="majorBidi" w:cstheme="majorBidi"/>
          <w:szCs w:val="22"/>
        </w:rPr>
        <w:t>is</w:t>
      </w:r>
      <w:r w:rsidR="00F845EB" w:rsidRPr="00365982">
        <w:rPr>
          <w:rFonts w:asciiTheme="majorBidi" w:hAnsiTheme="majorBidi" w:cstheme="majorBidi"/>
          <w:szCs w:val="22"/>
        </w:rPr>
        <w:t xml:space="preserve"> </w:t>
      </w:r>
      <w:r w:rsidR="00F17FE5" w:rsidRPr="00365982">
        <w:rPr>
          <w:rFonts w:asciiTheme="majorBidi" w:hAnsiTheme="majorBidi" w:cstheme="majorBidi"/>
          <w:szCs w:val="22"/>
        </w:rPr>
        <w:t xml:space="preserve">extensive specialized knowledge of Amazon proprietary tools. At Amazon in the U.S., </w:t>
      </w:r>
      <w:r w:rsidRPr="00365982">
        <w:rPr>
          <w:rFonts w:asciiTheme="majorBidi" w:hAnsiTheme="majorBidi" w:cstheme="majorBidi"/>
          <w:b/>
          <w:bCs/>
          <w:szCs w:val="22"/>
        </w:rPr>
        <w:t>Mr. Byladakere Somashekaraiah</w:t>
      </w:r>
      <w:r w:rsidR="00F17FE5" w:rsidRPr="00365982">
        <w:rPr>
          <w:rFonts w:asciiTheme="majorBidi" w:hAnsiTheme="majorBidi" w:cstheme="majorBidi"/>
          <w:b/>
          <w:bCs/>
          <w:szCs w:val="22"/>
        </w:rPr>
        <w:t xml:space="preserve"> will </w:t>
      </w:r>
      <w:r w:rsidR="00365982" w:rsidRPr="00365982">
        <w:rPr>
          <w:rFonts w:asciiTheme="majorBidi" w:hAnsiTheme="majorBidi" w:cstheme="majorBidi"/>
          <w:b/>
          <w:bCs/>
          <w:szCs w:val="22"/>
        </w:rPr>
        <w:t xml:space="preserve">continue to </w:t>
      </w:r>
      <w:r w:rsidR="00F17FE5" w:rsidRPr="00365982">
        <w:rPr>
          <w:rFonts w:asciiTheme="majorBidi" w:hAnsiTheme="majorBidi" w:cstheme="majorBidi"/>
          <w:b/>
          <w:bCs/>
          <w:szCs w:val="22"/>
        </w:rPr>
        <w:t xml:space="preserve">lead the </w:t>
      </w:r>
      <w:r w:rsidR="00365982" w:rsidRPr="00365982">
        <w:rPr>
          <w:rFonts w:asciiTheme="majorBidi" w:hAnsiTheme="majorBidi" w:cstheme="majorBidi"/>
          <w:b/>
          <w:bCs/>
          <w:szCs w:val="22"/>
        </w:rPr>
        <w:t xml:space="preserve">Display Advertising Finance BI team </w:t>
      </w:r>
      <w:r w:rsidR="00F17FE5" w:rsidRPr="00365982">
        <w:rPr>
          <w:rFonts w:asciiTheme="majorBidi" w:hAnsiTheme="majorBidi" w:cstheme="majorBidi"/>
          <w:b/>
          <w:bCs/>
          <w:szCs w:val="22"/>
        </w:rPr>
        <w:t>with</w:t>
      </w:r>
      <w:r w:rsidR="00F845EB" w:rsidRPr="00365982">
        <w:rPr>
          <w:rFonts w:asciiTheme="majorBidi" w:hAnsiTheme="majorBidi" w:cstheme="majorBidi"/>
          <w:b/>
          <w:bCs/>
          <w:szCs w:val="22"/>
        </w:rPr>
        <w:t xml:space="preserve"> </w:t>
      </w:r>
      <w:r w:rsidR="00365982" w:rsidRPr="00365982">
        <w:rPr>
          <w:rFonts w:asciiTheme="majorBidi" w:hAnsiTheme="majorBidi" w:cstheme="majorBidi"/>
          <w:b/>
          <w:bCs/>
          <w:szCs w:val="22"/>
        </w:rPr>
        <w:t>h</w:t>
      </w:r>
      <w:r w:rsidRPr="00365982">
        <w:rPr>
          <w:rFonts w:asciiTheme="majorBidi" w:hAnsiTheme="majorBidi" w:cstheme="majorBidi"/>
          <w:b/>
          <w:bCs/>
          <w:szCs w:val="22"/>
        </w:rPr>
        <w:t>is</w:t>
      </w:r>
      <w:r w:rsidR="00F845EB" w:rsidRPr="00365982">
        <w:rPr>
          <w:rFonts w:asciiTheme="majorBidi" w:hAnsiTheme="majorBidi" w:cstheme="majorBidi"/>
          <w:b/>
          <w:bCs/>
          <w:szCs w:val="22"/>
        </w:rPr>
        <w:t xml:space="preserve"> </w:t>
      </w:r>
      <w:r w:rsidR="00F17FE5" w:rsidRPr="00365982">
        <w:rPr>
          <w:rFonts w:asciiTheme="majorBidi" w:hAnsiTheme="majorBidi" w:cstheme="majorBidi"/>
          <w:b/>
          <w:bCs/>
          <w:szCs w:val="22"/>
        </w:rPr>
        <w:t>expertise.</w:t>
      </w:r>
      <w:r w:rsidR="00F17FE5" w:rsidRPr="00365982">
        <w:rPr>
          <w:rFonts w:asciiTheme="majorBidi" w:hAnsiTheme="majorBidi" w:cstheme="majorBidi"/>
          <w:szCs w:val="22"/>
        </w:rPr>
        <w:t xml:space="preserve"> </w:t>
      </w:r>
      <w:r w:rsidR="00F17FE5" w:rsidRPr="00365982">
        <w:rPr>
          <w:rFonts w:asciiTheme="majorBidi" w:hAnsiTheme="majorBidi" w:cstheme="majorBidi"/>
          <w:b/>
          <w:i/>
          <w:szCs w:val="22"/>
        </w:rPr>
        <w:t xml:space="preserve">The experience and knowledge acquired by </w:t>
      </w:r>
      <w:r w:rsidRPr="00365982">
        <w:rPr>
          <w:rFonts w:asciiTheme="majorBidi" w:hAnsiTheme="majorBidi" w:cstheme="majorBidi"/>
          <w:b/>
          <w:i/>
          <w:szCs w:val="22"/>
        </w:rPr>
        <w:t>Mr. Byladakere Somashekaraiah</w:t>
      </w:r>
      <w:r w:rsidR="00F17FE5" w:rsidRPr="00365982">
        <w:rPr>
          <w:rFonts w:asciiTheme="majorBidi" w:hAnsiTheme="majorBidi" w:cstheme="majorBidi"/>
          <w:b/>
          <w:i/>
          <w:szCs w:val="22"/>
        </w:rPr>
        <w:t xml:space="preserve"> at </w:t>
      </w:r>
      <w:r w:rsidR="003F795B" w:rsidRPr="00365982">
        <w:rPr>
          <w:rFonts w:asciiTheme="majorBidi" w:hAnsiTheme="majorBidi" w:cstheme="majorBidi"/>
          <w:b/>
          <w:i/>
          <w:szCs w:val="22"/>
        </w:rPr>
        <w:t>Amazon-</w:t>
      </w:r>
      <w:r w:rsidRPr="00365982">
        <w:rPr>
          <w:rFonts w:asciiTheme="majorBidi" w:hAnsiTheme="majorBidi" w:cstheme="majorBidi"/>
          <w:b/>
          <w:i/>
          <w:szCs w:val="22"/>
        </w:rPr>
        <w:t>INDIA</w:t>
      </w:r>
      <w:r w:rsidR="00F17FE5" w:rsidRPr="00365982">
        <w:rPr>
          <w:rFonts w:asciiTheme="majorBidi" w:hAnsiTheme="majorBidi" w:cstheme="majorBidi"/>
          <w:b/>
          <w:i/>
          <w:szCs w:val="22"/>
        </w:rPr>
        <w:t xml:space="preserve"> cannot be replicated, and as a result,</w:t>
      </w:r>
      <w:r w:rsidR="00F845EB" w:rsidRPr="00365982">
        <w:rPr>
          <w:rFonts w:asciiTheme="majorBidi" w:hAnsiTheme="majorBidi" w:cstheme="majorBidi"/>
          <w:b/>
          <w:i/>
          <w:szCs w:val="22"/>
        </w:rPr>
        <w:t xml:space="preserve"> </w:t>
      </w:r>
      <w:r w:rsidRPr="00365982">
        <w:rPr>
          <w:rFonts w:asciiTheme="majorBidi" w:hAnsiTheme="majorBidi" w:cstheme="majorBidi"/>
          <w:b/>
          <w:i/>
          <w:szCs w:val="22"/>
        </w:rPr>
        <w:t>he</w:t>
      </w:r>
      <w:r w:rsidR="00F845EB" w:rsidRPr="00365982">
        <w:rPr>
          <w:rFonts w:asciiTheme="majorBidi" w:hAnsiTheme="majorBidi" w:cstheme="majorBidi"/>
          <w:b/>
          <w:i/>
          <w:szCs w:val="22"/>
        </w:rPr>
        <w:t xml:space="preserve"> </w:t>
      </w:r>
      <w:r w:rsidR="00F17FE5" w:rsidRPr="00365982">
        <w:rPr>
          <w:rFonts w:asciiTheme="majorBidi" w:hAnsiTheme="majorBidi" w:cstheme="majorBidi"/>
          <w:b/>
          <w:i/>
          <w:szCs w:val="22"/>
        </w:rPr>
        <w:t>is considered a critical asset to the company.</w:t>
      </w:r>
      <w:r w:rsidR="00FA370B" w:rsidRPr="00365982">
        <w:rPr>
          <w:rFonts w:asciiTheme="majorBidi" w:hAnsiTheme="majorBidi" w:cstheme="majorBidi"/>
          <w:b/>
          <w:i/>
          <w:szCs w:val="22"/>
        </w:rPr>
        <w:t xml:space="preserve"> It would take an inordinate period</w:t>
      </w:r>
      <w:r w:rsidR="00E430DB" w:rsidRPr="00365982">
        <w:rPr>
          <w:rFonts w:asciiTheme="majorBidi" w:hAnsiTheme="majorBidi" w:cstheme="majorBidi"/>
          <w:b/>
          <w:i/>
          <w:szCs w:val="22"/>
        </w:rPr>
        <w:t xml:space="preserve"> to train a new hire to perform at </w:t>
      </w:r>
      <w:r w:rsidRPr="00365982">
        <w:rPr>
          <w:rFonts w:asciiTheme="majorBidi" w:hAnsiTheme="majorBidi" w:cstheme="majorBidi"/>
          <w:b/>
          <w:i/>
          <w:szCs w:val="22"/>
        </w:rPr>
        <w:t>Mr. Byladakere Somashekaraiah</w:t>
      </w:r>
      <w:r w:rsidR="00E430DB" w:rsidRPr="00365982">
        <w:rPr>
          <w:rFonts w:asciiTheme="majorBidi" w:hAnsiTheme="majorBidi" w:cstheme="majorBidi"/>
          <w:b/>
          <w:i/>
          <w:szCs w:val="22"/>
        </w:rPr>
        <w:t>’s level.</w:t>
      </w:r>
      <w:r w:rsidR="00F17FE5" w:rsidRPr="00365982">
        <w:rPr>
          <w:rFonts w:asciiTheme="majorBidi" w:hAnsiTheme="majorBidi" w:cstheme="majorBidi"/>
          <w:b/>
          <w:i/>
          <w:szCs w:val="22"/>
        </w:rPr>
        <w:t xml:space="preserve"> </w:t>
      </w:r>
    </w:p>
    <w:p w14:paraId="7D71BE33" w14:textId="77777777" w:rsidR="00F17FE5" w:rsidRPr="00365982" w:rsidRDefault="00F17FE5" w:rsidP="00F17FE5">
      <w:pPr>
        <w:jc w:val="both"/>
        <w:rPr>
          <w:rFonts w:asciiTheme="majorBidi" w:hAnsiTheme="majorBidi" w:cstheme="majorBidi"/>
          <w:szCs w:val="22"/>
        </w:rPr>
      </w:pPr>
    </w:p>
    <w:p w14:paraId="0E3BEDE0" w14:textId="61E0955E" w:rsidR="00674E7B" w:rsidRPr="00365982" w:rsidRDefault="00F17FE5" w:rsidP="00564488">
      <w:pPr>
        <w:widowControl w:val="0"/>
        <w:jc w:val="both"/>
        <w:rPr>
          <w:rFonts w:asciiTheme="majorBidi" w:hAnsiTheme="majorBidi" w:cstheme="majorBidi"/>
          <w:szCs w:val="22"/>
        </w:rPr>
      </w:pPr>
      <w:r w:rsidRPr="00365982">
        <w:rPr>
          <w:rFonts w:asciiTheme="majorBidi" w:hAnsiTheme="majorBidi" w:cstheme="majorBidi"/>
          <w:szCs w:val="22"/>
        </w:rPr>
        <w:t>Throughout</w:t>
      </w:r>
      <w:r w:rsidR="00F845EB" w:rsidRPr="00365982">
        <w:rPr>
          <w:rFonts w:asciiTheme="majorBidi" w:hAnsiTheme="majorBidi" w:cstheme="majorBidi"/>
          <w:szCs w:val="22"/>
        </w:rPr>
        <w:t xml:space="preserve"> </w:t>
      </w:r>
      <w:r w:rsidR="00365982" w:rsidRPr="00365982">
        <w:rPr>
          <w:rFonts w:asciiTheme="majorBidi" w:hAnsiTheme="majorBidi" w:cstheme="majorBidi"/>
          <w:szCs w:val="22"/>
        </w:rPr>
        <w:t>h</w:t>
      </w:r>
      <w:r w:rsidR="00896787" w:rsidRPr="00365982">
        <w:rPr>
          <w:rFonts w:asciiTheme="majorBidi" w:hAnsiTheme="majorBidi" w:cstheme="majorBidi"/>
          <w:szCs w:val="22"/>
        </w:rPr>
        <w:t>is</w:t>
      </w:r>
      <w:r w:rsidR="00F845EB" w:rsidRPr="00365982">
        <w:rPr>
          <w:rFonts w:asciiTheme="majorBidi" w:hAnsiTheme="majorBidi" w:cstheme="majorBidi"/>
          <w:szCs w:val="22"/>
        </w:rPr>
        <w:t xml:space="preserve"> </w:t>
      </w:r>
      <w:r w:rsidRPr="00365982">
        <w:rPr>
          <w:rFonts w:asciiTheme="majorBidi" w:hAnsiTheme="majorBidi" w:cstheme="majorBidi"/>
          <w:szCs w:val="22"/>
        </w:rPr>
        <w:t xml:space="preserve">employment with </w:t>
      </w:r>
      <w:r w:rsidR="003F795B" w:rsidRPr="00365982">
        <w:rPr>
          <w:rFonts w:asciiTheme="majorBidi" w:hAnsiTheme="majorBidi" w:cstheme="majorBidi"/>
          <w:szCs w:val="22"/>
        </w:rPr>
        <w:t>Amazon-</w:t>
      </w:r>
      <w:r w:rsidR="00896787" w:rsidRPr="00365982">
        <w:rPr>
          <w:rFonts w:asciiTheme="majorBidi" w:hAnsiTheme="majorBidi" w:cstheme="majorBidi"/>
          <w:szCs w:val="22"/>
        </w:rPr>
        <w:t>INDIA</w:t>
      </w:r>
      <w:r w:rsidRPr="00365982">
        <w:rPr>
          <w:rFonts w:asciiTheme="majorBidi" w:hAnsiTheme="majorBidi" w:cstheme="majorBidi"/>
          <w:szCs w:val="22"/>
        </w:rPr>
        <w:t xml:space="preserve">, </w:t>
      </w:r>
      <w:r w:rsidR="00896787" w:rsidRPr="00365982">
        <w:rPr>
          <w:rFonts w:asciiTheme="majorBidi" w:hAnsiTheme="majorBidi" w:cstheme="majorBidi"/>
          <w:szCs w:val="22"/>
        </w:rPr>
        <w:t>Mr. Byladakere Somashekaraiah</w:t>
      </w:r>
      <w:r w:rsidRPr="00365982">
        <w:rPr>
          <w:rFonts w:asciiTheme="majorBidi" w:hAnsiTheme="majorBidi" w:cstheme="majorBidi"/>
          <w:szCs w:val="22"/>
        </w:rPr>
        <w:t xml:space="preserve"> was immersed in Amazon-specific and specialized proprietary tools, methodologies and processes.</w:t>
      </w:r>
      <w:r w:rsidR="00F845EB" w:rsidRPr="00365982">
        <w:rPr>
          <w:rFonts w:asciiTheme="majorBidi" w:hAnsiTheme="majorBidi" w:cstheme="majorBidi"/>
          <w:szCs w:val="22"/>
        </w:rPr>
        <w:t xml:space="preserve"> </w:t>
      </w:r>
      <w:r w:rsidR="00365982" w:rsidRPr="00365982">
        <w:rPr>
          <w:rFonts w:asciiTheme="majorBidi" w:hAnsiTheme="majorBidi" w:cstheme="majorBidi"/>
          <w:szCs w:val="22"/>
        </w:rPr>
        <w:t>H</w:t>
      </w:r>
      <w:r w:rsidR="00896787" w:rsidRPr="00365982">
        <w:rPr>
          <w:rFonts w:asciiTheme="majorBidi" w:hAnsiTheme="majorBidi" w:cstheme="majorBidi"/>
          <w:szCs w:val="22"/>
        </w:rPr>
        <w:t>e</w:t>
      </w:r>
      <w:r w:rsidR="00F845EB" w:rsidRPr="00365982">
        <w:rPr>
          <w:rFonts w:asciiTheme="majorBidi" w:hAnsiTheme="majorBidi" w:cstheme="majorBidi"/>
          <w:szCs w:val="22"/>
        </w:rPr>
        <w:t xml:space="preserve"> </w:t>
      </w:r>
      <w:r w:rsidRPr="00365982">
        <w:rPr>
          <w:rFonts w:asciiTheme="majorBidi" w:hAnsiTheme="majorBidi" w:cstheme="majorBidi"/>
          <w:szCs w:val="22"/>
        </w:rPr>
        <w:t>has unique and considerable knowledge of Amazon proprietary frameworks. As de</w:t>
      </w:r>
      <w:r w:rsidR="00E205EA" w:rsidRPr="00365982">
        <w:rPr>
          <w:rFonts w:asciiTheme="majorBidi" w:hAnsiTheme="majorBidi" w:cstheme="majorBidi"/>
          <w:szCs w:val="22"/>
        </w:rPr>
        <w:t>scribed</w:t>
      </w:r>
      <w:r w:rsidRPr="00365982">
        <w:rPr>
          <w:rFonts w:asciiTheme="majorBidi" w:hAnsiTheme="majorBidi" w:cstheme="majorBidi"/>
          <w:szCs w:val="22"/>
        </w:rPr>
        <w:t xml:space="preserve"> above, </w:t>
      </w:r>
      <w:r w:rsidR="00896787" w:rsidRPr="00365982">
        <w:rPr>
          <w:rFonts w:asciiTheme="majorBidi" w:hAnsiTheme="majorBidi" w:cstheme="majorBidi"/>
          <w:szCs w:val="22"/>
        </w:rPr>
        <w:t>Mr. Byladakere Somashekaraiah</w:t>
      </w:r>
      <w:r w:rsidRPr="00365982">
        <w:rPr>
          <w:rFonts w:asciiTheme="majorBidi" w:hAnsiTheme="majorBidi" w:cstheme="majorBidi"/>
          <w:szCs w:val="22"/>
        </w:rPr>
        <w:t xml:space="preserve"> dedicated</w:t>
      </w:r>
      <w:r w:rsidR="00F845EB" w:rsidRPr="00365982">
        <w:rPr>
          <w:rFonts w:asciiTheme="majorBidi" w:hAnsiTheme="majorBidi" w:cstheme="majorBidi"/>
          <w:szCs w:val="22"/>
        </w:rPr>
        <w:t xml:space="preserve"> </w:t>
      </w:r>
      <w:r w:rsidR="00365982" w:rsidRPr="00365982">
        <w:rPr>
          <w:rFonts w:asciiTheme="majorBidi" w:hAnsiTheme="majorBidi" w:cstheme="majorBidi"/>
          <w:szCs w:val="22"/>
        </w:rPr>
        <w:t>h</w:t>
      </w:r>
      <w:r w:rsidR="00896787" w:rsidRPr="00365982">
        <w:rPr>
          <w:rFonts w:asciiTheme="majorBidi" w:hAnsiTheme="majorBidi" w:cstheme="majorBidi"/>
          <w:szCs w:val="22"/>
        </w:rPr>
        <w:t>is</w:t>
      </w:r>
      <w:r w:rsidR="00F845EB" w:rsidRPr="00365982">
        <w:rPr>
          <w:rFonts w:asciiTheme="majorBidi" w:hAnsiTheme="majorBidi" w:cstheme="majorBidi"/>
          <w:szCs w:val="22"/>
        </w:rPr>
        <w:t xml:space="preserve"> </w:t>
      </w:r>
      <w:r w:rsidRPr="00365982">
        <w:rPr>
          <w:rFonts w:asciiTheme="majorBidi" w:hAnsiTheme="majorBidi" w:cstheme="majorBidi"/>
          <w:szCs w:val="22"/>
        </w:rPr>
        <w:t>duties abroad to developing and utilizing Amazon proprietary tools. Indeed, very few of our employees posses</w:t>
      </w:r>
      <w:r w:rsidR="00214841" w:rsidRPr="00365982">
        <w:rPr>
          <w:rFonts w:asciiTheme="majorBidi" w:hAnsiTheme="majorBidi" w:cstheme="majorBidi"/>
          <w:szCs w:val="22"/>
        </w:rPr>
        <w:t>s</w:t>
      </w:r>
      <w:r w:rsidRPr="00365982">
        <w:rPr>
          <w:rFonts w:asciiTheme="majorBidi" w:hAnsiTheme="majorBidi" w:cstheme="majorBidi"/>
          <w:szCs w:val="22"/>
        </w:rPr>
        <w:t xml:space="preserve"> </w:t>
      </w:r>
      <w:r w:rsidR="00896787" w:rsidRPr="00365982">
        <w:rPr>
          <w:rFonts w:asciiTheme="majorBidi" w:hAnsiTheme="majorBidi" w:cstheme="majorBidi"/>
          <w:szCs w:val="22"/>
        </w:rPr>
        <w:t>Mr. Byladakere Somashekaraiah</w:t>
      </w:r>
      <w:r w:rsidR="00214841" w:rsidRPr="00365982">
        <w:rPr>
          <w:rFonts w:asciiTheme="majorBidi" w:hAnsiTheme="majorBidi" w:cstheme="majorBidi"/>
          <w:szCs w:val="22"/>
        </w:rPr>
        <w:t>’s</w:t>
      </w:r>
      <w:r w:rsidRPr="00365982">
        <w:rPr>
          <w:rFonts w:asciiTheme="majorBidi" w:hAnsiTheme="majorBidi" w:cstheme="majorBidi"/>
          <w:szCs w:val="22"/>
        </w:rPr>
        <w:t xml:space="preserve"> </w:t>
      </w:r>
      <w:r w:rsidR="00214841" w:rsidRPr="00365982">
        <w:rPr>
          <w:rFonts w:asciiTheme="majorBidi" w:hAnsiTheme="majorBidi" w:cstheme="majorBidi"/>
          <w:szCs w:val="22"/>
        </w:rPr>
        <w:t xml:space="preserve">depth and breadth </w:t>
      </w:r>
      <w:r w:rsidRPr="00365982">
        <w:rPr>
          <w:rFonts w:asciiTheme="majorBidi" w:hAnsiTheme="majorBidi" w:cstheme="majorBidi"/>
          <w:szCs w:val="22"/>
        </w:rPr>
        <w:t xml:space="preserve">of superior and specialized knowledge. </w:t>
      </w:r>
      <w:r w:rsidR="00564488" w:rsidRPr="00365982">
        <w:rPr>
          <w:rFonts w:asciiTheme="majorBidi" w:hAnsiTheme="majorBidi" w:cstheme="majorBidi"/>
          <w:szCs w:val="22"/>
        </w:rPr>
        <w:t>This specialized knowledge and experience will be invaluable to Amazon in the U.S.</w:t>
      </w:r>
    </w:p>
    <w:p w14:paraId="174563EE" w14:textId="77777777" w:rsidR="00674E7B" w:rsidRPr="00365982" w:rsidRDefault="00674E7B" w:rsidP="00674E7B">
      <w:pPr>
        <w:pStyle w:val="Arbtext"/>
        <w:jc w:val="both"/>
        <w:rPr>
          <w:rFonts w:asciiTheme="majorBidi" w:hAnsiTheme="majorBidi" w:cstheme="majorBidi"/>
          <w:szCs w:val="22"/>
        </w:rPr>
      </w:pPr>
      <w:bookmarkStart w:id="101" w:name="_GoBack"/>
      <w:bookmarkEnd w:id="100"/>
      <w:bookmarkEnd w:id="101"/>
    </w:p>
    <w:p w14:paraId="5C176365" w14:textId="77777777" w:rsidR="00E92097" w:rsidRPr="00365982" w:rsidRDefault="00674E7B" w:rsidP="00674E7B">
      <w:pPr>
        <w:jc w:val="both"/>
        <w:rPr>
          <w:rFonts w:asciiTheme="majorBidi" w:hAnsiTheme="majorBidi" w:cstheme="majorBidi"/>
          <w:noProof/>
          <w:szCs w:val="22"/>
        </w:rPr>
      </w:pPr>
      <w:r w:rsidRPr="00365982">
        <w:rPr>
          <w:rFonts w:asciiTheme="majorBidi" w:hAnsiTheme="majorBidi" w:cstheme="majorBidi"/>
          <w:noProof/>
          <w:szCs w:val="22"/>
        </w:rPr>
        <w:t>Best Regards,</w:t>
      </w:r>
    </w:p>
    <w:p w14:paraId="084D13E7" w14:textId="77777777" w:rsidR="00134BD0" w:rsidRPr="00365982" w:rsidRDefault="00134BD0" w:rsidP="00674E7B">
      <w:pPr>
        <w:jc w:val="both"/>
        <w:rPr>
          <w:rFonts w:asciiTheme="majorBidi" w:hAnsiTheme="majorBidi" w:cstheme="majorBidi"/>
          <w:noProof/>
          <w:szCs w:val="22"/>
        </w:rPr>
      </w:pPr>
    </w:p>
    <w:p w14:paraId="10014236" w14:textId="77777777" w:rsidR="00E92097" w:rsidRPr="00365982" w:rsidRDefault="00E92097" w:rsidP="00674E7B">
      <w:pPr>
        <w:jc w:val="both"/>
        <w:rPr>
          <w:rFonts w:asciiTheme="majorBidi" w:hAnsiTheme="majorBidi" w:cstheme="majorBidi"/>
          <w:noProof/>
          <w:szCs w:val="22"/>
        </w:rPr>
      </w:pPr>
    </w:p>
    <w:p w14:paraId="2D36F6F8" w14:textId="71D4ED43" w:rsidR="00564488" w:rsidRPr="00365982" w:rsidRDefault="00564488" w:rsidP="00564488">
      <w:pPr>
        <w:jc w:val="both"/>
        <w:rPr>
          <w:rFonts w:asciiTheme="majorBidi" w:hAnsiTheme="majorBidi" w:cstheme="majorBidi"/>
          <w:b/>
          <w:bCs/>
          <w:noProof/>
          <w:szCs w:val="22"/>
          <w:highlight w:val="green"/>
        </w:rPr>
      </w:pPr>
      <w:r w:rsidRPr="00365982">
        <w:rPr>
          <w:rFonts w:asciiTheme="majorBidi" w:hAnsiTheme="majorBidi" w:cstheme="majorBidi"/>
          <w:b/>
          <w:bCs/>
          <w:szCs w:val="22"/>
          <w:highlight w:val="green"/>
        </w:rPr>
        <w:t>MANAGER NAME</w:t>
      </w:r>
    </w:p>
    <w:p w14:paraId="30AD484F" w14:textId="109F110A" w:rsidR="00564488" w:rsidRPr="00365982" w:rsidRDefault="00564488" w:rsidP="00564488">
      <w:pPr>
        <w:jc w:val="both"/>
        <w:rPr>
          <w:rFonts w:asciiTheme="majorBidi" w:hAnsiTheme="majorBidi" w:cstheme="majorBidi"/>
          <w:b/>
          <w:bCs/>
          <w:noProof/>
          <w:szCs w:val="22"/>
          <w:highlight w:val="green"/>
        </w:rPr>
      </w:pPr>
      <w:r w:rsidRPr="00365982">
        <w:rPr>
          <w:rFonts w:asciiTheme="majorBidi" w:hAnsiTheme="majorBidi" w:cstheme="majorBidi"/>
          <w:b/>
          <w:bCs/>
          <w:noProof/>
          <w:szCs w:val="22"/>
          <w:highlight w:val="green"/>
        </w:rPr>
        <w:t>MANAGER TITLE</w:t>
      </w:r>
    </w:p>
    <w:p w14:paraId="47CF94DA" w14:textId="415D5D1D" w:rsidR="00134BD0" w:rsidRPr="00365982" w:rsidRDefault="00564488" w:rsidP="00365982">
      <w:pPr>
        <w:jc w:val="both"/>
        <w:rPr>
          <w:rFonts w:asciiTheme="majorBidi" w:hAnsiTheme="majorBidi" w:cstheme="majorBidi"/>
          <w:b/>
          <w:bCs/>
          <w:noProof/>
          <w:szCs w:val="22"/>
        </w:rPr>
      </w:pPr>
      <w:r w:rsidRPr="00365982">
        <w:rPr>
          <w:rFonts w:asciiTheme="majorBidi" w:hAnsiTheme="majorBidi" w:cstheme="majorBidi"/>
          <w:b/>
          <w:bCs/>
          <w:noProof/>
          <w:szCs w:val="22"/>
          <w:highlight w:val="green"/>
        </w:rPr>
        <w:t>MANAGER EMAIL</w:t>
      </w:r>
    </w:p>
    <w:sectPr w:rsidR="00134BD0" w:rsidRPr="00365982" w:rsidSect="00436279">
      <w:headerReference w:type="default" r:id="rId10"/>
      <w:headerReference w:type="first" r:id="rId11"/>
      <w:footerReference w:type="first" r:id="rId12"/>
      <w:pgSz w:w="12240" w:h="15840" w:code="1"/>
      <w:pgMar w:top="1440" w:right="1440" w:bottom="1440" w:left="1440" w:header="720" w:footer="432"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Saboo, Gaurav" w:date="2019-10-10T11:01:00Z" w:initials="SG">
    <w:p w14:paraId="083A19A3" w14:textId="734720B0" w:rsidR="0081479F" w:rsidRDefault="0081479F">
      <w:pPr>
        <w:pStyle w:val="CommentText"/>
      </w:pPr>
      <w:r>
        <w:rPr>
          <w:rStyle w:val="CommentReference"/>
        </w:rPr>
        <w:annotationRef/>
      </w:r>
      <w:r>
        <w:t>Do you want to flip the sequencing – 6 to 8 months to hire and then 12 to 18 months to ramp up.</w:t>
      </w:r>
    </w:p>
  </w:comment>
  <w:comment w:id="39" w:author="Saboo, Gaurav" w:date="2019-10-10T15:14:00Z" w:initials="SG">
    <w:p w14:paraId="2FAB51B4" w14:textId="0319DFFC" w:rsidR="004A61DA" w:rsidRDefault="004A61DA">
      <w:pPr>
        <w:pStyle w:val="CommentText"/>
      </w:pPr>
      <w:r>
        <w:rPr>
          <w:rStyle w:val="CommentReference"/>
        </w:rPr>
        <w:annotationRef/>
      </w:r>
      <w:r>
        <w:t>The 12 to 18 month statement seems repetitive, you may want to just say that the long ramp up time is driven by &lt;&gt;</w:t>
      </w:r>
    </w:p>
  </w:comment>
  <w:comment w:id="64" w:author="Saboo, Gaurav" w:date="2019-10-10T15:17:00Z" w:initials="SG">
    <w:p w14:paraId="314567C1" w14:textId="66F26DD2" w:rsidR="004A61DA" w:rsidRDefault="004A61DA">
      <w:pPr>
        <w:pStyle w:val="CommentText"/>
      </w:pPr>
      <w:r>
        <w:rPr>
          <w:rStyle w:val="CommentReference"/>
        </w:rPr>
        <w:annotationRef/>
      </w:r>
      <w:r>
        <w:t>You can possibly replace this section with the (a), (b) kind of construct.</w:t>
      </w:r>
    </w:p>
  </w:comment>
  <w:comment w:id="81" w:author="Saboo, Gaurav" w:date="2019-10-10T15:18:00Z" w:initials="SG">
    <w:p w14:paraId="0981C55F" w14:textId="4F1DA49E" w:rsidR="004A61DA" w:rsidRDefault="004A61DA">
      <w:pPr>
        <w:pStyle w:val="CommentText"/>
      </w:pPr>
      <w:r>
        <w:rPr>
          <w:rStyle w:val="CommentReference"/>
        </w:rPr>
        <w:annotationRef/>
      </w:r>
      <w:r>
        <w:t>It seems like the 12-18 months is for advanced level of skills that are needed. If yes, that it is confusing because of the initial 12-18 months ramp up and then an additional 12-18 months ramp-up. You may want to restructure this paragraph to provide an overall view and then break it down into smaller timeframes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3A19A3" w15:done="0"/>
  <w15:commentEx w15:paraId="2FAB51B4" w15:done="0"/>
  <w15:commentEx w15:paraId="314567C1" w15:done="0"/>
  <w15:commentEx w15:paraId="0981C55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AF833" w14:textId="77777777" w:rsidR="00FC7B8A" w:rsidRDefault="00FC7B8A">
      <w:r>
        <w:separator/>
      </w:r>
    </w:p>
  </w:endnote>
  <w:endnote w:type="continuationSeparator" w:id="0">
    <w:p w14:paraId="6F8CAB40" w14:textId="77777777" w:rsidR="00FC7B8A" w:rsidRDefault="00FC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805B2" w14:textId="77777777" w:rsidR="008C530C" w:rsidRDefault="008C53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943C1" w14:textId="77777777" w:rsidR="00FC7B8A" w:rsidRDefault="00FC7B8A">
      <w:r>
        <w:separator/>
      </w:r>
    </w:p>
  </w:footnote>
  <w:footnote w:type="continuationSeparator" w:id="0">
    <w:p w14:paraId="0B18AF6C" w14:textId="77777777" w:rsidR="00FC7B8A" w:rsidRDefault="00FC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514C1" w14:textId="77777777" w:rsidR="008C530C" w:rsidRPr="00A5544E" w:rsidRDefault="008C530C" w:rsidP="00436279">
    <w:pPr>
      <w:pStyle w:val="Header"/>
      <w:rPr>
        <w:rFonts w:ascii="Times New Roman" w:hAnsi="Times New Roman"/>
        <w:sz w:val="20"/>
      </w:rPr>
    </w:pPr>
    <w:r w:rsidRPr="00A5544E">
      <w:rPr>
        <w:rFonts w:ascii="Times New Roman" w:hAnsi="Times New Roman"/>
        <w:sz w:val="20"/>
      </w:rPr>
      <w:t>USCIS</w:t>
    </w:r>
  </w:p>
  <w:p w14:paraId="719A2F7D" w14:textId="5C6F6F60" w:rsidR="008C530C" w:rsidRPr="00766D29" w:rsidRDefault="008C530C" w:rsidP="009F2EFA">
    <w:pPr>
      <w:pStyle w:val="Header"/>
      <w:rPr>
        <w:rFonts w:ascii="Times New Roman" w:hAnsi="Times New Roman"/>
        <w:sz w:val="20"/>
      </w:rPr>
    </w:pPr>
    <w:r w:rsidRPr="009074D1">
      <w:rPr>
        <w:rFonts w:ascii="Times New Roman" w:hAnsi="Times New Roman"/>
        <w:sz w:val="20"/>
      </w:rPr>
      <w:t>RE: Mr. Sharath BYLADAKERE SOMASHEKARAIAH</w:t>
    </w:r>
    <w:r>
      <w:rPr>
        <w:rFonts w:ascii="Times New Roman" w:hAnsi="Times New Roman"/>
        <w:sz w:val="20"/>
      </w:rPr>
      <w:tab/>
    </w:r>
  </w:p>
  <w:p w14:paraId="431CC685" w14:textId="627C1684" w:rsidR="008C530C" w:rsidRPr="00A5544E" w:rsidRDefault="008C530C" w:rsidP="00436279">
    <w:pPr>
      <w:pStyle w:val="Header"/>
      <w:rPr>
        <w:rFonts w:ascii="Times New Roman" w:hAnsi="Times New Roman"/>
        <w:sz w:val="20"/>
      </w:rPr>
    </w:pPr>
    <w:r w:rsidRPr="00A5544E">
      <w:rPr>
        <w:rFonts w:ascii="Times New Roman" w:hAnsi="Times New Roman"/>
        <w:sz w:val="20"/>
      </w:rPr>
      <w:t xml:space="preserve">Page </w:t>
    </w:r>
    <w:r w:rsidRPr="004A4C73">
      <w:rPr>
        <w:rFonts w:ascii="Times New Roman" w:hAnsi="Times New Roman"/>
        <w:sz w:val="20"/>
      </w:rPr>
      <w:fldChar w:fldCharType="begin"/>
    </w:r>
    <w:r w:rsidRPr="00A5544E">
      <w:rPr>
        <w:rFonts w:ascii="Times New Roman" w:hAnsi="Times New Roman"/>
        <w:sz w:val="20"/>
      </w:rPr>
      <w:instrText xml:space="preserve"> PAGE </w:instrText>
    </w:r>
    <w:r w:rsidRPr="004A4C73">
      <w:rPr>
        <w:rFonts w:ascii="Times New Roman" w:hAnsi="Times New Roman"/>
        <w:sz w:val="20"/>
      </w:rPr>
      <w:fldChar w:fldCharType="separate"/>
    </w:r>
    <w:r w:rsidR="00A351D1">
      <w:rPr>
        <w:rFonts w:ascii="Times New Roman" w:hAnsi="Times New Roman"/>
        <w:noProof/>
        <w:sz w:val="20"/>
      </w:rPr>
      <w:t>7</w:t>
    </w:r>
    <w:r w:rsidRPr="004A4C73">
      <w:rPr>
        <w:rFonts w:ascii="Times New Roman" w:hAnsi="Times New Roman"/>
        <w:sz w:val="20"/>
      </w:rPr>
      <w:fldChar w:fldCharType="end"/>
    </w:r>
    <w:r w:rsidRPr="00A5544E">
      <w:rPr>
        <w:rFonts w:ascii="Times New Roman" w:hAnsi="Times New Roman"/>
        <w:sz w:val="20"/>
      </w:rPr>
      <w:t xml:space="preserve"> of </w:t>
    </w:r>
    <w:r w:rsidRPr="004A4C73">
      <w:rPr>
        <w:rFonts w:ascii="Times New Roman" w:hAnsi="Times New Roman"/>
        <w:sz w:val="20"/>
      </w:rPr>
      <w:fldChar w:fldCharType="begin"/>
    </w:r>
    <w:r w:rsidRPr="00A5544E">
      <w:rPr>
        <w:rFonts w:ascii="Times New Roman" w:hAnsi="Times New Roman"/>
        <w:sz w:val="20"/>
      </w:rPr>
      <w:instrText xml:space="preserve"> NUMPAGES </w:instrText>
    </w:r>
    <w:r w:rsidRPr="004A4C73">
      <w:rPr>
        <w:rFonts w:ascii="Times New Roman" w:hAnsi="Times New Roman"/>
        <w:sz w:val="20"/>
      </w:rPr>
      <w:fldChar w:fldCharType="separate"/>
    </w:r>
    <w:r w:rsidR="00A351D1">
      <w:rPr>
        <w:rFonts w:ascii="Times New Roman" w:hAnsi="Times New Roman"/>
        <w:noProof/>
        <w:sz w:val="20"/>
      </w:rPr>
      <w:t>7</w:t>
    </w:r>
    <w:r w:rsidRPr="004A4C73">
      <w:rPr>
        <w:rFonts w:ascii="Times New Roman" w:hAnsi="Times New Roman"/>
        <w:sz w:val="20"/>
      </w:rPr>
      <w:fldChar w:fldCharType="end"/>
    </w:r>
  </w:p>
  <w:p w14:paraId="41F8BCC0" w14:textId="77777777" w:rsidR="008C530C" w:rsidRPr="00A5544E" w:rsidRDefault="008C530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380A8" w14:textId="77777777" w:rsidR="008C530C" w:rsidRPr="00846A5B" w:rsidRDefault="008C530C" w:rsidP="00846A5B">
    <w:pPr>
      <w:pStyle w:val="Header"/>
      <w:jc w:val="center"/>
      <w:rPr>
        <w:b/>
        <w:bCs/>
        <w:sz w:val="40"/>
        <w:szCs w:val="40"/>
      </w:rPr>
    </w:pPr>
    <w:r w:rsidRPr="00846A5B">
      <w:rPr>
        <w:b/>
        <w:bCs/>
        <w:noProof/>
        <w:sz w:val="40"/>
        <w:szCs w:val="40"/>
        <w:lang w:eastAsia="zh-CN"/>
      </w:rPr>
      <w:t>AMAZON-</w:t>
    </w:r>
    <w:r>
      <w:rPr>
        <w:b/>
        <w:bCs/>
        <w:noProof/>
        <w:sz w:val="40"/>
        <w:szCs w:val="40"/>
        <w:lang w:eastAsia="zh-CN"/>
      </w:rPr>
      <w:t>[COUNTRY]</w:t>
    </w:r>
    <w:r w:rsidRPr="00846A5B">
      <w:rPr>
        <w:b/>
        <w:bCs/>
        <w:noProof/>
        <w:sz w:val="40"/>
        <w:szCs w:val="40"/>
        <w:lang w:eastAsia="zh-CN"/>
      </w:rPr>
      <w:t xml:space="preserve"> LETTER HEAD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B35"/>
    <w:multiLevelType w:val="hybridMultilevel"/>
    <w:tmpl w:val="A0BCEF5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975D0"/>
    <w:multiLevelType w:val="hybridMultilevel"/>
    <w:tmpl w:val="0D3625B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BFE53D4"/>
    <w:multiLevelType w:val="hybridMultilevel"/>
    <w:tmpl w:val="6C3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141E"/>
    <w:multiLevelType w:val="hybridMultilevel"/>
    <w:tmpl w:val="E0DE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42ABC"/>
    <w:multiLevelType w:val="hybridMultilevel"/>
    <w:tmpl w:val="85A0C50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046F4"/>
    <w:multiLevelType w:val="hybridMultilevel"/>
    <w:tmpl w:val="43E8A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9547E"/>
    <w:multiLevelType w:val="hybridMultilevel"/>
    <w:tmpl w:val="622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97DD8"/>
    <w:multiLevelType w:val="hybridMultilevel"/>
    <w:tmpl w:val="22E288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168AD"/>
    <w:multiLevelType w:val="hybridMultilevel"/>
    <w:tmpl w:val="0FA2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67E9A"/>
    <w:multiLevelType w:val="hybridMultilevel"/>
    <w:tmpl w:val="745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35279"/>
    <w:multiLevelType w:val="hybridMultilevel"/>
    <w:tmpl w:val="73DA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46D62"/>
    <w:multiLevelType w:val="hybridMultilevel"/>
    <w:tmpl w:val="28628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534CD7"/>
    <w:multiLevelType w:val="hybridMultilevel"/>
    <w:tmpl w:val="C688E88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953AE"/>
    <w:multiLevelType w:val="hybridMultilevel"/>
    <w:tmpl w:val="08701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4F943B9"/>
    <w:multiLevelType w:val="hybridMultilevel"/>
    <w:tmpl w:val="EE9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B2C0E"/>
    <w:multiLevelType w:val="hybridMultilevel"/>
    <w:tmpl w:val="C3B4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72B2E"/>
    <w:multiLevelType w:val="hybridMultilevel"/>
    <w:tmpl w:val="93DA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F1BB1"/>
    <w:multiLevelType w:val="hybridMultilevel"/>
    <w:tmpl w:val="35D4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E1D88"/>
    <w:multiLevelType w:val="hybridMultilevel"/>
    <w:tmpl w:val="5302D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B6379"/>
    <w:multiLevelType w:val="hybridMultilevel"/>
    <w:tmpl w:val="42B0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E7BCC"/>
    <w:multiLevelType w:val="hybridMultilevel"/>
    <w:tmpl w:val="FCA299DE"/>
    <w:lvl w:ilvl="0" w:tplc="9FA29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56F2B"/>
    <w:multiLevelType w:val="hybridMultilevel"/>
    <w:tmpl w:val="41A6F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25037DF"/>
    <w:multiLevelType w:val="hybridMultilevel"/>
    <w:tmpl w:val="88CC618A"/>
    <w:lvl w:ilvl="0" w:tplc="04090015">
      <w:start w:val="1"/>
      <w:numFmt w:val="upperLetter"/>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E5779"/>
    <w:multiLevelType w:val="hybridMultilevel"/>
    <w:tmpl w:val="075A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609E2"/>
    <w:multiLevelType w:val="hybridMultilevel"/>
    <w:tmpl w:val="90464A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0"/>
  </w:num>
  <w:num w:numId="4">
    <w:abstractNumId w:val="23"/>
  </w:num>
  <w:num w:numId="5">
    <w:abstractNumId w:val="16"/>
  </w:num>
  <w:num w:numId="6">
    <w:abstractNumId w:val="17"/>
  </w:num>
  <w:num w:numId="7">
    <w:abstractNumId w:val="15"/>
  </w:num>
  <w:num w:numId="8">
    <w:abstractNumId w:val="8"/>
  </w:num>
  <w:num w:numId="9">
    <w:abstractNumId w:val="5"/>
  </w:num>
  <w:num w:numId="10">
    <w:abstractNumId w:val="22"/>
  </w:num>
  <w:num w:numId="11">
    <w:abstractNumId w:val="20"/>
  </w:num>
  <w:num w:numId="12">
    <w:abstractNumId w:val="7"/>
  </w:num>
  <w:num w:numId="13">
    <w:abstractNumId w:val="0"/>
  </w:num>
  <w:num w:numId="14">
    <w:abstractNumId w:val="9"/>
  </w:num>
  <w:num w:numId="15">
    <w:abstractNumId w:val="24"/>
  </w:num>
  <w:num w:numId="16">
    <w:abstractNumId w:val="4"/>
  </w:num>
  <w:num w:numId="17">
    <w:abstractNumId w:val="12"/>
  </w:num>
  <w:num w:numId="18">
    <w:abstractNumId w:val="14"/>
  </w:num>
  <w:num w:numId="19">
    <w:abstractNumId w:val="18"/>
  </w:num>
  <w:num w:numId="20">
    <w:abstractNumId w:val="3"/>
  </w:num>
  <w:num w:numId="21">
    <w:abstractNumId w:val="6"/>
  </w:num>
  <w:num w:numId="22">
    <w:abstractNumId w:val="19"/>
  </w:num>
  <w:num w:numId="23">
    <w:abstractNumId w:val="21"/>
  </w:num>
  <w:num w:numId="24">
    <w:abstractNumId w:val="11"/>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 S, Sharath">
    <w15:presenceInfo w15:providerId="AD" w15:userId="S-1-5-21-1407069837-2091007605-538272213-4857914"/>
  </w15:person>
  <w15:person w15:author="Saboo, Gaurav">
    <w15:presenceInfo w15:providerId="AD" w15:userId="S-1-5-21-1407069837-2091007605-538272213-13722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E3"/>
    <w:rsid w:val="00011A83"/>
    <w:rsid w:val="00032953"/>
    <w:rsid w:val="00034425"/>
    <w:rsid w:val="00037E70"/>
    <w:rsid w:val="000412F4"/>
    <w:rsid w:val="00056AE5"/>
    <w:rsid w:val="00076D66"/>
    <w:rsid w:val="000A28AB"/>
    <w:rsid w:val="000A2F19"/>
    <w:rsid w:val="000A79F7"/>
    <w:rsid w:val="000B5E10"/>
    <w:rsid w:val="000C46EE"/>
    <w:rsid w:val="000D0070"/>
    <w:rsid w:val="000E0C6C"/>
    <w:rsid w:val="000E1816"/>
    <w:rsid w:val="000E3813"/>
    <w:rsid w:val="000E5420"/>
    <w:rsid w:val="000F7A75"/>
    <w:rsid w:val="001046E8"/>
    <w:rsid w:val="001225FD"/>
    <w:rsid w:val="00126DB2"/>
    <w:rsid w:val="001272AE"/>
    <w:rsid w:val="00134BD0"/>
    <w:rsid w:val="001705FC"/>
    <w:rsid w:val="00177488"/>
    <w:rsid w:val="00181C4A"/>
    <w:rsid w:val="001D65BC"/>
    <w:rsid w:val="001D6976"/>
    <w:rsid w:val="001E3E27"/>
    <w:rsid w:val="001E733D"/>
    <w:rsid w:val="001F2CA5"/>
    <w:rsid w:val="00201650"/>
    <w:rsid w:val="00212280"/>
    <w:rsid w:val="002129B6"/>
    <w:rsid w:val="00214841"/>
    <w:rsid w:val="00261967"/>
    <w:rsid w:val="00272D3A"/>
    <w:rsid w:val="00282E13"/>
    <w:rsid w:val="00285751"/>
    <w:rsid w:val="00295D5B"/>
    <w:rsid w:val="002A4379"/>
    <w:rsid w:val="002A5655"/>
    <w:rsid w:val="002B34E6"/>
    <w:rsid w:val="002B4279"/>
    <w:rsid w:val="002C4348"/>
    <w:rsid w:val="002F750A"/>
    <w:rsid w:val="003160F9"/>
    <w:rsid w:val="003305EA"/>
    <w:rsid w:val="003316B8"/>
    <w:rsid w:val="00331A4F"/>
    <w:rsid w:val="00347F4A"/>
    <w:rsid w:val="00365982"/>
    <w:rsid w:val="0037264F"/>
    <w:rsid w:val="003755E7"/>
    <w:rsid w:val="003A5B4B"/>
    <w:rsid w:val="003C66F5"/>
    <w:rsid w:val="003D2924"/>
    <w:rsid w:val="003D2D22"/>
    <w:rsid w:val="003E1D28"/>
    <w:rsid w:val="003E54F4"/>
    <w:rsid w:val="003F795B"/>
    <w:rsid w:val="0042059D"/>
    <w:rsid w:val="00422299"/>
    <w:rsid w:val="004254D1"/>
    <w:rsid w:val="00431983"/>
    <w:rsid w:val="00436279"/>
    <w:rsid w:val="00465784"/>
    <w:rsid w:val="00477FB7"/>
    <w:rsid w:val="00491F63"/>
    <w:rsid w:val="00494A00"/>
    <w:rsid w:val="004A61DA"/>
    <w:rsid w:val="004B233F"/>
    <w:rsid w:val="004B7DDC"/>
    <w:rsid w:val="004C35CB"/>
    <w:rsid w:val="004D3187"/>
    <w:rsid w:val="004D6AC9"/>
    <w:rsid w:val="004E24CE"/>
    <w:rsid w:val="0050160D"/>
    <w:rsid w:val="00533561"/>
    <w:rsid w:val="00542CAE"/>
    <w:rsid w:val="00564488"/>
    <w:rsid w:val="0057190D"/>
    <w:rsid w:val="005772FE"/>
    <w:rsid w:val="00585CAF"/>
    <w:rsid w:val="00585F05"/>
    <w:rsid w:val="00590B7A"/>
    <w:rsid w:val="005A7493"/>
    <w:rsid w:val="005B7066"/>
    <w:rsid w:val="005B7299"/>
    <w:rsid w:val="005C73AE"/>
    <w:rsid w:val="005E2BF5"/>
    <w:rsid w:val="005E385B"/>
    <w:rsid w:val="0060501C"/>
    <w:rsid w:val="00610D64"/>
    <w:rsid w:val="00631D35"/>
    <w:rsid w:val="00662A2D"/>
    <w:rsid w:val="00674E7B"/>
    <w:rsid w:val="00684422"/>
    <w:rsid w:val="006863A4"/>
    <w:rsid w:val="00692E90"/>
    <w:rsid w:val="006A68FE"/>
    <w:rsid w:val="006B2BBB"/>
    <w:rsid w:val="006C334C"/>
    <w:rsid w:val="006C5FE8"/>
    <w:rsid w:val="006D3CCB"/>
    <w:rsid w:val="007007A3"/>
    <w:rsid w:val="00710693"/>
    <w:rsid w:val="00715494"/>
    <w:rsid w:val="00715656"/>
    <w:rsid w:val="007440B6"/>
    <w:rsid w:val="00753E08"/>
    <w:rsid w:val="00761623"/>
    <w:rsid w:val="00761F3F"/>
    <w:rsid w:val="00766B45"/>
    <w:rsid w:val="00766D29"/>
    <w:rsid w:val="00780DEF"/>
    <w:rsid w:val="007947B4"/>
    <w:rsid w:val="007A44E6"/>
    <w:rsid w:val="007A761F"/>
    <w:rsid w:val="007B4107"/>
    <w:rsid w:val="007B46BC"/>
    <w:rsid w:val="007F0355"/>
    <w:rsid w:val="008026E7"/>
    <w:rsid w:val="0081479F"/>
    <w:rsid w:val="00826F5F"/>
    <w:rsid w:val="0082761E"/>
    <w:rsid w:val="00837932"/>
    <w:rsid w:val="00846A5B"/>
    <w:rsid w:val="00867045"/>
    <w:rsid w:val="00870E2E"/>
    <w:rsid w:val="00877961"/>
    <w:rsid w:val="00895433"/>
    <w:rsid w:val="00896787"/>
    <w:rsid w:val="008A088D"/>
    <w:rsid w:val="008C530C"/>
    <w:rsid w:val="008D7BE3"/>
    <w:rsid w:val="008E0B3B"/>
    <w:rsid w:val="008F0C04"/>
    <w:rsid w:val="009074D1"/>
    <w:rsid w:val="00913ADE"/>
    <w:rsid w:val="00921671"/>
    <w:rsid w:val="0096428B"/>
    <w:rsid w:val="00971C1A"/>
    <w:rsid w:val="009B3CD7"/>
    <w:rsid w:val="009B6B74"/>
    <w:rsid w:val="009B7863"/>
    <w:rsid w:val="009C3E2B"/>
    <w:rsid w:val="009D0ADA"/>
    <w:rsid w:val="009D7DF7"/>
    <w:rsid w:val="009E6C60"/>
    <w:rsid w:val="009F2EFA"/>
    <w:rsid w:val="00A20A25"/>
    <w:rsid w:val="00A351D1"/>
    <w:rsid w:val="00A35C0B"/>
    <w:rsid w:val="00A54845"/>
    <w:rsid w:val="00A5544E"/>
    <w:rsid w:val="00A70397"/>
    <w:rsid w:val="00A7321A"/>
    <w:rsid w:val="00A83212"/>
    <w:rsid w:val="00A90187"/>
    <w:rsid w:val="00AA2B36"/>
    <w:rsid w:val="00AA6D9C"/>
    <w:rsid w:val="00AB3BA7"/>
    <w:rsid w:val="00AB7E91"/>
    <w:rsid w:val="00AC6B7F"/>
    <w:rsid w:val="00AE2C2E"/>
    <w:rsid w:val="00B133B6"/>
    <w:rsid w:val="00B21C41"/>
    <w:rsid w:val="00B31AB1"/>
    <w:rsid w:val="00B5522D"/>
    <w:rsid w:val="00B5572F"/>
    <w:rsid w:val="00B6448D"/>
    <w:rsid w:val="00BB5C70"/>
    <w:rsid w:val="00BB5E74"/>
    <w:rsid w:val="00BD2529"/>
    <w:rsid w:val="00BE104E"/>
    <w:rsid w:val="00BE75FB"/>
    <w:rsid w:val="00BF5D0A"/>
    <w:rsid w:val="00C06FE7"/>
    <w:rsid w:val="00C17D04"/>
    <w:rsid w:val="00C3528F"/>
    <w:rsid w:val="00C42F08"/>
    <w:rsid w:val="00C43B42"/>
    <w:rsid w:val="00C56549"/>
    <w:rsid w:val="00C930B0"/>
    <w:rsid w:val="00CA00DF"/>
    <w:rsid w:val="00CA28FB"/>
    <w:rsid w:val="00CA47C8"/>
    <w:rsid w:val="00CB5A3C"/>
    <w:rsid w:val="00CB725D"/>
    <w:rsid w:val="00CE3CA2"/>
    <w:rsid w:val="00D064A0"/>
    <w:rsid w:val="00D25946"/>
    <w:rsid w:val="00D25C78"/>
    <w:rsid w:val="00D30FD5"/>
    <w:rsid w:val="00D352B3"/>
    <w:rsid w:val="00D410D4"/>
    <w:rsid w:val="00D64C44"/>
    <w:rsid w:val="00D86C2A"/>
    <w:rsid w:val="00D903C2"/>
    <w:rsid w:val="00D91C8D"/>
    <w:rsid w:val="00DC13CD"/>
    <w:rsid w:val="00DD6BD0"/>
    <w:rsid w:val="00DD7321"/>
    <w:rsid w:val="00E14571"/>
    <w:rsid w:val="00E205EA"/>
    <w:rsid w:val="00E225AE"/>
    <w:rsid w:val="00E430DB"/>
    <w:rsid w:val="00E45B88"/>
    <w:rsid w:val="00E51838"/>
    <w:rsid w:val="00E64BE9"/>
    <w:rsid w:val="00E816A6"/>
    <w:rsid w:val="00E844BF"/>
    <w:rsid w:val="00E92097"/>
    <w:rsid w:val="00EA095B"/>
    <w:rsid w:val="00EB5034"/>
    <w:rsid w:val="00EB5489"/>
    <w:rsid w:val="00ED1102"/>
    <w:rsid w:val="00ED7388"/>
    <w:rsid w:val="00ED77C4"/>
    <w:rsid w:val="00EE5E08"/>
    <w:rsid w:val="00EF0CE9"/>
    <w:rsid w:val="00EF117D"/>
    <w:rsid w:val="00EF1371"/>
    <w:rsid w:val="00F0536E"/>
    <w:rsid w:val="00F130FD"/>
    <w:rsid w:val="00F15DD0"/>
    <w:rsid w:val="00F17FE5"/>
    <w:rsid w:val="00F43435"/>
    <w:rsid w:val="00F51AC5"/>
    <w:rsid w:val="00F56A29"/>
    <w:rsid w:val="00F71B38"/>
    <w:rsid w:val="00F759B5"/>
    <w:rsid w:val="00F83957"/>
    <w:rsid w:val="00F845EB"/>
    <w:rsid w:val="00FA370B"/>
    <w:rsid w:val="00FB378C"/>
    <w:rsid w:val="00FB6774"/>
    <w:rsid w:val="00FB7EF3"/>
    <w:rsid w:val="00FC177E"/>
    <w:rsid w:val="00FC3224"/>
    <w:rsid w:val="00FC7B8A"/>
    <w:rsid w:val="00FD24CB"/>
    <w:rsid w:val="00FE4A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BE97"/>
  <w15:docId w15:val="{17A7E54A-8519-402B-ACA1-BC39E02E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BE3"/>
    <w:pPr>
      <w:spacing w:after="0" w:line="240" w:lineRule="auto"/>
    </w:pPr>
    <w:rPr>
      <w:rFonts w:ascii="Helvetica" w:eastAsia="Times" w:hAnsi="Helvetica" w:cs="Times New Roman"/>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rsid w:val="008D7BE3"/>
    <w:pPr>
      <w:tabs>
        <w:tab w:val="center" w:pos="4320"/>
        <w:tab w:val="right" w:pos="8640"/>
      </w:tabs>
    </w:pPr>
  </w:style>
  <w:style w:type="character" w:customStyle="1" w:styleId="HeaderChar">
    <w:name w:val="Header Char"/>
    <w:basedOn w:val="DefaultParagraphFont"/>
    <w:uiPriority w:val="99"/>
    <w:semiHidden/>
    <w:rsid w:val="008D7BE3"/>
    <w:rPr>
      <w:rFonts w:ascii="Helvetica" w:eastAsia="Times" w:hAnsi="Helvetica" w:cs="Times New Roman"/>
      <w:szCs w:val="20"/>
      <w:lang w:eastAsia="ja-JP"/>
    </w:rPr>
  </w:style>
  <w:style w:type="paragraph" w:styleId="Footer">
    <w:name w:val="footer"/>
    <w:basedOn w:val="Normal"/>
    <w:link w:val="FooterChar"/>
    <w:semiHidden/>
    <w:rsid w:val="008D7BE3"/>
    <w:pPr>
      <w:tabs>
        <w:tab w:val="center" w:pos="4320"/>
        <w:tab w:val="right" w:pos="8640"/>
      </w:tabs>
    </w:pPr>
  </w:style>
  <w:style w:type="character" w:customStyle="1" w:styleId="FooterChar">
    <w:name w:val="Footer Char"/>
    <w:basedOn w:val="DefaultParagraphFont"/>
    <w:link w:val="Footer"/>
    <w:semiHidden/>
    <w:rsid w:val="008D7BE3"/>
    <w:rPr>
      <w:rFonts w:ascii="Helvetica" w:eastAsia="Times" w:hAnsi="Helvetica" w:cs="Times New Roman"/>
      <w:szCs w:val="20"/>
      <w:lang w:eastAsia="ja-JP"/>
    </w:rPr>
  </w:style>
  <w:style w:type="character" w:customStyle="1" w:styleId="HeaderChar1">
    <w:name w:val="Header Char1"/>
    <w:link w:val="Header"/>
    <w:uiPriority w:val="99"/>
    <w:rsid w:val="008D7BE3"/>
    <w:rPr>
      <w:rFonts w:ascii="Helvetica" w:eastAsia="Times" w:hAnsi="Helvetica" w:cs="Times New Roman"/>
      <w:szCs w:val="20"/>
      <w:lang w:eastAsia="ja-JP"/>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8D7BE3"/>
    <w:pPr>
      <w:ind w:left="720"/>
    </w:pPr>
  </w:style>
  <w:style w:type="paragraph" w:customStyle="1" w:styleId="Arbtext">
    <w:name w:val="Arb text"/>
    <w:link w:val="ArbtextChar"/>
    <w:rsid w:val="008D7BE3"/>
    <w:pPr>
      <w:spacing w:after="0" w:line="240" w:lineRule="auto"/>
    </w:pPr>
    <w:rPr>
      <w:rFonts w:ascii="Times New Roman" w:eastAsia="Times" w:hAnsi="Times New Roman" w:cs="Times New Roman"/>
      <w:noProof/>
      <w:szCs w:val="20"/>
      <w:lang w:eastAsia="en-US"/>
    </w:rPr>
  </w:style>
  <w:style w:type="character" w:customStyle="1" w:styleId="ArbtextChar">
    <w:name w:val="Arb text Char"/>
    <w:link w:val="Arbtext"/>
    <w:rsid w:val="008D7BE3"/>
    <w:rPr>
      <w:rFonts w:ascii="Times New Roman" w:eastAsia="Times" w:hAnsi="Times New Roman" w:cs="Times New Roman"/>
      <w:noProof/>
      <w:szCs w:val="20"/>
      <w:lang w:eastAsia="en-US"/>
    </w:rPr>
  </w:style>
  <w:style w:type="paragraph" w:styleId="NoSpacing">
    <w:name w:val="No Spacing"/>
    <w:uiPriority w:val="1"/>
    <w:qFormat/>
    <w:rsid w:val="008D7BE3"/>
    <w:pPr>
      <w:spacing w:after="0" w:line="240" w:lineRule="auto"/>
    </w:pPr>
    <w:rPr>
      <w:rFonts w:ascii="Calibri" w:eastAsia="SimSun" w:hAnsi="Calibri" w:cs="Arial"/>
    </w:rPr>
  </w:style>
  <w:style w:type="paragraph" w:styleId="BalloonText">
    <w:name w:val="Balloon Text"/>
    <w:basedOn w:val="Normal"/>
    <w:link w:val="BalloonTextChar"/>
    <w:uiPriority w:val="99"/>
    <w:semiHidden/>
    <w:unhideWhenUsed/>
    <w:rsid w:val="008D7BE3"/>
    <w:rPr>
      <w:rFonts w:ascii="Tahoma" w:hAnsi="Tahoma" w:cs="Tahoma"/>
      <w:sz w:val="16"/>
      <w:szCs w:val="16"/>
    </w:rPr>
  </w:style>
  <w:style w:type="character" w:customStyle="1" w:styleId="BalloonTextChar">
    <w:name w:val="Balloon Text Char"/>
    <w:basedOn w:val="DefaultParagraphFont"/>
    <w:link w:val="BalloonText"/>
    <w:uiPriority w:val="99"/>
    <w:semiHidden/>
    <w:rsid w:val="008D7BE3"/>
    <w:rPr>
      <w:rFonts w:ascii="Tahoma" w:eastAsia="Times" w:hAnsi="Tahoma" w:cs="Tahoma"/>
      <w:sz w:val="16"/>
      <w:szCs w:val="16"/>
      <w:lang w:eastAsia="ja-JP"/>
    </w:rPr>
  </w:style>
  <w:style w:type="character" w:styleId="Hyperlink">
    <w:name w:val="Hyperlink"/>
    <w:basedOn w:val="DefaultParagraphFont"/>
    <w:uiPriority w:val="99"/>
    <w:semiHidden/>
    <w:unhideWhenUsed/>
    <w:rsid w:val="002C4348"/>
    <w:rPr>
      <w:color w:val="0000FF"/>
      <w:u w:val="single"/>
    </w:rPr>
  </w:style>
  <w:style w:type="character" w:styleId="CommentReference">
    <w:name w:val="annotation reference"/>
    <w:basedOn w:val="DefaultParagraphFont"/>
    <w:uiPriority w:val="99"/>
    <w:semiHidden/>
    <w:unhideWhenUsed/>
    <w:rsid w:val="00533561"/>
    <w:rPr>
      <w:sz w:val="16"/>
      <w:szCs w:val="16"/>
    </w:rPr>
  </w:style>
  <w:style w:type="paragraph" w:styleId="CommentText">
    <w:name w:val="annotation text"/>
    <w:basedOn w:val="Normal"/>
    <w:link w:val="CommentTextChar"/>
    <w:uiPriority w:val="99"/>
    <w:semiHidden/>
    <w:unhideWhenUsed/>
    <w:rsid w:val="00533561"/>
    <w:rPr>
      <w:sz w:val="20"/>
    </w:rPr>
  </w:style>
  <w:style w:type="character" w:customStyle="1" w:styleId="CommentTextChar">
    <w:name w:val="Comment Text Char"/>
    <w:basedOn w:val="DefaultParagraphFont"/>
    <w:link w:val="CommentText"/>
    <w:uiPriority w:val="99"/>
    <w:semiHidden/>
    <w:rsid w:val="00533561"/>
    <w:rPr>
      <w:rFonts w:ascii="Helvetica" w:eastAsia="Times" w:hAnsi="Helvetica"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533561"/>
    <w:rPr>
      <w:b/>
      <w:bCs/>
    </w:rPr>
  </w:style>
  <w:style w:type="character" w:customStyle="1" w:styleId="CommentSubjectChar">
    <w:name w:val="Comment Subject Char"/>
    <w:basedOn w:val="CommentTextChar"/>
    <w:link w:val="CommentSubject"/>
    <w:uiPriority w:val="99"/>
    <w:semiHidden/>
    <w:rsid w:val="00533561"/>
    <w:rPr>
      <w:rFonts w:ascii="Helvetica" w:eastAsia="Times" w:hAnsi="Helvetica" w:cs="Times New Roman"/>
      <w:b/>
      <w:bCs/>
      <w:sz w:val="20"/>
      <w:szCs w:val="20"/>
      <w:lang w:eastAsia="ja-JP"/>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870E2E"/>
    <w:rPr>
      <w:rFonts w:ascii="Helvetica" w:eastAsia="Times" w:hAnsi="Helvetica" w:cs="Times New Roman"/>
      <w:szCs w:val="20"/>
      <w:lang w:eastAsia="ja-JP"/>
    </w:rPr>
  </w:style>
  <w:style w:type="character" w:customStyle="1" w:styleId="optional-wrapper">
    <w:name w:val="optional-wrapper"/>
    <w:basedOn w:val="DefaultParagraphFont"/>
    <w:rsid w:val="00A3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6698">
      <w:bodyDiv w:val="1"/>
      <w:marLeft w:val="0"/>
      <w:marRight w:val="0"/>
      <w:marTop w:val="0"/>
      <w:marBottom w:val="0"/>
      <w:divBdr>
        <w:top w:val="none" w:sz="0" w:space="0" w:color="auto"/>
        <w:left w:val="none" w:sz="0" w:space="0" w:color="auto"/>
        <w:bottom w:val="none" w:sz="0" w:space="0" w:color="auto"/>
        <w:right w:val="none" w:sz="0" w:space="0" w:color="auto"/>
      </w:divBdr>
    </w:div>
    <w:div w:id="1537352425">
      <w:bodyDiv w:val="1"/>
      <w:marLeft w:val="0"/>
      <w:marRight w:val="0"/>
      <w:marTop w:val="0"/>
      <w:marBottom w:val="0"/>
      <w:divBdr>
        <w:top w:val="none" w:sz="0" w:space="0" w:color="auto"/>
        <w:left w:val="none" w:sz="0" w:space="0" w:color="auto"/>
        <w:bottom w:val="none" w:sz="0" w:space="0" w:color="auto"/>
        <w:right w:val="none" w:sz="0" w:space="0" w:color="auto"/>
      </w:divBdr>
      <w:divsChild>
        <w:div w:id="1501433983">
          <w:marLeft w:val="0"/>
          <w:marRight w:val="0"/>
          <w:marTop w:val="0"/>
          <w:marBottom w:val="0"/>
          <w:divBdr>
            <w:top w:val="none" w:sz="0" w:space="0" w:color="auto"/>
            <w:left w:val="none" w:sz="0" w:space="0" w:color="auto"/>
            <w:bottom w:val="none" w:sz="0" w:space="0" w:color="auto"/>
            <w:right w:val="none" w:sz="0" w:space="0" w:color="auto"/>
          </w:divBdr>
        </w:div>
      </w:divsChild>
    </w:div>
    <w:div w:id="19268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8FC69-F4FB-44ED-A7FC-C442010F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Mayer</dc:creator>
  <cp:keywords/>
  <dc:description/>
  <cp:lastModifiedBy>B S, Sharath</cp:lastModifiedBy>
  <cp:revision>4</cp:revision>
  <cp:lastPrinted>2015-08-24T19:48:00Z</cp:lastPrinted>
  <dcterms:created xsi:type="dcterms:W3CDTF">2019-10-25T21:01:00Z</dcterms:created>
  <dcterms:modified xsi:type="dcterms:W3CDTF">2019-11-06T01:28:00Z</dcterms:modified>
</cp:coreProperties>
</file>