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69EFE" w14:textId="32BEC710" w:rsidR="00325CB3" w:rsidRPr="00344CAE" w:rsidRDefault="00C665A5" w:rsidP="00CD6AF3">
      <w:pPr>
        <w:tabs>
          <w:tab w:val="left" w:pos="-1440"/>
          <w:tab w:val="left" w:pos="-720"/>
        </w:tabs>
        <w:suppressAutoHyphens/>
        <w:jc w:val="both"/>
        <w:rPr>
          <w:rFonts w:asciiTheme="majorBidi" w:hAnsiTheme="majorBidi" w:cstheme="majorBidi"/>
          <w:szCs w:val="22"/>
        </w:rPr>
      </w:pPr>
      <w:r w:rsidRPr="00344CAE">
        <w:rPr>
          <w:rFonts w:asciiTheme="majorBidi" w:hAnsiTheme="majorBidi" w:cstheme="majorBidi"/>
          <w:noProof/>
          <w:szCs w:val="22"/>
          <w:lang w:eastAsia="en-US"/>
        </w:rPr>
        <mc:AlternateContent>
          <mc:Choice Requires="wps">
            <w:drawing>
              <wp:anchor distT="0" distB="0" distL="114300" distR="114300" simplePos="0" relativeHeight="251659264" behindDoc="0" locked="0" layoutInCell="1" allowOverlap="1" wp14:anchorId="33CC6C89" wp14:editId="1EF9BDC2">
                <wp:simplePos x="0" y="0"/>
                <wp:positionH relativeFrom="column">
                  <wp:posOffset>3924300</wp:posOffset>
                </wp:positionH>
                <wp:positionV relativeFrom="paragraph">
                  <wp:posOffset>-114300</wp:posOffset>
                </wp:positionV>
                <wp:extent cx="2374265" cy="1403985"/>
                <wp:effectExtent l="0" t="0" r="158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2E3F0AE" w14:textId="77777777" w:rsidR="00C665A5" w:rsidRDefault="00C665A5" w:rsidP="00C665A5">
                            <w:pPr>
                              <w:tabs>
                                <w:tab w:val="left" w:pos="-1440"/>
                                <w:tab w:val="left" w:pos="-720"/>
                              </w:tabs>
                              <w:suppressAutoHyphens/>
                              <w:jc w:val="both"/>
                              <w:rPr>
                                <w:rFonts w:asciiTheme="majorBidi" w:hAnsiTheme="majorBidi" w:cstheme="majorBidi"/>
                                <w:szCs w:val="22"/>
                              </w:rPr>
                            </w:pPr>
                            <w:r w:rsidRPr="00C665A5">
                              <w:rPr>
                                <w:rFonts w:asciiTheme="majorBidi" w:hAnsiTheme="majorBidi" w:cstheme="majorBidi"/>
                                <w:b/>
                                <w:bCs/>
                                <w:szCs w:val="22"/>
                              </w:rPr>
                              <w:t>KEY</w:t>
                            </w:r>
                            <w:r>
                              <w:rPr>
                                <w:rFonts w:asciiTheme="majorBidi" w:hAnsiTheme="majorBidi" w:cstheme="majorBidi"/>
                                <w:szCs w:val="22"/>
                              </w:rPr>
                              <w:t>:</w:t>
                            </w:r>
                          </w:p>
                          <w:p w14:paraId="5D953613" w14:textId="77777777" w:rsidR="00C665A5" w:rsidRDefault="00C665A5" w:rsidP="00C665A5">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yellow"/>
                              </w:rPr>
                              <w:t>Yellow</w:t>
                            </w:r>
                            <w:r>
                              <w:rPr>
                                <w:rFonts w:asciiTheme="majorBidi" w:hAnsiTheme="majorBidi" w:cstheme="majorBidi"/>
                                <w:szCs w:val="22"/>
                              </w:rPr>
                              <w:t xml:space="preserve"> = </w:t>
                            </w:r>
                            <w:proofErr w:type="spellStart"/>
                            <w:r>
                              <w:rPr>
                                <w:rFonts w:asciiTheme="majorBidi" w:hAnsiTheme="majorBidi" w:cstheme="majorBidi"/>
                                <w:szCs w:val="22"/>
                              </w:rPr>
                              <w:t>Fragomen</w:t>
                            </w:r>
                            <w:proofErr w:type="spellEnd"/>
                          </w:p>
                          <w:p w14:paraId="40486233" w14:textId="76CAF838" w:rsidR="00C665A5" w:rsidRDefault="00C665A5" w:rsidP="000E63DB">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cyan"/>
                              </w:rPr>
                              <w:t>Blue</w:t>
                            </w:r>
                            <w:r>
                              <w:rPr>
                                <w:rFonts w:asciiTheme="majorBidi" w:hAnsiTheme="majorBidi" w:cstheme="majorBidi"/>
                                <w:szCs w:val="22"/>
                              </w:rPr>
                              <w:t xml:space="preserve"> = </w:t>
                            </w:r>
                            <w:r w:rsidR="00E06819">
                              <w:rPr>
                                <w:rFonts w:asciiTheme="majorBidi" w:hAnsiTheme="majorBidi" w:cstheme="majorBidi"/>
                                <w:szCs w:val="22"/>
                              </w:rPr>
                              <w:t>Amazonian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CC6C89" id="_x0000_t202" coordsize="21600,21600" o:spt="202" path="m,l,21600r21600,l21600,xe">
                <v:stroke joinstyle="miter"/>
                <v:path gradientshapeok="t" o:connecttype="rect"/>
              </v:shapetype>
              <v:shape id="Text Box 2" o:spid="_x0000_s1026" type="#_x0000_t202" style="position:absolute;left:0;text-align:left;margin-left:309pt;margin-top:-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">
                <v:textbox style="mso-fit-shape-to-text:t">
                  <w:txbxContent>
                    <w:p w14:paraId="62E3F0AE" w14:textId="77777777" w:rsidR="00C665A5" w:rsidRDefault="00C665A5" w:rsidP="00C665A5">
                      <w:pPr>
                        <w:tabs>
                          <w:tab w:val="left" w:pos="-1440"/>
                          <w:tab w:val="left" w:pos="-720"/>
                        </w:tabs>
                        <w:suppressAutoHyphens/>
                        <w:jc w:val="both"/>
                        <w:rPr>
                          <w:rFonts w:asciiTheme="majorBidi" w:hAnsiTheme="majorBidi" w:cstheme="majorBidi"/>
                          <w:szCs w:val="22"/>
                        </w:rPr>
                      </w:pPr>
                      <w:r w:rsidRPr="00C665A5">
                        <w:rPr>
                          <w:rFonts w:asciiTheme="majorBidi" w:hAnsiTheme="majorBidi" w:cstheme="majorBidi"/>
                          <w:b/>
                          <w:bCs/>
                          <w:szCs w:val="22"/>
                        </w:rPr>
                        <w:t>KEY</w:t>
                      </w:r>
                      <w:r>
                        <w:rPr>
                          <w:rFonts w:asciiTheme="majorBidi" w:hAnsiTheme="majorBidi" w:cstheme="majorBidi"/>
                          <w:szCs w:val="22"/>
                        </w:rPr>
                        <w:t>:</w:t>
                      </w:r>
                    </w:p>
                    <w:p w14:paraId="5D953613" w14:textId="77777777" w:rsidR="00C665A5" w:rsidRDefault="00C665A5" w:rsidP="00C665A5">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yellow"/>
                        </w:rPr>
                        <w:t>Yellow</w:t>
                      </w:r>
                      <w:r>
                        <w:rPr>
                          <w:rFonts w:asciiTheme="majorBidi" w:hAnsiTheme="majorBidi" w:cstheme="majorBidi"/>
                          <w:szCs w:val="22"/>
                        </w:rPr>
                        <w:t xml:space="preserve"> = </w:t>
                      </w:r>
                      <w:proofErr w:type="spellStart"/>
                      <w:r>
                        <w:rPr>
                          <w:rFonts w:asciiTheme="majorBidi" w:hAnsiTheme="majorBidi" w:cstheme="majorBidi"/>
                          <w:szCs w:val="22"/>
                        </w:rPr>
                        <w:t>Fragomen</w:t>
                      </w:r>
                      <w:proofErr w:type="spellEnd"/>
                    </w:p>
                    <w:p w14:paraId="40486233" w14:textId="76CAF838" w:rsidR="00C665A5" w:rsidRDefault="00C665A5" w:rsidP="000E63DB">
                      <w:pPr>
                        <w:tabs>
                          <w:tab w:val="left" w:pos="-1440"/>
                          <w:tab w:val="left" w:pos="-720"/>
                        </w:tabs>
                        <w:suppressAutoHyphens/>
                        <w:jc w:val="both"/>
                        <w:rPr>
                          <w:rFonts w:asciiTheme="majorBidi" w:hAnsiTheme="majorBidi" w:cstheme="majorBidi"/>
                          <w:szCs w:val="22"/>
                        </w:rPr>
                      </w:pPr>
                      <w:r w:rsidRPr="001B1995">
                        <w:rPr>
                          <w:rFonts w:asciiTheme="majorBidi" w:hAnsiTheme="majorBidi" w:cstheme="majorBidi"/>
                          <w:szCs w:val="22"/>
                          <w:highlight w:val="cyan"/>
                        </w:rPr>
                        <w:t>Blue</w:t>
                      </w:r>
                      <w:r>
                        <w:rPr>
                          <w:rFonts w:asciiTheme="majorBidi" w:hAnsiTheme="majorBidi" w:cstheme="majorBidi"/>
                          <w:szCs w:val="22"/>
                        </w:rPr>
                        <w:t xml:space="preserve"> = </w:t>
                      </w:r>
                      <w:r w:rsidR="00E06819">
                        <w:rPr>
                          <w:rFonts w:asciiTheme="majorBidi" w:hAnsiTheme="majorBidi" w:cstheme="majorBidi"/>
                          <w:szCs w:val="22"/>
                        </w:rPr>
                        <w:t>Amazonian</w:t>
                      </w:r>
                    </w:p>
                  </w:txbxContent>
                </v:textbox>
              </v:shape>
            </w:pict>
          </mc:Fallback>
        </mc:AlternateContent>
      </w:r>
      <w:r w:rsidR="00325CB3" w:rsidRPr="00344CAE">
        <w:rPr>
          <w:rFonts w:asciiTheme="majorBidi" w:hAnsiTheme="majorBidi" w:cstheme="majorBidi"/>
          <w:szCs w:val="22"/>
        </w:rPr>
        <w:fldChar w:fldCharType="begin"/>
      </w:r>
      <w:r w:rsidR="00325CB3" w:rsidRPr="00344CAE">
        <w:rPr>
          <w:rFonts w:asciiTheme="majorBidi" w:hAnsiTheme="majorBidi" w:cstheme="majorBidi"/>
          <w:szCs w:val="22"/>
        </w:rPr>
        <w:instrText xml:space="preserve"> DATE \@ "MMMM d, yyyy" </w:instrText>
      </w:r>
      <w:r w:rsidR="00325CB3" w:rsidRPr="00344CAE">
        <w:rPr>
          <w:rFonts w:asciiTheme="majorBidi" w:hAnsiTheme="majorBidi" w:cstheme="majorBidi"/>
          <w:szCs w:val="22"/>
        </w:rPr>
        <w:fldChar w:fldCharType="separate"/>
      </w:r>
      <w:r w:rsidR="008C79D9">
        <w:rPr>
          <w:rFonts w:asciiTheme="majorBidi" w:hAnsiTheme="majorBidi" w:cstheme="majorBidi"/>
          <w:noProof/>
          <w:szCs w:val="22"/>
        </w:rPr>
        <w:t>March 19, 2021</w:t>
      </w:r>
      <w:r w:rsidR="00325CB3" w:rsidRPr="00344CAE">
        <w:rPr>
          <w:rFonts w:asciiTheme="majorBidi" w:hAnsiTheme="majorBidi" w:cstheme="majorBidi"/>
          <w:szCs w:val="22"/>
        </w:rPr>
        <w:fldChar w:fldCharType="end"/>
      </w:r>
    </w:p>
    <w:p w14:paraId="530E2387" w14:textId="77777777" w:rsidR="00325CB3" w:rsidRPr="00344CAE" w:rsidRDefault="00325CB3" w:rsidP="00096756">
      <w:pPr>
        <w:jc w:val="both"/>
        <w:rPr>
          <w:rFonts w:asciiTheme="majorBidi" w:hAnsiTheme="majorBidi" w:cstheme="majorBidi"/>
          <w:szCs w:val="22"/>
        </w:rPr>
      </w:pPr>
    </w:p>
    <w:p w14:paraId="06091576" w14:textId="0B808E2A" w:rsidR="0048172B" w:rsidRPr="00344CAE" w:rsidRDefault="00063084" w:rsidP="00096756">
      <w:pPr>
        <w:tabs>
          <w:tab w:val="left" w:pos="90"/>
        </w:tabs>
        <w:jc w:val="both"/>
        <w:rPr>
          <w:rFonts w:asciiTheme="majorBidi" w:hAnsiTheme="majorBidi" w:cstheme="majorBidi"/>
          <w:szCs w:val="22"/>
        </w:rPr>
      </w:pPr>
      <w:r w:rsidRPr="00344CAE">
        <w:rPr>
          <w:rFonts w:asciiTheme="majorBidi" w:hAnsiTheme="majorBidi" w:cstheme="majorBidi"/>
          <w:szCs w:val="22"/>
        </w:rPr>
        <w:t xml:space="preserve">US </w:t>
      </w:r>
      <w:r w:rsidR="002F5263">
        <w:rPr>
          <w:rFonts w:asciiTheme="majorBidi" w:hAnsiTheme="majorBidi" w:cstheme="majorBidi"/>
          <w:szCs w:val="22"/>
        </w:rPr>
        <w:t>Citizenship and Immigration Services</w:t>
      </w:r>
    </w:p>
    <w:p w14:paraId="0FAEAA4C" w14:textId="1E7E6293" w:rsidR="00063084" w:rsidRPr="00344CAE" w:rsidRDefault="00063084" w:rsidP="00096756">
      <w:pPr>
        <w:tabs>
          <w:tab w:val="left" w:pos="90"/>
        </w:tabs>
        <w:jc w:val="both"/>
        <w:rPr>
          <w:rFonts w:asciiTheme="majorBidi" w:hAnsiTheme="majorBidi" w:cstheme="majorBidi"/>
          <w:szCs w:val="22"/>
        </w:rPr>
      </w:pPr>
      <w:r w:rsidRPr="002F5263">
        <w:rPr>
          <w:rFonts w:asciiTheme="majorBidi" w:hAnsiTheme="majorBidi" w:cstheme="majorBidi"/>
          <w:szCs w:val="22"/>
          <w:highlight w:val="yellow"/>
        </w:rPr>
        <w:t>[Address</w:t>
      </w:r>
      <w:r w:rsidRPr="00344CAE">
        <w:rPr>
          <w:rFonts w:asciiTheme="majorBidi" w:hAnsiTheme="majorBidi" w:cstheme="majorBidi"/>
          <w:szCs w:val="22"/>
          <w:highlight w:val="yellow"/>
        </w:rPr>
        <w:t>]</w:t>
      </w:r>
    </w:p>
    <w:p w14:paraId="258905D1" w14:textId="77777777" w:rsidR="0048172B" w:rsidRPr="00344CAE" w:rsidRDefault="0048172B" w:rsidP="00096756">
      <w:pPr>
        <w:jc w:val="both"/>
        <w:rPr>
          <w:rFonts w:asciiTheme="majorBidi" w:hAnsiTheme="majorBidi" w:cstheme="majorBidi"/>
          <w:szCs w:val="22"/>
        </w:rPr>
      </w:pPr>
    </w:p>
    <w:p w14:paraId="14B0F460" w14:textId="082B9A3B" w:rsidR="00325CB3" w:rsidRPr="00344CAE" w:rsidRDefault="0048172B" w:rsidP="00096756">
      <w:pPr>
        <w:ind w:left="720" w:hanging="720"/>
        <w:jc w:val="both"/>
        <w:rPr>
          <w:rFonts w:asciiTheme="majorBidi" w:hAnsiTheme="majorBidi" w:cstheme="majorBidi"/>
          <w:b/>
          <w:bCs/>
          <w:szCs w:val="22"/>
        </w:rPr>
      </w:pPr>
      <w:r w:rsidRPr="004867AF">
        <w:rPr>
          <w:rFonts w:asciiTheme="majorBidi" w:hAnsiTheme="majorBidi" w:cstheme="majorBidi"/>
          <w:b/>
          <w:bCs/>
          <w:szCs w:val="22"/>
        </w:rPr>
        <w:t xml:space="preserve">RE: </w:t>
      </w:r>
      <w:r w:rsidRPr="004867AF">
        <w:rPr>
          <w:rFonts w:asciiTheme="majorBidi" w:hAnsiTheme="majorBidi" w:cstheme="majorBidi"/>
          <w:b/>
          <w:bCs/>
          <w:szCs w:val="22"/>
        </w:rPr>
        <w:tab/>
      </w:r>
      <w:r w:rsidR="002F5263" w:rsidRPr="004867AF">
        <w:rPr>
          <w:rFonts w:asciiTheme="majorBidi" w:hAnsiTheme="majorBidi" w:cstheme="majorBidi"/>
          <w:b/>
          <w:bCs/>
          <w:szCs w:val="22"/>
        </w:rPr>
        <w:t xml:space="preserve">L-1B Petition for Temporary Professional Employee </w:t>
      </w:r>
      <w:r w:rsidR="002C3363" w:rsidRPr="004867AF">
        <w:rPr>
          <w:rFonts w:asciiTheme="majorBidi" w:hAnsiTheme="majorBidi" w:cstheme="majorBidi"/>
          <w:b/>
          <w:bCs/>
          <w:szCs w:val="22"/>
        </w:rPr>
        <w:t>and Request for Extension</w:t>
      </w:r>
    </w:p>
    <w:p w14:paraId="639BCB5C" w14:textId="77777777" w:rsidR="0048172B" w:rsidRPr="00344CAE" w:rsidRDefault="0048172B" w:rsidP="00096756">
      <w:pPr>
        <w:jc w:val="both"/>
        <w:rPr>
          <w:rFonts w:asciiTheme="majorBidi" w:hAnsiTheme="majorBidi" w:cstheme="majorBidi"/>
          <w:szCs w:val="22"/>
        </w:rPr>
      </w:pPr>
    </w:p>
    <w:p w14:paraId="3D975599" w14:textId="77777777" w:rsidR="005C25AE" w:rsidRPr="00344CAE" w:rsidRDefault="005C25AE" w:rsidP="005C25AE">
      <w:pPr>
        <w:ind w:left="2160" w:hanging="2160"/>
        <w:jc w:val="both"/>
        <w:rPr>
          <w:rFonts w:asciiTheme="majorBidi" w:hAnsiTheme="majorBidi" w:cstheme="majorBidi"/>
          <w:szCs w:val="22"/>
        </w:rPr>
      </w:pPr>
      <w:r w:rsidRPr="00344CAE">
        <w:rPr>
          <w:rFonts w:asciiTheme="majorBidi" w:hAnsiTheme="majorBidi" w:cstheme="majorBidi"/>
          <w:szCs w:val="22"/>
        </w:rPr>
        <w:t xml:space="preserve">Petitioner:   </w:t>
      </w:r>
      <w:r w:rsidRPr="00344CAE">
        <w:rPr>
          <w:rFonts w:asciiTheme="majorBidi" w:hAnsiTheme="majorBidi" w:cstheme="majorBidi"/>
          <w:szCs w:val="22"/>
        </w:rPr>
        <w:tab/>
      </w:r>
      <w:r w:rsidRPr="00344CAE">
        <w:rPr>
          <w:rFonts w:asciiTheme="majorBidi" w:hAnsiTheme="majorBidi" w:cstheme="majorBidi"/>
          <w:noProof/>
          <w:szCs w:val="22"/>
          <w:highlight w:val="yellow"/>
        </w:rPr>
        <w:t>[Petitioning Entity]</w:t>
      </w:r>
      <w:r w:rsidRPr="00344CAE">
        <w:rPr>
          <w:rFonts w:asciiTheme="majorBidi" w:hAnsiTheme="majorBidi" w:cstheme="majorBidi"/>
          <w:noProof/>
          <w:szCs w:val="22"/>
        </w:rPr>
        <w:t xml:space="preserve"> (</w:t>
      </w:r>
      <w:r>
        <w:rPr>
          <w:rFonts w:asciiTheme="majorBidi" w:hAnsiTheme="majorBidi" w:cstheme="majorBidi"/>
          <w:noProof/>
          <w:szCs w:val="22"/>
        </w:rPr>
        <w:t>“</w:t>
      </w:r>
      <w:r w:rsidRPr="00344CAE">
        <w:rPr>
          <w:rFonts w:asciiTheme="majorBidi" w:hAnsiTheme="majorBidi" w:cstheme="majorBidi"/>
          <w:noProof/>
          <w:szCs w:val="22"/>
        </w:rPr>
        <w:t>Amazon-US</w:t>
      </w:r>
      <w:r>
        <w:rPr>
          <w:rFonts w:asciiTheme="majorBidi" w:hAnsiTheme="majorBidi" w:cstheme="majorBidi"/>
          <w:noProof/>
          <w:szCs w:val="22"/>
        </w:rPr>
        <w:t>”</w:t>
      </w:r>
      <w:r w:rsidRPr="00344CAE">
        <w:rPr>
          <w:rFonts w:asciiTheme="majorBidi" w:hAnsiTheme="majorBidi" w:cstheme="majorBidi"/>
          <w:noProof/>
          <w:szCs w:val="22"/>
        </w:rPr>
        <w:t>),</w:t>
      </w:r>
      <w:r w:rsidRPr="00344CAE">
        <w:rPr>
          <w:rFonts w:asciiTheme="majorBidi" w:hAnsiTheme="majorBidi" w:cstheme="majorBidi"/>
          <w:szCs w:val="22"/>
        </w:rPr>
        <w:t xml:space="preserve"> a wholly-owned subsidiary of Amazon.com, Inc.</w:t>
      </w:r>
    </w:p>
    <w:p w14:paraId="71BBA86B" w14:textId="77777777" w:rsidR="005C25AE" w:rsidRPr="00344CAE" w:rsidRDefault="005C25AE" w:rsidP="005C25AE">
      <w:pPr>
        <w:jc w:val="both"/>
        <w:rPr>
          <w:rFonts w:asciiTheme="majorBidi" w:hAnsiTheme="majorBidi" w:cstheme="majorBidi"/>
          <w:szCs w:val="22"/>
        </w:rPr>
      </w:pPr>
      <w:r w:rsidRPr="00344CAE">
        <w:rPr>
          <w:rFonts w:asciiTheme="majorBidi" w:hAnsiTheme="majorBidi" w:cstheme="majorBidi"/>
          <w:szCs w:val="22"/>
        </w:rPr>
        <w:t>Beneficiary:</w:t>
      </w:r>
      <w:r w:rsidRPr="00344CAE">
        <w:rPr>
          <w:rFonts w:asciiTheme="majorBidi" w:hAnsiTheme="majorBidi" w:cstheme="majorBidi"/>
          <w:szCs w:val="22"/>
        </w:rPr>
        <w:tab/>
      </w:r>
      <w:r w:rsidRPr="00344CAE">
        <w:rPr>
          <w:rFonts w:asciiTheme="majorBidi" w:hAnsiTheme="majorBidi" w:cstheme="majorBidi"/>
          <w:szCs w:val="22"/>
        </w:rPr>
        <w:tab/>
      </w:r>
      <w:r w:rsidRPr="00F85602">
        <w:rPr>
          <w:rFonts w:asciiTheme="majorBidi" w:hAnsiTheme="majorBidi" w:cstheme="majorBidi"/>
          <w:b/>
          <w:bCs/>
          <w:noProof/>
          <w:szCs w:val="22"/>
          <w:highlight w:val="yellow"/>
        </w:rPr>
        <w:t>[LAST NAME, First Name]</w:t>
      </w:r>
      <w:r>
        <w:rPr>
          <w:rFonts w:asciiTheme="majorBidi" w:hAnsiTheme="majorBidi" w:cstheme="majorBidi"/>
          <w:noProof/>
          <w:szCs w:val="22"/>
        </w:rPr>
        <w:t xml:space="preserve"> (the “Beneficiary”)</w:t>
      </w:r>
    </w:p>
    <w:p w14:paraId="473908E8" w14:textId="77777777" w:rsidR="005C25AE" w:rsidRPr="00344CAE" w:rsidRDefault="005C25AE" w:rsidP="005C25AE">
      <w:pPr>
        <w:jc w:val="both"/>
        <w:rPr>
          <w:rFonts w:asciiTheme="majorBidi" w:hAnsiTheme="majorBidi" w:cstheme="majorBidi"/>
          <w:szCs w:val="22"/>
        </w:rPr>
      </w:pPr>
      <w:r w:rsidRPr="00344CAE">
        <w:rPr>
          <w:rFonts w:asciiTheme="majorBidi" w:hAnsiTheme="majorBidi" w:cstheme="majorBidi"/>
          <w:szCs w:val="22"/>
        </w:rPr>
        <w:t xml:space="preserve">U.S. Position:    </w:t>
      </w:r>
      <w:r w:rsidRPr="00344CAE">
        <w:rPr>
          <w:rFonts w:asciiTheme="majorBidi" w:hAnsiTheme="majorBidi" w:cstheme="majorBidi"/>
          <w:szCs w:val="22"/>
        </w:rPr>
        <w:tab/>
      </w:r>
      <w:r w:rsidRPr="00F85602">
        <w:rPr>
          <w:rFonts w:asciiTheme="majorBidi" w:hAnsiTheme="majorBidi" w:cstheme="majorBidi"/>
          <w:b/>
          <w:bCs/>
          <w:noProof/>
          <w:szCs w:val="22"/>
          <w:highlight w:val="yellow"/>
        </w:rPr>
        <w:t>[US Job title]</w:t>
      </w:r>
    </w:p>
    <w:p w14:paraId="721785D1" w14:textId="77777777" w:rsidR="005C25AE" w:rsidRPr="00344CAE" w:rsidRDefault="005C25AE" w:rsidP="005C25AE">
      <w:pPr>
        <w:jc w:val="both"/>
        <w:rPr>
          <w:rFonts w:asciiTheme="majorBidi" w:hAnsiTheme="majorBidi" w:cstheme="majorBidi"/>
          <w:szCs w:val="22"/>
        </w:rPr>
      </w:pPr>
      <w:r w:rsidRPr="00344CAE">
        <w:rPr>
          <w:rFonts w:asciiTheme="majorBidi" w:hAnsiTheme="majorBidi" w:cstheme="majorBidi"/>
          <w:szCs w:val="22"/>
        </w:rPr>
        <w:t>Period Requested:</w:t>
      </w:r>
      <w:r w:rsidRPr="00344CAE">
        <w:rPr>
          <w:rFonts w:asciiTheme="majorBidi" w:hAnsiTheme="majorBidi" w:cstheme="majorBidi"/>
          <w:szCs w:val="22"/>
        </w:rPr>
        <w:tab/>
      </w:r>
      <w:r w:rsidRPr="00F92F53">
        <w:rPr>
          <w:rFonts w:asciiTheme="majorBidi" w:hAnsiTheme="majorBidi" w:cstheme="majorBidi"/>
          <w:szCs w:val="22"/>
          <w:highlight w:val="yellow"/>
        </w:rPr>
        <w:t>[Dates of requested employment – MM/DD/YYYY to MM/DD/YYYY]</w:t>
      </w:r>
    </w:p>
    <w:p w14:paraId="0B75A574" w14:textId="77777777" w:rsidR="005C25AE" w:rsidRPr="00344CAE" w:rsidRDefault="005C25AE" w:rsidP="005C25AE">
      <w:pPr>
        <w:jc w:val="both"/>
        <w:rPr>
          <w:rFonts w:asciiTheme="majorBidi" w:hAnsiTheme="majorBidi" w:cstheme="majorBidi"/>
          <w:szCs w:val="22"/>
        </w:rPr>
      </w:pPr>
    </w:p>
    <w:p w14:paraId="3B5916CD" w14:textId="77777777" w:rsidR="005C25AE" w:rsidRPr="00344CAE" w:rsidRDefault="005C25AE" w:rsidP="005C25AE">
      <w:pPr>
        <w:jc w:val="both"/>
        <w:rPr>
          <w:rFonts w:asciiTheme="majorBidi" w:hAnsiTheme="majorBidi" w:cstheme="majorBidi"/>
          <w:szCs w:val="22"/>
        </w:rPr>
      </w:pPr>
      <w:r w:rsidRPr="00344CAE">
        <w:rPr>
          <w:rFonts w:asciiTheme="majorBidi" w:hAnsiTheme="majorBidi" w:cstheme="majorBidi"/>
          <w:szCs w:val="22"/>
        </w:rPr>
        <w:t>Dear Sir or Madam:</w:t>
      </w:r>
    </w:p>
    <w:p w14:paraId="63CC9122" w14:textId="77777777" w:rsidR="005C25AE" w:rsidRPr="00344CAE" w:rsidRDefault="005C25AE" w:rsidP="005C25AE">
      <w:pPr>
        <w:jc w:val="both"/>
        <w:rPr>
          <w:rFonts w:asciiTheme="majorBidi" w:hAnsiTheme="majorBidi" w:cstheme="majorBidi"/>
          <w:szCs w:val="22"/>
        </w:rPr>
      </w:pPr>
    </w:p>
    <w:p w14:paraId="39E8BD50" w14:textId="07ABAF9A" w:rsidR="005C25AE" w:rsidRPr="00344CAE" w:rsidRDefault="005C25AE" w:rsidP="005C25AE">
      <w:pPr>
        <w:jc w:val="both"/>
        <w:rPr>
          <w:rFonts w:asciiTheme="majorBidi" w:hAnsiTheme="majorBidi" w:cstheme="majorBidi"/>
          <w:szCs w:val="22"/>
        </w:rPr>
      </w:pPr>
      <w:r w:rsidRPr="00344CAE">
        <w:rPr>
          <w:rFonts w:asciiTheme="majorBidi" w:hAnsiTheme="majorBidi" w:cstheme="majorBidi"/>
          <w:noProof/>
          <w:szCs w:val="22"/>
        </w:rPr>
        <w:t>Amazon-US</w:t>
      </w:r>
      <w:r w:rsidRPr="00344CAE">
        <w:rPr>
          <w:rFonts w:asciiTheme="majorBidi" w:hAnsiTheme="majorBidi" w:cstheme="majorBidi"/>
          <w:szCs w:val="22"/>
        </w:rPr>
        <w:t xml:space="preserve"> submits this letter in support of its petition for </w:t>
      </w:r>
      <w:r>
        <w:rPr>
          <w:rFonts w:asciiTheme="majorBidi" w:hAnsiTheme="majorBidi" w:cstheme="majorBidi"/>
          <w:szCs w:val="22"/>
        </w:rPr>
        <w:t>L-1</w:t>
      </w:r>
      <w:r w:rsidR="00292E0B">
        <w:rPr>
          <w:rFonts w:asciiTheme="majorBidi" w:hAnsiTheme="majorBidi" w:cstheme="majorBidi"/>
          <w:szCs w:val="22"/>
        </w:rPr>
        <w:t xml:space="preserve">B </w:t>
      </w:r>
      <w:r w:rsidRPr="00344CAE">
        <w:rPr>
          <w:rFonts w:asciiTheme="majorBidi" w:hAnsiTheme="majorBidi" w:cstheme="majorBidi"/>
          <w:szCs w:val="22"/>
        </w:rPr>
        <w:t xml:space="preserve">nonimmigrant status so that </w:t>
      </w:r>
      <w:r w:rsidRPr="00F5449A">
        <w:rPr>
          <w:rFonts w:asciiTheme="majorBidi" w:hAnsiTheme="majorBidi" w:cstheme="majorBidi"/>
          <w:szCs w:val="22"/>
        </w:rPr>
        <w:t>the Beneficiary</w:t>
      </w:r>
      <w:r w:rsidRPr="00344CAE">
        <w:rPr>
          <w:rFonts w:asciiTheme="majorBidi" w:hAnsiTheme="majorBidi" w:cstheme="majorBidi"/>
          <w:szCs w:val="22"/>
        </w:rPr>
        <w:t xml:space="preserve"> may </w:t>
      </w:r>
      <w:r>
        <w:rPr>
          <w:rFonts w:asciiTheme="majorBidi" w:hAnsiTheme="majorBidi" w:cstheme="majorBidi"/>
          <w:szCs w:val="22"/>
        </w:rPr>
        <w:t xml:space="preserve">continue to </w:t>
      </w:r>
      <w:r w:rsidRPr="00344CAE">
        <w:rPr>
          <w:rFonts w:asciiTheme="majorBidi" w:hAnsiTheme="majorBidi" w:cstheme="majorBidi"/>
          <w:szCs w:val="22"/>
        </w:rPr>
        <w:t xml:space="preserve">serve in the </w:t>
      </w:r>
      <w:r w:rsidR="007F33F1">
        <w:rPr>
          <w:rFonts w:asciiTheme="majorBidi" w:hAnsiTheme="majorBidi" w:cstheme="majorBidi"/>
          <w:szCs w:val="22"/>
        </w:rPr>
        <w:t>specialized knowledge</w:t>
      </w:r>
      <w:r w:rsidRPr="00344CAE">
        <w:rPr>
          <w:rFonts w:asciiTheme="majorBidi" w:hAnsiTheme="majorBidi" w:cstheme="majorBidi"/>
          <w:szCs w:val="22"/>
        </w:rPr>
        <w:t xml:space="preserve"> position of </w:t>
      </w:r>
      <w:r w:rsidRPr="00344CAE">
        <w:rPr>
          <w:rFonts w:asciiTheme="majorBidi" w:hAnsiTheme="majorBidi" w:cstheme="majorBidi"/>
          <w:noProof/>
          <w:szCs w:val="22"/>
          <w:highlight w:val="yellow"/>
        </w:rPr>
        <w:t>[US Job Title]</w:t>
      </w:r>
      <w:r w:rsidRPr="00344CAE">
        <w:rPr>
          <w:rFonts w:asciiTheme="majorBidi" w:hAnsiTheme="majorBidi" w:cstheme="majorBidi"/>
          <w:szCs w:val="22"/>
        </w:rPr>
        <w:t xml:space="preserve"> for a temporary period o</w:t>
      </w:r>
      <w:r>
        <w:rPr>
          <w:rFonts w:asciiTheme="majorBidi" w:hAnsiTheme="majorBidi" w:cstheme="majorBidi"/>
          <w:szCs w:val="22"/>
        </w:rPr>
        <w:t>f two</w:t>
      </w:r>
      <w:r w:rsidRPr="00344CAE">
        <w:rPr>
          <w:rFonts w:asciiTheme="majorBidi" w:hAnsiTheme="majorBidi" w:cstheme="majorBidi"/>
          <w:szCs w:val="22"/>
        </w:rPr>
        <w:t xml:space="preserve"> years, subject to our standard employment at-will policy. </w:t>
      </w:r>
      <w:r w:rsidRPr="00F5449A">
        <w:rPr>
          <w:rFonts w:asciiTheme="majorBidi" w:hAnsiTheme="majorBidi" w:cstheme="majorBidi"/>
          <w:szCs w:val="22"/>
        </w:rPr>
        <w:t>T</w:t>
      </w:r>
      <w:r w:rsidRPr="00F5449A">
        <w:rPr>
          <w:rFonts w:asciiTheme="majorBidi" w:hAnsiTheme="majorBidi" w:cstheme="majorBidi"/>
          <w:noProof/>
          <w:szCs w:val="22"/>
        </w:rPr>
        <w:t>he Beneficiary</w:t>
      </w:r>
      <w:r w:rsidRPr="00344CAE">
        <w:rPr>
          <w:rFonts w:asciiTheme="majorBidi" w:hAnsiTheme="majorBidi" w:cstheme="majorBidi"/>
          <w:szCs w:val="22"/>
        </w:rPr>
        <w:t xml:space="preserve"> qualifies for </w:t>
      </w:r>
      <w:r>
        <w:rPr>
          <w:rFonts w:asciiTheme="majorBidi" w:hAnsiTheme="majorBidi" w:cstheme="majorBidi"/>
          <w:szCs w:val="22"/>
        </w:rPr>
        <w:t>L-1</w:t>
      </w:r>
      <w:r w:rsidR="00730021">
        <w:rPr>
          <w:rFonts w:asciiTheme="majorBidi" w:hAnsiTheme="majorBidi" w:cstheme="majorBidi"/>
          <w:szCs w:val="22"/>
        </w:rPr>
        <w:t>B</w:t>
      </w:r>
      <w:r>
        <w:rPr>
          <w:rFonts w:asciiTheme="majorBidi" w:hAnsiTheme="majorBidi" w:cstheme="majorBidi"/>
          <w:szCs w:val="22"/>
        </w:rPr>
        <w:t xml:space="preserve"> status because the Beneficiary performed in a specialized knowledge capacity </w:t>
      </w:r>
      <w:r w:rsidRPr="00344CAE">
        <w:rPr>
          <w:rFonts w:asciiTheme="majorBidi" w:hAnsiTheme="majorBidi" w:cstheme="majorBidi"/>
          <w:szCs w:val="22"/>
        </w:rPr>
        <w:t xml:space="preserve">as </w:t>
      </w:r>
      <w:r w:rsidRPr="00344CAE">
        <w:rPr>
          <w:rFonts w:asciiTheme="majorBidi" w:hAnsiTheme="majorBidi" w:cstheme="majorBidi"/>
          <w:noProof/>
          <w:szCs w:val="22"/>
          <w:highlight w:val="yellow"/>
        </w:rPr>
        <w:t>[Foreign Job Title</w:t>
      </w:r>
      <w:r>
        <w:rPr>
          <w:rFonts w:asciiTheme="majorBidi" w:hAnsiTheme="majorBidi" w:cstheme="majorBidi"/>
          <w:noProof/>
          <w:szCs w:val="22"/>
          <w:highlight w:val="yellow"/>
        </w:rPr>
        <w:t>, should match with the initial filing</w:t>
      </w:r>
      <w:r w:rsidRPr="00344CAE">
        <w:rPr>
          <w:rFonts w:asciiTheme="majorBidi" w:hAnsiTheme="majorBidi" w:cstheme="majorBidi"/>
          <w:noProof/>
          <w:szCs w:val="22"/>
          <w:highlight w:val="yellow"/>
        </w:rPr>
        <w:t>]</w:t>
      </w:r>
      <w:r w:rsidRPr="00344CAE">
        <w:rPr>
          <w:rFonts w:asciiTheme="majorBidi" w:hAnsiTheme="majorBidi" w:cstheme="majorBidi"/>
          <w:szCs w:val="22"/>
        </w:rPr>
        <w:t xml:space="preserve"> with </w:t>
      </w:r>
      <w:r w:rsidRPr="009208AC">
        <w:rPr>
          <w:rFonts w:asciiTheme="majorBidi" w:hAnsiTheme="majorBidi" w:cstheme="majorBidi"/>
          <w:noProof/>
          <w:szCs w:val="22"/>
          <w:highlight w:val="yellow"/>
        </w:rPr>
        <w:t>[Foreign Entity]</w:t>
      </w:r>
      <w:r w:rsidRPr="00344CAE">
        <w:rPr>
          <w:rFonts w:asciiTheme="majorBidi" w:hAnsiTheme="majorBidi" w:cstheme="majorBidi"/>
          <w:szCs w:val="22"/>
        </w:rPr>
        <w:t>, (“</w:t>
      </w:r>
      <w:r w:rsidRPr="00344CAE">
        <w:rPr>
          <w:rFonts w:asciiTheme="majorBidi" w:hAnsiTheme="majorBidi" w:cstheme="majorBidi"/>
          <w:noProof/>
          <w:szCs w:val="22"/>
        </w:rPr>
        <w:t>Amazon-</w:t>
      </w:r>
      <w:r w:rsidRPr="00344CAE">
        <w:rPr>
          <w:rFonts w:asciiTheme="majorBidi" w:hAnsiTheme="majorBidi" w:cstheme="majorBidi"/>
          <w:noProof/>
          <w:szCs w:val="22"/>
          <w:highlight w:val="yellow"/>
        </w:rPr>
        <w:t>[Foreign Country]</w:t>
      </w:r>
      <w:r w:rsidRPr="00344CAE">
        <w:rPr>
          <w:rFonts w:asciiTheme="majorBidi" w:hAnsiTheme="majorBidi" w:cstheme="majorBidi"/>
          <w:szCs w:val="22"/>
        </w:rPr>
        <w:t xml:space="preserve">”) </w:t>
      </w:r>
      <w:r w:rsidR="00BB2B68" w:rsidRPr="00BB2B68">
        <w:rPr>
          <w:rFonts w:asciiTheme="majorBidi" w:hAnsiTheme="majorBidi" w:cstheme="majorBidi"/>
          <w:szCs w:val="22"/>
        </w:rPr>
        <w:t xml:space="preserve">in </w:t>
      </w:r>
      <w:r w:rsidR="00C130B2" w:rsidRPr="00365982">
        <w:rPr>
          <w:rFonts w:asciiTheme="majorBidi" w:hAnsiTheme="majorBidi" w:cstheme="majorBidi"/>
          <w:szCs w:val="22"/>
        </w:rPr>
        <w:t>Bengaluru</w:t>
      </w:r>
      <w:r w:rsidR="00C130B2" w:rsidRPr="00BB2B68">
        <w:rPr>
          <w:rFonts w:asciiTheme="majorBidi" w:hAnsiTheme="majorBidi" w:cstheme="majorBidi"/>
          <w:szCs w:val="22"/>
        </w:rPr>
        <w:t xml:space="preserve"> </w:t>
      </w:r>
      <w:r w:rsidR="00BB2B68" w:rsidRPr="00BB2B68">
        <w:rPr>
          <w:rFonts w:asciiTheme="majorBidi" w:hAnsiTheme="majorBidi" w:cstheme="majorBidi"/>
          <w:szCs w:val="22"/>
        </w:rPr>
        <w:t xml:space="preserve">without interruption from </w:t>
      </w:r>
      <w:r w:rsidR="00BB2B68">
        <w:rPr>
          <w:rFonts w:asciiTheme="majorBidi" w:hAnsiTheme="majorBidi" w:cstheme="majorBidi"/>
          <w:szCs w:val="22"/>
        </w:rPr>
        <w:t>09/</w:t>
      </w:r>
      <w:r w:rsidR="00BB2B68" w:rsidRPr="00BB2B68">
        <w:rPr>
          <w:rFonts w:asciiTheme="majorBidi" w:hAnsiTheme="majorBidi" w:cstheme="majorBidi"/>
          <w:szCs w:val="22"/>
        </w:rPr>
        <w:t>10/201</w:t>
      </w:r>
      <w:r w:rsidR="00BB2B68">
        <w:rPr>
          <w:rFonts w:asciiTheme="majorBidi" w:hAnsiTheme="majorBidi" w:cstheme="majorBidi"/>
          <w:szCs w:val="22"/>
        </w:rPr>
        <w:t>2</w:t>
      </w:r>
      <w:r w:rsidR="00BB2B68" w:rsidRPr="00BB2B68">
        <w:rPr>
          <w:rFonts w:asciiTheme="majorBidi" w:hAnsiTheme="majorBidi" w:cstheme="majorBidi"/>
          <w:szCs w:val="22"/>
        </w:rPr>
        <w:t xml:space="preserve"> to </w:t>
      </w:r>
      <w:r w:rsidR="00BB2B68">
        <w:rPr>
          <w:rFonts w:asciiTheme="majorBidi" w:hAnsiTheme="majorBidi" w:cstheme="majorBidi"/>
          <w:szCs w:val="22"/>
        </w:rPr>
        <w:t>11</w:t>
      </w:r>
      <w:r w:rsidR="00BB2B68" w:rsidRPr="00BB2B68">
        <w:rPr>
          <w:rFonts w:asciiTheme="majorBidi" w:hAnsiTheme="majorBidi" w:cstheme="majorBidi"/>
          <w:szCs w:val="22"/>
        </w:rPr>
        <w:t>/1</w:t>
      </w:r>
      <w:r w:rsidR="00BB2B68">
        <w:rPr>
          <w:rFonts w:asciiTheme="majorBidi" w:hAnsiTheme="majorBidi" w:cstheme="majorBidi"/>
          <w:szCs w:val="22"/>
        </w:rPr>
        <w:t>0</w:t>
      </w:r>
      <w:r w:rsidR="00BB2B68" w:rsidRPr="00BB2B68">
        <w:rPr>
          <w:rFonts w:asciiTheme="majorBidi" w:hAnsiTheme="majorBidi" w:cstheme="majorBidi"/>
          <w:szCs w:val="22"/>
        </w:rPr>
        <w:t>/201</w:t>
      </w:r>
      <w:r w:rsidR="00BB2B68">
        <w:rPr>
          <w:rFonts w:asciiTheme="majorBidi" w:hAnsiTheme="majorBidi" w:cstheme="majorBidi"/>
          <w:szCs w:val="22"/>
        </w:rPr>
        <w:t>6</w:t>
      </w:r>
      <w:r w:rsidR="00BB2B68" w:rsidRPr="00BB2B68">
        <w:rPr>
          <w:rFonts w:asciiTheme="majorBidi" w:hAnsiTheme="majorBidi" w:cstheme="majorBidi"/>
          <w:szCs w:val="22"/>
        </w:rPr>
        <w:t>.</w:t>
      </w:r>
    </w:p>
    <w:p w14:paraId="60A37A5D" w14:textId="77777777" w:rsidR="0075388A" w:rsidRPr="00344CAE" w:rsidRDefault="0075388A" w:rsidP="00096756">
      <w:pPr>
        <w:widowControl w:val="0"/>
        <w:autoSpaceDE w:val="0"/>
        <w:autoSpaceDN w:val="0"/>
        <w:adjustRightInd w:val="0"/>
        <w:jc w:val="both"/>
        <w:rPr>
          <w:rFonts w:asciiTheme="majorBidi" w:hAnsiTheme="majorBidi" w:cstheme="majorBidi"/>
          <w:b/>
          <w:szCs w:val="22"/>
        </w:rPr>
      </w:pPr>
    </w:p>
    <w:p w14:paraId="0505DC99" w14:textId="3C1F0133" w:rsidR="00325CB3" w:rsidRPr="00344CAE" w:rsidRDefault="00325CB3" w:rsidP="00B15DB4">
      <w:pPr>
        <w:widowControl w:val="0"/>
        <w:autoSpaceDE w:val="0"/>
        <w:autoSpaceDN w:val="0"/>
        <w:adjustRightInd w:val="0"/>
        <w:jc w:val="center"/>
        <w:rPr>
          <w:rFonts w:asciiTheme="majorBidi" w:hAnsiTheme="majorBidi" w:cstheme="majorBidi"/>
          <w:b/>
          <w:szCs w:val="22"/>
          <w:u w:val="single"/>
        </w:rPr>
      </w:pPr>
      <w:r w:rsidRPr="00344CAE">
        <w:rPr>
          <w:rFonts w:asciiTheme="majorBidi" w:hAnsiTheme="majorBidi" w:cstheme="majorBidi"/>
          <w:b/>
          <w:noProof/>
          <w:szCs w:val="22"/>
        </w:rPr>
        <w:t xml:space="preserve"> </w:t>
      </w:r>
      <w:r w:rsidR="00B15DB4">
        <w:rPr>
          <w:rFonts w:asciiTheme="majorBidi" w:hAnsiTheme="majorBidi" w:cstheme="majorBidi"/>
          <w:b/>
          <w:noProof/>
          <w:szCs w:val="22"/>
          <w:u w:val="single"/>
        </w:rPr>
        <w:t>The Beneficiary</w:t>
      </w:r>
      <w:r w:rsidRPr="00344CAE">
        <w:rPr>
          <w:rFonts w:asciiTheme="majorBidi" w:hAnsiTheme="majorBidi" w:cstheme="majorBidi"/>
          <w:b/>
          <w:szCs w:val="22"/>
          <w:u w:val="single"/>
        </w:rPr>
        <w:t xml:space="preserve"> is eligible for L-1B nonimmigrant status</w:t>
      </w:r>
    </w:p>
    <w:p w14:paraId="6941B7F8" w14:textId="77777777" w:rsidR="00325CB3" w:rsidRPr="00344CAE" w:rsidRDefault="00325CB3" w:rsidP="00096756">
      <w:pPr>
        <w:autoSpaceDE w:val="0"/>
        <w:autoSpaceDN w:val="0"/>
        <w:adjustRightInd w:val="0"/>
        <w:ind w:firstLine="720"/>
        <w:jc w:val="both"/>
        <w:rPr>
          <w:rFonts w:asciiTheme="majorBidi" w:hAnsiTheme="majorBidi" w:cstheme="majorBidi"/>
          <w:szCs w:val="22"/>
        </w:rPr>
      </w:pPr>
    </w:p>
    <w:p w14:paraId="4E230E11" w14:textId="56A46EBB" w:rsidR="00AD6D0E" w:rsidRPr="00344CAE" w:rsidRDefault="00AD6D0E" w:rsidP="00096756">
      <w:pPr>
        <w:pStyle w:val="ListParagraph"/>
        <w:numPr>
          <w:ilvl w:val="0"/>
          <w:numId w:val="61"/>
        </w:numPr>
        <w:autoSpaceDE w:val="0"/>
        <w:autoSpaceDN w:val="0"/>
        <w:adjustRightInd w:val="0"/>
        <w:jc w:val="both"/>
        <w:rPr>
          <w:rFonts w:asciiTheme="majorBidi" w:hAnsiTheme="majorBidi" w:cstheme="majorBidi"/>
          <w:szCs w:val="22"/>
        </w:rPr>
      </w:pPr>
      <w:r w:rsidRPr="00344CAE">
        <w:rPr>
          <w:rFonts w:asciiTheme="majorBidi" w:hAnsiTheme="majorBidi" w:cstheme="majorBidi"/>
          <w:b/>
          <w:bCs/>
          <w:szCs w:val="22"/>
        </w:rPr>
        <w:t xml:space="preserve">Qualifying </w:t>
      </w:r>
      <w:r w:rsidR="004867AF">
        <w:rPr>
          <w:rFonts w:asciiTheme="majorBidi" w:hAnsiTheme="majorBidi" w:cstheme="majorBidi"/>
          <w:b/>
          <w:bCs/>
          <w:szCs w:val="22"/>
        </w:rPr>
        <w:t>c</w:t>
      </w:r>
      <w:r w:rsidRPr="00344CAE">
        <w:rPr>
          <w:rFonts w:asciiTheme="majorBidi" w:hAnsiTheme="majorBidi" w:cstheme="majorBidi"/>
          <w:b/>
          <w:bCs/>
          <w:szCs w:val="22"/>
        </w:rPr>
        <w:t xml:space="preserve">orporate </w:t>
      </w:r>
      <w:r w:rsidR="004867AF">
        <w:rPr>
          <w:rFonts w:asciiTheme="majorBidi" w:hAnsiTheme="majorBidi" w:cstheme="majorBidi"/>
          <w:b/>
          <w:bCs/>
          <w:szCs w:val="22"/>
        </w:rPr>
        <w:t>r</w:t>
      </w:r>
      <w:r w:rsidRPr="00344CAE">
        <w:rPr>
          <w:rFonts w:asciiTheme="majorBidi" w:hAnsiTheme="majorBidi" w:cstheme="majorBidi"/>
          <w:b/>
          <w:bCs/>
          <w:szCs w:val="22"/>
        </w:rPr>
        <w:t xml:space="preserve">elationship: </w:t>
      </w:r>
      <w:r w:rsidRPr="00344CAE">
        <w:rPr>
          <w:rFonts w:asciiTheme="majorBidi" w:hAnsiTheme="majorBidi" w:cstheme="majorBidi"/>
          <w:szCs w:val="22"/>
        </w:rPr>
        <w:t xml:space="preserve">Amazon-US and </w:t>
      </w:r>
      <w:r w:rsidRPr="00344CAE">
        <w:rPr>
          <w:rFonts w:asciiTheme="majorBidi" w:hAnsiTheme="majorBidi" w:cstheme="majorBidi"/>
          <w:noProof/>
          <w:szCs w:val="22"/>
        </w:rPr>
        <w:t>Amazon-</w:t>
      </w:r>
      <w:r w:rsidRPr="00344CAE">
        <w:rPr>
          <w:rFonts w:asciiTheme="majorBidi" w:hAnsiTheme="majorBidi" w:cstheme="majorBidi"/>
          <w:noProof/>
          <w:szCs w:val="22"/>
          <w:highlight w:val="yellow"/>
        </w:rPr>
        <w:t>[Foreign Country]</w:t>
      </w:r>
      <w:r w:rsidRPr="00344CAE">
        <w:rPr>
          <w:rFonts w:asciiTheme="majorBidi" w:hAnsiTheme="majorBidi" w:cstheme="majorBidi"/>
          <w:szCs w:val="22"/>
        </w:rPr>
        <w:t xml:space="preserve"> are both wholly-owned subsidiaries of Amazon.com, Inc., and therefore qualify as related corporate entities under the Immigration and Nationality Act.  </w:t>
      </w:r>
    </w:p>
    <w:p w14:paraId="7E569FBE" w14:textId="5502B4AC" w:rsidR="00AD6D0E" w:rsidRPr="00344CAE" w:rsidRDefault="00AD6D0E" w:rsidP="00096756">
      <w:pPr>
        <w:autoSpaceDE w:val="0"/>
        <w:autoSpaceDN w:val="0"/>
        <w:adjustRightInd w:val="0"/>
        <w:jc w:val="both"/>
        <w:rPr>
          <w:rFonts w:asciiTheme="majorBidi" w:hAnsiTheme="majorBidi" w:cstheme="majorBidi"/>
          <w:szCs w:val="22"/>
        </w:rPr>
      </w:pPr>
      <w:r w:rsidRPr="00344CAE">
        <w:rPr>
          <w:rFonts w:asciiTheme="majorBidi" w:hAnsiTheme="majorBidi" w:cstheme="majorBidi"/>
          <w:szCs w:val="22"/>
        </w:rPr>
        <w:t xml:space="preserve"> </w:t>
      </w:r>
    </w:p>
    <w:p w14:paraId="53B7326C" w14:textId="21674526" w:rsidR="00B15DB4" w:rsidRDefault="00B15DB4" w:rsidP="00126325">
      <w:pPr>
        <w:pStyle w:val="ListParagraph"/>
        <w:numPr>
          <w:ilvl w:val="0"/>
          <w:numId w:val="61"/>
        </w:numPr>
        <w:autoSpaceDE w:val="0"/>
        <w:autoSpaceDN w:val="0"/>
        <w:adjustRightInd w:val="0"/>
        <w:jc w:val="both"/>
        <w:rPr>
          <w:rFonts w:asciiTheme="majorBidi" w:hAnsiTheme="majorBidi" w:cstheme="majorBidi"/>
          <w:szCs w:val="22"/>
        </w:rPr>
      </w:pPr>
      <w:r w:rsidRPr="00344CAE">
        <w:rPr>
          <w:rFonts w:asciiTheme="majorBidi" w:hAnsiTheme="majorBidi" w:cstheme="majorBidi"/>
          <w:b/>
          <w:bCs/>
          <w:noProof/>
          <w:szCs w:val="22"/>
        </w:rPr>
        <w:t xml:space="preserve">Bachelor’s degree: </w:t>
      </w:r>
      <w:r w:rsidR="00E56B78">
        <w:rPr>
          <w:rFonts w:asciiTheme="majorBidi" w:hAnsiTheme="majorBidi" w:cstheme="majorBidi"/>
          <w:noProof/>
          <w:szCs w:val="22"/>
        </w:rPr>
        <w:t>T</w:t>
      </w:r>
      <w:r w:rsidRPr="00E56B78">
        <w:rPr>
          <w:rFonts w:asciiTheme="majorBidi" w:hAnsiTheme="majorBidi" w:cstheme="majorBidi"/>
          <w:noProof/>
          <w:szCs w:val="22"/>
        </w:rPr>
        <w:t>he Beneficiary</w:t>
      </w:r>
      <w:r w:rsidRPr="00344CAE">
        <w:rPr>
          <w:rFonts w:asciiTheme="majorBidi" w:hAnsiTheme="majorBidi" w:cstheme="majorBidi"/>
          <w:noProof/>
          <w:szCs w:val="22"/>
        </w:rPr>
        <w:t xml:space="preserve"> earned a [</w:t>
      </w:r>
      <w:r w:rsidRPr="00344CAE">
        <w:rPr>
          <w:rFonts w:asciiTheme="majorBidi" w:hAnsiTheme="majorBidi" w:cstheme="majorBidi"/>
          <w:noProof/>
          <w:szCs w:val="22"/>
          <w:highlight w:val="yellow"/>
        </w:rPr>
        <w:t>Bachelor’s/Master’s</w:t>
      </w:r>
      <w:r w:rsidRPr="00344CAE">
        <w:rPr>
          <w:rFonts w:asciiTheme="majorBidi" w:hAnsiTheme="majorBidi" w:cstheme="majorBidi"/>
          <w:noProof/>
          <w:szCs w:val="22"/>
        </w:rPr>
        <w:t>] degree in [</w:t>
      </w:r>
      <w:r w:rsidRPr="00344CAE">
        <w:rPr>
          <w:rFonts w:asciiTheme="majorBidi" w:hAnsiTheme="majorBidi" w:cstheme="majorBidi"/>
          <w:noProof/>
          <w:szCs w:val="22"/>
          <w:highlight w:val="yellow"/>
        </w:rPr>
        <w:t>Field of Study</w:t>
      </w:r>
      <w:r w:rsidRPr="00344CAE">
        <w:rPr>
          <w:rFonts w:asciiTheme="majorBidi" w:hAnsiTheme="majorBidi" w:cstheme="majorBidi"/>
          <w:noProof/>
          <w:szCs w:val="22"/>
        </w:rPr>
        <w:t>] from [</w:t>
      </w:r>
      <w:r w:rsidRPr="00344CAE">
        <w:rPr>
          <w:rFonts w:asciiTheme="majorBidi" w:hAnsiTheme="majorBidi" w:cstheme="majorBidi"/>
          <w:noProof/>
          <w:szCs w:val="22"/>
          <w:highlight w:val="yellow"/>
        </w:rPr>
        <w:t>University</w:t>
      </w:r>
      <w:r w:rsidR="004867AF">
        <w:rPr>
          <w:rFonts w:asciiTheme="majorBidi" w:hAnsiTheme="majorBidi" w:cstheme="majorBidi"/>
          <w:noProof/>
          <w:szCs w:val="22"/>
          <w:highlight w:val="yellow"/>
        </w:rPr>
        <w:t xml:space="preserve"> Name</w:t>
      </w:r>
      <w:r w:rsidRPr="00344CAE">
        <w:rPr>
          <w:rFonts w:asciiTheme="majorBidi" w:hAnsiTheme="majorBidi" w:cstheme="majorBidi"/>
          <w:noProof/>
          <w:szCs w:val="22"/>
        </w:rPr>
        <w:t xml:space="preserve">], which has been evaluated to be </w:t>
      </w:r>
      <w:r w:rsidR="004867AF">
        <w:rPr>
          <w:rFonts w:asciiTheme="majorBidi" w:hAnsiTheme="majorBidi" w:cstheme="majorBidi"/>
          <w:noProof/>
          <w:szCs w:val="22"/>
        </w:rPr>
        <w:t xml:space="preserve">the </w:t>
      </w:r>
      <w:r w:rsidRPr="00344CAE">
        <w:rPr>
          <w:rFonts w:asciiTheme="majorBidi" w:hAnsiTheme="majorBidi" w:cstheme="majorBidi"/>
          <w:noProof/>
          <w:szCs w:val="22"/>
        </w:rPr>
        <w:t xml:space="preserve">equivalent </w:t>
      </w:r>
      <w:r w:rsidR="004867AF">
        <w:rPr>
          <w:rFonts w:asciiTheme="majorBidi" w:hAnsiTheme="majorBidi" w:cstheme="majorBidi"/>
          <w:noProof/>
          <w:szCs w:val="22"/>
        </w:rPr>
        <w:t>of</w:t>
      </w:r>
      <w:r w:rsidRPr="00344CAE">
        <w:rPr>
          <w:rFonts w:asciiTheme="majorBidi" w:hAnsiTheme="majorBidi" w:cstheme="majorBidi"/>
          <w:noProof/>
          <w:szCs w:val="22"/>
        </w:rPr>
        <w:t xml:space="preserve"> a US [</w:t>
      </w:r>
      <w:r w:rsidRPr="00344CAE">
        <w:rPr>
          <w:rFonts w:asciiTheme="majorBidi" w:hAnsiTheme="majorBidi" w:cstheme="majorBidi"/>
          <w:noProof/>
          <w:szCs w:val="22"/>
          <w:highlight w:val="yellow"/>
        </w:rPr>
        <w:t>Bachelor’s/Master’s</w:t>
      </w:r>
      <w:r w:rsidRPr="00344CAE">
        <w:rPr>
          <w:rFonts w:asciiTheme="majorBidi" w:hAnsiTheme="majorBidi" w:cstheme="majorBidi"/>
          <w:noProof/>
          <w:szCs w:val="22"/>
        </w:rPr>
        <w:t>] degree in [</w:t>
      </w:r>
      <w:r w:rsidRPr="00344CAE">
        <w:rPr>
          <w:rFonts w:asciiTheme="majorBidi" w:hAnsiTheme="majorBidi" w:cstheme="majorBidi"/>
          <w:noProof/>
          <w:szCs w:val="22"/>
          <w:highlight w:val="yellow"/>
        </w:rPr>
        <w:t>Field of Study</w:t>
      </w:r>
      <w:r w:rsidRPr="00344CAE">
        <w:rPr>
          <w:rFonts w:asciiTheme="majorBidi" w:hAnsiTheme="majorBidi" w:cstheme="majorBidi"/>
          <w:noProof/>
          <w:szCs w:val="22"/>
        </w:rPr>
        <w:t>].</w:t>
      </w:r>
    </w:p>
    <w:p w14:paraId="5F33F70D" w14:textId="77777777" w:rsidR="00B15DB4" w:rsidRPr="00B15DB4" w:rsidRDefault="00B15DB4" w:rsidP="00B15DB4">
      <w:pPr>
        <w:autoSpaceDE w:val="0"/>
        <w:autoSpaceDN w:val="0"/>
        <w:adjustRightInd w:val="0"/>
        <w:jc w:val="both"/>
        <w:rPr>
          <w:rFonts w:asciiTheme="majorBidi" w:hAnsiTheme="majorBidi" w:cstheme="majorBidi"/>
          <w:szCs w:val="22"/>
        </w:rPr>
      </w:pPr>
    </w:p>
    <w:p w14:paraId="0B4B34C4" w14:textId="4D465938" w:rsidR="00B15DB4" w:rsidRPr="00B15DB4" w:rsidRDefault="00E56B78" w:rsidP="00126325">
      <w:pPr>
        <w:pStyle w:val="ListParagraph"/>
        <w:numPr>
          <w:ilvl w:val="0"/>
          <w:numId w:val="61"/>
        </w:numPr>
        <w:autoSpaceDE w:val="0"/>
        <w:autoSpaceDN w:val="0"/>
        <w:adjustRightInd w:val="0"/>
        <w:jc w:val="both"/>
        <w:rPr>
          <w:rFonts w:asciiTheme="majorBidi" w:hAnsiTheme="majorBidi" w:cstheme="majorBidi"/>
          <w:szCs w:val="22"/>
        </w:rPr>
      </w:pPr>
      <w:r>
        <w:rPr>
          <w:rFonts w:asciiTheme="majorBidi" w:hAnsiTheme="majorBidi" w:cstheme="majorBidi"/>
          <w:b/>
          <w:bCs/>
          <w:szCs w:val="22"/>
        </w:rPr>
        <w:t xml:space="preserve">The proffered position requires specialized knowledge: </w:t>
      </w:r>
      <w:r>
        <w:rPr>
          <w:rFonts w:asciiTheme="majorBidi" w:hAnsiTheme="majorBidi" w:cstheme="majorBidi"/>
          <w:szCs w:val="22"/>
        </w:rPr>
        <w:t xml:space="preserve">The Beneficiary is being offered a full-time specialized knowledge position as a </w:t>
      </w:r>
      <w:r w:rsidRPr="00E56B78">
        <w:rPr>
          <w:rFonts w:asciiTheme="majorBidi" w:hAnsiTheme="majorBidi" w:cstheme="majorBidi"/>
          <w:noProof/>
          <w:szCs w:val="22"/>
          <w:highlight w:val="yellow"/>
        </w:rPr>
        <w:t>[US Job title]</w:t>
      </w:r>
      <w:r>
        <w:rPr>
          <w:rFonts w:asciiTheme="majorBidi" w:hAnsiTheme="majorBidi" w:cstheme="majorBidi"/>
          <w:noProof/>
          <w:szCs w:val="22"/>
        </w:rPr>
        <w:t xml:space="preserve"> at Amazon-US.</w:t>
      </w:r>
    </w:p>
    <w:p w14:paraId="55A3CE58" w14:textId="77777777" w:rsidR="00185890" w:rsidRPr="00344CAE" w:rsidRDefault="00185890" w:rsidP="00096756">
      <w:pPr>
        <w:pStyle w:val="ListParagraph"/>
        <w:autoSpaceDE w:val="0"/>
        <w:autoSpaceDN w:val="0"/>
        <w:adjustRightInd w:val="0"/>
        <w:jc w:val="both"/>
        <w:rPr>
          <w:rFonts w:asciiTheme="majorBidi" w:hAnsiTheme="majorBidi" w:cstheme="majorBidi"/>
          <w:szCs w:val="22"/>
        </w:rPr>
      </w:pPr>
    </w:p>
    <w:p w14:paraId="7021FF64" w14:textId="6B2DC199" w:rsidR="005C25AE" w:rsidRPr="00344CAE" w:rsidRDefault="005C25AE" w:rsidP="005C25AE">
      <w:pPr>
        <w:pStyle w:val="ListParagraph"/>
        <w:numPr>
          <w:ilvl w:val="0"/>
          <w:numId w:val="61"/>
        </w:numPr>
        <w:autoSpaceDE w:val="0"/>
        <w:autoSpaceDN w:val="0"/>
        <w:adjustRightInd w:val="0"/>
        <w:jc w:val="both"/>
        <w:rPr>
          <w:rFonts w:asciiTheme="majorBidi" w:hAnsiTheme="majorBidi" w:cstheme="majorBidi"/>
          <w:szCs w:val="22"/>
        </w:rPr>
      </w:pPr>
      <w:r w:rsidRPr="00344CAE">
        <w:rPr>
          <w:rFonts w:asciiTheme="majorBidi" w:hAnsiTheme="majorBidi" w:cstheme="majorBidi"/>
          <w:b/>
          <w:bCs/>
          <w:szCs w:val="22"/>
        </w:rPr>
        <w:t xml:space="preserve">At least one year of </w:t>
      </w:r>
      <w:r>
        <w:rPr>
          <w:rFonts w:asciiTheme="majorBidi" w:hAnsiTheme="majorBidi" w:cstheme="majorBidi"/>
          <w:b/>
          <w:bCs/>
          <w:szCs w:val="22"/>
        </w:rPr>
        <w:t xml:space="preserve">continuous </w:t>
      </w:r>
      <w:r w:rsidRPr="00344CAE">
        <w:rPr>
          <w:rFonts w:asciiTheme="majorBidi" w:hAnsiTheme="majorBidi" w:cstheme="majorBidi"/>
          <w:b/>
          <w:bCs/>
          <w:szCs w:val="22"/>
        </w:rPr>
        <w:t xml:space="preserve">full-time employment abroad in a </w:t>
      </w:r>
      <w:r>
        <w:rPr>
          <w:rFonts w:asciiTheme="majorBidi" w:hAnsiTheme="majorBidi" w:cstheme="majorBidi"/>
          <w:b/>
          <w:bCs/>
          <w:szCs w:val="22"/>
        </w:rPr>
        <w:t>specialized knowledge</w:t>
      </w:r>
      <w:r w:rsidRPr="00344CAE">
        <w:rPr>
          <w:rFonts w:asciiTheme="majorBidi" w:hAnsiTheme="majorBidi" w:cstheme="majorBidi"/>
          <w:b/>
          <w:bCs/>
          <w:szCs w:val="22"/>
        </w:rPr>
        <w:t xml:space="preserve"> position: </w:t>
      </w:r>
      <w:r w:rsidRPr="00803E15">
        <w:rPr>
          <w:rFonts w:asciiTheme="majorBidi" w:hAnsiTheme="majorBidi" w:cstheme="majorBidi"/>
          <w:noProof/>
          <w:szCs w:val="22"/>
        </w:rPr>
        <w:t>The Beneficiary</w:t>
      </w:r>
      <w:r w:rsidRPr="00344CAE">
        <w:rPr>
          <w:rFonts w:asciiTheme="majorBidi" w:hAnsiTheme="majorBidi" w:cstheme="majorBidi"/>
          <w:noProof/>
          <w:szCs w:val="22"/>
        </w:rPr>
        <w:t xml:space="preserve"> </w:t>
      </w:r>
      <w:r>
        <w:rPr>
          <w:rFonts w:asciiTheme="majorBidi" w:hAnsiTheme="majorBidi" w:cstheme="majorBidi"/>
          <w:noProof/>
          <w:szCs w:val="22"/>
        </w:rPr>
        <w:t>was</w:t>
      </w:r>
      <w:r w:rsidRPr="00344CAE">
        <w:rPr>
          <w:rFonts w:asciiTheme="majorBidi" w:hAnsiTheme="majorBidi" w:cstheme="majorBidi"/>
          <w:noProof/>
          <w:szCs w:val="22"/>
        </w:rPr>
        <w:t xml:space="preserve"> employed as a full-time </w:t>
      </w:r>
      <w:r w:rsidR="008116FC">
        <w:rPr>
          <w:rFonts w:asciiTheme="majorBidi" w:hAnsiTheme="majorBidi" w:cstheme="majorBidi"/>
          <w:noProof/>
          <w:szCs w:val="22"/>
        </w:rPr>
        <w:t xml:space="preserve"> </w:t>
      </w:r>
      <w:r w:rsidR="008116FC" w:rsidRPr="00365982">
        <w:rPr>
          <w:rFonts w:asciiTheme="majorBidi" w:hAnsiTheme="majorBidi" w:cstheme="majorBidi"/>
          <w:szCs w:val="22"/>
        </w:rPr>
        <w:t>Business Analyst</w:t>
      </w:r>
      <w:r w:rsidR="008116FC">
        <w:rPr>
          <w:rFonts w:asciiTheme="majorBidi" w:hAnsiTheme="majorBidi" w:cstheme="majorBidi"/>
          <w:szCs w:val="22"/>
        </w:rPr>
        <w:t xml:space="preserve"> </w:t>
      </w:r>
      <w:r w:rsidRPr="00344CAE">
        <w:rPr>
          <w:rFonts w:asciiTheme="majorBidi" w:hAnsiTheme="majorBidi" w:cstheme="majorBidi"/>
          <w:noProof/>
          <w:szCs w:val="22"/>
        </w:rPr>
        <w:t>at Amazon-[</w:t>
      </w:r>
      <w:r w:rsidRPr="00344CAE">
        <w:rPr>
          <w:rFonts w:asciiTheme="majorBidi" w:hAnsiTheme="majorBidi" w:cstheme="majorBidi"/>
          <w:noProof/>
          <w:szCs w:val="22"/>
          <w:highlight w:val="yellow"/>
        </w:rPr>
        <w:t>Foreign Country</w:t>
      </w:r>
      <w:r w:rsidRPr="00344CAE">
        <w:rPr>
          <w:rFonts w:asciiTheme="majorBidi" w:hAnsiTheme="majorBidi" w:cstheme="majorBidi"/>
          <w:noProof/>
          <w:szCs w:val="22"/>
        </w:rPr>
        <w:t xml:space="preserve">] </w:t>
      </w:r>
      <w:r>
        <w:rPr>
          <w:rFonts w:asciiTheme="majorBidi" w:hAnsiTheme="majorBidi" w:cstheme="majorBidi"/>
          <w:szCs w:val="22"/>
        </w:rPr>
        <w:t xml:space="preserve">from </w:t>
      </w:r>
      <w:r w:rsidR="008116FC" w:rsidRPr="00365982">
        <w:rPr>
          <w:rFonts w:asciiTheme="majorBidi" w:hAnsiTheme="majorBidi" w:cstheme="majorBidi"/>
          <w:szCs w:val="22"/>
        </w:rPr>
        <w:t>September 10, 2012 to November 9, 2016</w:t>
      </w:r>
    </w:p>
    <w:p w14:paraId="08608AAC" w14:textId="77777777" w:rsidR="00D719B3" w:rsidRPr="00344CAE" w:rsidRDefault="00D719B3" w:rsidP="00096756">
      <w:pPr>
        <w:autoSpaceDE w:val="0"/>
        <w:autoSpaceDN w:val="0"/>
        <w:adjustRightInd w:val="0"/>
        <w:jc w:val="both"/>
        <w:rPr>
          <w:rFonts w:asciiTheme="majorBidi" w:hAnsiTheme="majorBidi" w:cstheme="majorBidi"/>
          <w:noProof/>
          <w:szCs w:val="22"/>
        </w:rPr>
      </w:pPr>
    </w:p>
    <w:p w14:paraId="296581ED" w14:textId="77777777" w:rsidR="00A00A4C" w:rsidRPr="00344CAE" w:rsidRDefault="00A00A4C" w:rsidP="00A00A4C">
      <w:pPr>
        <w:autoSpaceDE w:val="0"/>
        <w:autoSpaceDN w:val="0"/>
        <w:adjustRightInd w:val="0"/>
        <w:jc w:val="both"/>
        <w:rPr>
          <w:rFonts w:asciiTheme="majorBidi" w:hAnsiTheme="majorBidi" w:cstheme="majorBidi"/>
          <w:szCs w:val="22"/>
        </w:rPr>
      </w:pPr>
      <w:r>
        <w:rPr>
          <w:rFonts w:asciiTheme="majorBidi" w:hAnsiTheme="majorBidi" w:cstheme="majorBidi"/>
          <w:b/>
          <w:bCs/>
          <w:i/>
          <w:iCs/>
          <w:noProof/>
          <w:szCs w:val="22"/>
        </w:rPr>
        <w:t>The Beneficiary’s</w:t>
      </w:r>
      <w:r w:rsidRPr="00344CAE">
        <w:rPr>
          <w:rFonts w:asciiTheme="majorBidi" w:hAnsiTheme="majorBidi" w:cstheme="majorBidi"/>
          <w:b/>
          <w:bCs/>
          <w:i/>
          <w:iCs/>
          <w:noProof/>
          <w:szCs w:val="22"/>
        </w:rPr>
        <w:t xml:space="preserve"> S</w:t>
      </w:r>
      <w:r>
        <w:rPr>
          <w:rFonts w:asciiTheme="majorBidi" w:hAnsiTheme="majorBidi" w:cstheme="majorBidi"/>
          <w:b/>
          <w:bCs/>
          <w:i/>
          <w:iCs/>
          <w:noProof/>
          <w:szCs w:val="22"/>
        </w:rPr>
        <w:t>pecialized Knowledge Role Abroad</w:t>
      </w:r>
    </w:p>
    <w:p w14:paraId="36362189" w14:textId="77777777" w:rsidR="00A00A4C" w:rsidRPr="00344CAE" w:rsidRDefault="00A00A4C" w:rsidP="00A00A4C">
      <w:pPr>
        <w:jc w:val="both"/>
        <w:rPr>
          <w:rFonts w:asciiTheme="majorBidi" w:hAnsiTheme="majorBidi" w:cstheme="majorBidi"/>
          <w:szCs w:val="22"/>
        </w:rPr>
      </w:pPr>
    </w:p>
    <w:p w14:paraId="064C60F7" w14:textId="77777777" w:rsidR="008116FC" w:rsidRPr="00365982" w:rsidRDefault="00A00A4C" w:rsidP="008116FC">
      <w:pPr>
        <w:jc w:val="both"/>
        <w:rPr>
          <w:rFonts w:asciiTheme="majorBidi" w:eastAsia="Times New Roman" w:hAnsiTheme="majorBidi" w:cstheme="majorBidi"/>
          <w:szCs w:val="22"/>
          <w:lang w:eastAsia="en-US"/>
        </w:rPr>
      </w:pPr>
      <w:r w:rsidRPr="00344CAE">
        <w:rPr>
          <w:rFonts w:asciiTheme="majorBidi" w:hAnsiTheme="majorBidi" w:cstheme="majorBidi"/>
          <w:szCs w:val="22"/>
        </w:rPr>
        <w:t xml:space="preserve">In </w:t>
      </w:r>
      <w:r>
        <w:rPr>
          <w:rFonts w:asciiTheme="majorBidi" w:hAnsiTheme="majorBidi" w:cstheme="majorBidi"/>
          <w:szCs w:val="22"/>
        </w:rPr>
        <w:t>the Beneficiary’s</w:t>
      </w:r>
      <w:r w:rsidRPr="00344CAE">
        <w:rPr>
          <w:rFonts w:asciiTheme="majorBidi" w:hAnsiTheme="majorBidi" w:cstheme="majorBidi"/>
          <w:szCs w:val="22"/>
        </w:rPr>
        <w:t xml:space="preserve"> </w:t>
      </w:r>
      <w:r>
        <w:rPr>
          <w:rFonts w:asciiTheme="majorBidi" w:hAnsiTheme="majorBidi" w:cstheme="majorBidi"/>
          <w:szCs w:val="22"/>
        </w:rPr>
        <w:t>specialized knowledge</w:t>
      </w:r>
      <w:r w:rsidRPr="00344CAE">
        <w:rPr>
          <w:rFonts w:asciiTheme="majorBidi" w:hAnsiTheme="majorBidi" w:cstheme="majorBidi"/>
          <w:szCs w:val="22"/>
        </w:rPr>
        <w:t xml:space="preserve"> role at Amazon-</w:t>
      </w:r>
      <w:r w:rsidRPr="00C22765">
        <w:rPr>
          <w:rFonts w:asciiTheme="majorBidi" w:hAnsiTheme="majorBidi" w:cstheme="majorBidi"/>
          <w:szCs w:val="22"/>
          <w:highlight w:val="yellow"/>
        </w:rPr>
        <w:t>[Foreign Entity]</w:t>
      </w:r>
      <w:r w:rsidRPr="00344CAE">
        <w:rPr>
          <w:rFonts w:asciiTheme="majorBidi" w:hAnsiTheme="majorBidi" w:cstheme="majorBidi"/>
          <w:szCs w:val="22"/>
        </w:rPr>
        <w:t xml:space="preserve">, </w:t>
      </w:r>
      <w:r>
        <w:rPr>
          <w:rFonts w:asciiTheme="majorBidi" w:hAnsiTheme="majorBidi" w:cstheme="majorBidi"/>
          <w:bCs/>
          <w:szCs w:val="22"/>
        </w:rPr>
        <w:t>the Beneficiary</w:t>
      </w:r>
      <w:r w:rsidRPr="00344CAE">
        <w:rPr>
          <w:rFonts w:asciiTheme="majorBidi" w:hAnsiTheme="majorBidi" w:cstheme="majorBidi"/>
          <w:bCs/>
          <w:szCs w:val="22"/>
        </w:rPr>
        <w:t xml:space="preserve"> </w:t>
      </w:r>
      <w:r>
        <w:rPr>
          <w:rFonts w:asciiTheme="majorBidi" w:hAnsiTheme="majorBidi" w:cstheme="majorBidi"/>
          <w:bCs/>
          <w:szCs w:val="22"/>
        </w:rPr>
        <w:t>wa</w:t>
      </w:r>
      <w:r w:rsidRPr="00344CAE">
        <w:rPr>
          <w:rFonts w:asciiTheme="majorBidi" w:hAnsiTheme="majorBidi" w:cstheme="majorBidi"/>
          <w:bCs/>
          <w:szCs w:val="22"/>
        </w:rPr>
        <w:t xml:space="preserve">s a critical member of the </w:t>
      </w:r>
      <w:r w:rsidR="008116FC" w:rsidRPr="00365982">
        <w:rPr>
          <w:rFonts w:asciiTheme="majorBidi" w:hAnsiTheme="majorBidi" w:cstheme="majorBidi"/>
          <w:szCs w:val="22"/>
        </w:rPr>
        <w:t>Compliance Operations (“COPS”)</w:t>
      </w:r>
      <w:r w:rsidR="008116FC">
        <w:rPr>
          <w:rFonts w:asciiTheme="majorBidi" w:hAnsiTheme="majorBidi" w:cstheme="majorBidi"/>
          <w:szCs w:val="22"/>
        </w:rPr>
        <w:t>,</w:t>
      </w:r>
      <w:r w:rsidRPr="00344CAE">
        <w:rPr>
          <w:rFonts w:asciiTheme="majorBidi" w:hAnsiTheme="majorBidi" w:cstheme="majorBidi"/>
          <w:bCs/>
          <w:szCs w:val="22"/>
        </w:rPr>
        <w:t xml:space="preserve"> </w:t>
      </w:r>
      <w:r w:rsidR="008116FC" w:rsidRPr="00365982">
        <w:rPr>
          <w:rFonts w:asciiTheme="majorBidi" w:hAnsiTheme="majorBidi" w:cstheme="majorBidi"/>
          <w:szCs w:val="22"/>
        </w:rPr>
        <w:t xml:space="preserve">the Compliance Operations team consisted </w:t>
      </w:r>
      <w:r w:rsidR="008116FC" w:rsidRPr="006D3CCB">
        <w:rPr>
          <w:rFonts w:asciiTheme="majorBidi" w:hAnsiTheme="majorBidi" w:cstheme="majorBidi"/>
          <w:szCs w:val="22"/>
          <w:highlight w:val="green"/>
        </w:rPr>
        <w:t>of 400 members, comprising 3 Business Analysts, 1 Director, 3 Site Leaders, 6 Senior Operations Managers, 8 Operations Managers, 14 Compliance Managers, 17 Subject Matter Experts, and 348 Associates.</w:t>
      </w:r>
      <w:r w:rsidR="008116FC" w:rsidRPr="00365982">
        <w:rPr>
          <w:rFonts w:asciiTheme="majorBidi" w:hAnsiTheme="majorBidi" w:cstheme="majorBidi"/>
          <w:szCs w:val="22"/>
        </w:rPr>
        <w:t xml:space="preserve"> Mr. Byladakere Somashekaraiah was one of the most senior members on his team with Amazon-INDIA and </w:t>
      </w:r>
      <w:r w:rsidR="008116FC" w:rsidRPr="00365982">
        <w:rPr>
          <w:rFonts w:asciiTheme="majorBidi" w:hAnsiTheme="majorBidi" w:cstheme="majorBidi"/>
          <w:szCs w:val="22"/>
        </w:rPr>
        <w:lastRenderedPageBreak/>
        <w:t xml:space="preserve">served as a mentor for at least </w:t>
      </w:r>
      <w:r w:rsidR="008116FC">
        <w:rPr>
          <w:rFonts w:asciiTheme="majorBidi" w:hAnsiTheme="majorBidi" w:cstheme="majorBidi"/>
          <w:szCs w:val="22"/>
        </w:rPr>
        <w:t>2</w:t>
      </w:r>
      <w:r w:rsidR="008116FC">
        <w:rPr>
          <w:rFonts w:asciiTheme="majorBidi" w:hAnsiTheme="majorBidi" w:cstheme="majorBidi"/>
          <w:szCs w:val="22"/>
          <w:highlight w:val="green"/>
        </w:rPr>
        <w:t xml:space="preserve"> business analysts, 2 </w:t>
      </w:r>
      <w:r w:rsidR="008116FC" w:rsidRPr="006D3CCB">
        <w:rPr>
          <w:rFonts w:asciiTheme="majorBidi" w:hAnsiTheme="majorBidi" w:cstheme="majorBidi"/>
          <w:szCs w:val="22"/>
          <w:highlight w:val="green"/>
        </w:rPr>
        <w:t>Compliance Managers</w:t>
      </w:r>
      <w:r w:rsidR="008116FC">
        <w:rPr>
          <w:rFonts w:asciiTheme="majorBidi" w:hAnsiTheme="majorBidi" w:cstheme="majorBidi"/>
          <w:szCs w:val="22"/>
          <w:highlight w:val="green"/>
        </w:rPr>
        <w:t xml:space="preserve">, 5 </w:t>
      </w:r>
      <w:r w:rsidR="008116FC" w:rsidRPr="006D3CCB">
        <w:rPr>
          <w:rFonts w:asciiTheme="majorBidi" w:hAnsiTheme="majorBidi" w:cstheme="majorBidi"/>
          <w:szCs w:val="22"/>
          <w:highlight w:val="green"/>
        </w:rPr>
        <w:t>Subject Matter Experts</w:t>
      </w:r>
      <w:r w:rsidR="008116FC">
        <w:rPr>
          <w:rFonts w:asciiTheme="majorBidi" w:hAnsiTheme="majorBidi" w:cstheme="majorBidi"/>
          <w:szCs w:val="22"/>
          <w:highlight w:val="green"/>
        </w:rPr>
        <w:t xml:space="preserve"> and 50 </w:t>
      </w:r>
      <w:r w:rsidR="008116FC" w:rsidRPr="006D3CCB">
        <w:rPr>
          <w:rFonts w:asciiTheme="majorBidi" w:hAnsiTheme="majorBidi" w:cstheme="majorBidi"/>
          <w:szCs w:val="22"/>
          <w:highlight w:val="green"/>
        </w:rPr>
        <w:t>Associates</w:t>
      </w:r>
      <w:r w:rsidR="008116FC" w:rsidRPr="00365982">
        <w:rPr>
          <w:rFonts w:asciiTheme="majorBidi" w:hAnsiTheme="majorBidi" w:cstheme="majorBidi"/>
          <w:szCs w:val="22"/>
          <w:highlight w:val="green"/>
        </w:rPr>
        <w:t>.</w:t>
      </w:r>
      <w:r w:rsidR="008116FC" w:rsidRPr="00365982">
        <w:rPr>
          <w:rFonts w:asciiTheme="majorBidi" w:hAnsiTheme="majorBidi" w:cstheme="majorBidi"/>
          <w:szCs w:val="22"/>
        </w:rPr>
        <w:t xml:space="preserve">  </w:t>
      </w:r>
    </w:p>
    <w:p w14:paraId="3B309602" w14:textId="77777777" w:rsidR="008116FC" w:rsidRPr="00365982" w:rsidRDefault="008116FC" w:rsidP="008116FC">
      <w:pPr>
        <w:pStyle w:val="ListParagraph"/>
        <w:ind w:left="0"/>
        <w:jc w:val="both"/>
        <w:rPr>
          <w:rFonts w:asciiTheme="majorBidi" w:hAnsiTheme="majorBidi" w:cstheme="majorBidi"/>
          <w:szCs w:val="22"/>
        </w:rPr>
      </w:pPr>
    </w:p>
    <w:p w14:paraId="51F79FFF" w14:textId="72221788" w:rsidR="008116FC" w:rsidRPr="00365982" w:rsidRDefault="008116FC" w:rsidP="008116FC">
      <w:pPr>
        <w:pStyle w:val="ListParagraph"/>
        <w:ind w:left="0"/>
        <w:jc w:val="both"/>
        <w:rPr>
          <w:rFonts w:asciiTheme="majorBidi" w:hAnsiTheme="majorBidi" w:cstheme="majorBidi"/>
          <w:szCs w:val="22"/>
        </w:rPr>
      </w:pPr>
      <w:r w:rsidRPr="00365982">
        <w:rPr>
          <w:rFonts w:asciiTheme="majorBidi" w:hAnsiTheme="majorBidi" w:cstheme="majorBidi"/>
          <w:szCs w:val="22"/>
        </w:rPr>
        <w:t xml:space="preserve">At Amazon-INDIA, Mr. Byladakere Somashekaraiah used his knowledge of Amazon-specific technologies to develop new features for the Compliance Operations team that would aid in support for </w:t>
      </w:r>
      <w:r w:rsidRPr="00365982">
        <w:rPr>
          <w:rFonts w:asciiTheme="majorBidi" w:hAnsiTheme="majorBidi" w:cstheme="majorBidi"/>
          <w:bCs/>
          <w:szCs w:val="22"/>
        </w:rPr>
        <w:t xml:space="preserve">multiple programs such as restricted products, dangerous goods, and imported products. </w:t>
      </w:r>
      <w:r w:rsidRPr="00365982">
        <w:rPr>
          <w:rFonts w:asciiTheme="majorBidi" w:hAnsiTheme="majorBidi" w:cstheme="majorBidi"/>
          <w:szCs w:val="22"/>
        </w:rPr>
        <w:t>While employed with Amazon-INDIA, Mr. Byladakere Somashekaraiah delivered several key projects, including automated dashboards he built</w:t>
      </w:r>
      <w:r w:rsidRPr="00365982">
        <w:rPr>
          <w:rFonts w:asciiTheme="majorBidi" w:hAnsiTheme="majorBidi" w:cstheme="majorBidi"/>
          <w:b/>
          <w:bCs/>
          <w:szCs w:val="22"/>
        </w:rPr>
        <w:t xml:space="preserve"> </w:t>
      </w:r>
      <w:r w:rsidRPr="00365982">
        <w:rPr>
          <w:rFonts w:asciiTheme="majorBidi" w:hAnsiTheme="majorBidi" w:cstheme="majorBidi"/>
          <w:bCs/>
          <w:szCs w:val="22"/>
        </w:rPr>
        <w:t>for Weekly and Monthly Business Reporting (WBR/MBR) using ETL Manager, Redshift, S3, and Grasshopper in combination with his Excel and SQL expertise</w:t>
      </w:r>
      <w:r w:rsidRPr="00365982">
        <w:rPr>
          <w:rFonts w:asciiTheme="majorBidi" w:hAnsiTheme="majorBidi" w:cstheme="majorBidi"/>
          <w:szCs w:val="22"/>
        </w:rPr>
        <w:t>. As a member of the Compliance Operations team, Mr. Byladakere Somashekaraiah</w:t>
      </w:r>
      <w:r w:rsidRPr="00365982">
        <w:rPr>
          <w:rFonts w:asciiTheme="majorBidi" w:hAnsiTheme="majorBidi" w:cstheme="majorBidi"/>
          <w:b/>
          <w:bCs/>
          <w:szCs w:val="22"/>
        </w:rPr>
        <w:t xml:space="preserve"> </w:t>
      </w:r>
      <w:r w:rsidRPr="00365982">
        <w:rPr>
          <w:rFonts w:asciiTheme="majorBidi" w:hAnsiTheme="majorBidi" w:cstheme="majorBidi"/>
          <w:szCs w:val="22"/>
        </w:rPr>
        <w:t xml:space="preserve">was responsible for </w:t>
      </w:r>
      <w:r w:rsidRPr="000412F4">
        <w:rPr>
          <w:rFonts w:asciiTheme="majorBidi" w:hAnsiTheme="majorBidi" w:cstheme="majorBidi"/>
          <w:szCs w:val="22"/>
          <w:highlight w:val="green"/>
        </w:rPr>
        <w:t xml:space="preserve">finding relevant data sources, building data </w:t>
      </w:r>
      <w:r>
        <w:rPr>
          <w:rFonts w:asciiTheme="majorBidi" w:hAnsiTheme="majorBidi" w:cstheme="majorBidi"/>
          <w:szCs w:val="22"/>
          <w:highlight w:val="green"/>
        </w:rPr>
        <w:t>queries</w:t>
      </w:r>
      <w:r w:rsidRPr="000412F4">
        <w:rPr>
          <w:rFonts w:asciiTheme="majorBidi" w:hAnsiTheme="majorBidi" w:cstheme="majorBidi"/>
          <w:szCs w:val="22"/>
          <w:highlight w:val="green"/>
        </w:rPr>
        <w:t xml:space="preserve">, transforming data into a usable state, </w:t>
      </w:r>
      <w:r>
        <w:rPr>
          <w:rFonts w:asciiTheme="majorBidi" w:hAnsiTheme="majorBidi" w:cstheme="majorBidi"/>
          <w:szCs w:val="22"/>
          <w:highlight w:val="green"/>
        </w:rPr>
        <w:t xml:space="preserve">designing &amp; </w:t>
      </w:r>
      <w:r w:rsidRPr="000412F4">
        <w:rPr>
          <w:rFonts w:asciiTheme="majorBidi" w:hAnsiTheme="majorBidi" w:cstheme="majorBidi"/>
          <w:szCs w:val="22"/>
          <w:highlight w:val="green"/>
        </w:rPr>
        <w:t xml:space="preserve">building dashboards and analyzing </w:t>
      </w:r>
      <w:r>
        <w:rPr>
          <w:rFonts w:asciiTheme="majorBidi" w:hAnsiTheme="majorBidi" w:cstheme="majorBidi"/>
          <w:szCs w:val="22"/>
          <w:highlight w:val="green"/>
        </w:rPr>
        <w:t xml:space="preserve">data patterns to help the leadership. </w:t>
      </w:r>
      <w:r w:rsidRPr="00365982">
        <w:rPr>
          <w:rFonts w:asciiTheme="majorBidi" w:hAnsiTheme="majorBidi" w:cstheme="majorBidi"/>
          <w:szCs w:val="22"/>
        </w:rPr>
        <w:t xml:space="preserve">Mr. Byladakere Somashekaraiah’s technical expertise and experience with Amazon helped the growth of Amazon’s development center in </w:t>
      </w:r>
      <w:r w:rsidR="00C130B2" w:rsidRPr="00365982">
        <w:rPr>
          <w:rFonts w:asciiTheme="majorBidi" w:hAnsiTheme="majorBidi" w:cstheme="majorBidi"/>
          <w:szCs w:val="22"/>
        </w:rPr>
        <w:t>Bengaluru</w:t>
      </w:r>
      <w:r w:rsidRPr="00365982">
        <w:rPr>
          <w:rFonts w:asciiTheme="majorBidi" w:hAnsiTheme="majorBidi" w:cstheme="majorBidi"/>
          <w:szCs w:val="22"/>
        </w:rPr>
        <w:t xml:space="preserve">, India, and singled him out as uniquely qualified for transfer to the U.S. team. </w:t>
      </w:r>
    </w:p>
    <w:p w14:paraId="5C2B9464" w14:textId="0EE89E11" w:rsidR="008116FC" w:rsidRPr="00344CAE" w:rsidRDefault="008116FC" w:rsidP="00A00A4C">
      <w:pPr>
        <w:jc w:val="both"/>
        <w:rPr>
          <w:rFonts w:asciiTheme="majorBidi" w:hAnsiTheme="majorBidi" w:cstheme="majorBidi"/>
          <w:bCs/>
          <w:szCs w:val="22"/>
        </w:rPr>
      </w:pPr>
    </w:p>
    <w:p w14:paraId="040CCBBE" w14:textId="2C02A480" w:rsidR="008116FC" w:rsidRDefault="00A00A4C" w:rsidP="00A00A4C">
      <w:pPr>
        <w:jc w:val="both"/>
        <w:rPr>
          <w:rFonts w:asciiTheme="majorBidi" w:hAnsiTheme="majorBidi" w:cstheme="majorBidi"/>
          <w:bCs/>
          <w:szCs w:val="22"/>
          <w:highlight w:val="cyan"/>
        </w:rPr>
      </w:pPr>
      <w:r>
        <w:rPr>
          <w:rFonts w:asciiTheme="majorBidi" w:hAnsiTheme="majorBidi" w:cstheme="majorBidi"/>
          <w:bCs/>
          <w:szCs w:val="22"/>
        </w:rPr>
        <w:t>On this team, the Beneficiary</w:t>
      </w:r>
      <w:r w:rsidRPr="00344CAE">
        <w:rPr>
          <w:rFonts w:asciiTheme="majorBidi" w:hAnsiTheme="majorBidi" w:cstheme="majorBidi"/>
          <w:bCs/>
          <w:szCs w:val="22"/>
        </w:rPr>
        <w:t xml:space="preserve"> serve</w:t>
      </w:r>
      <w:r>
        <w:rPr>
          <w:rFonts w:asciiTheme="majorBidi" w:hAnsiTheme="majorBidi" w:cstheme="majorBidi"/>
          <w:bCs/>
          <w:szCs w:val="22"/>
        </w:rPr>
        <w:t>d</w:t>
      </w:r>
      <w:r w:rsidRPr="00344CAE">
        <w:rPr>
          <w:rFonts w:asciiTheme="majorBidi" w:hAnsiTheme="majorBidi" w:cstheme="majorBidi"/>
          <w:bCs/>
          <w:szCs w:val="22"/>
        </w:rPr>
        <w:t xml:space="preserve"> as a </w:t>
      </w:r>
      <w:r w:rsidRPr="00434598">
        <w:rPr>
          <w:rFonts w:asciiTheme="majorBidi" w:hAnsiTheme="majorBidi" w:cstheme="majorBidi"/>
          <w:bCs/>
          <w:szCs w:val="22"/>
          <w:highlight w:val="yellow"/>
        </w:rPr>
        <w:t>[Foreign Job Title</w:t>
      </w:r>
      <w:r>
        <w:rPr>
          <w:rFonts w:asciiTheme="majorBidi" w:hAnsiTheme="majorBidi" w:cstheme="majorBidi"/>
          <w:bCs/>
          <w:szCs w:val="22"/>
          <w:highlight w:val="yellow"/>
        </w:rPr>
        <w:t>, should match with the initial filing</w:t>
      </w:r>
      <w:r w:rsidRPr="00434598">
        <w:rPr>
          <w:rFonts w:asciiTheme="majorBidi" w:hAnsiTheme="majorBidi" w:cstheme="majorBidi"/>
          <w:bCs/>
          <w:szCs w:val="22"/>
          <w:highlight w:val="yellow"/>
        </w:rPr>
        <w:t>]</w:t>
      </w:r>
      <w:r w:rsidR="008116FC" w:rsidRPr="00344CAE">
        <w:rPr>
          <w:rFonts w:asciiTheme="majorBidi" w:hAnsiTheme="majorBidi" w:cstheme="majorBidi"/>
          <w:bCs/>
          <w:szCs w:val="22"/>
        </w:rPr>
        <w:t xml:space="preserve">, </w:t>
      </w:r>
      <w:r w:rsidR="008116FC">
        <w:rPr>
          <w:rFonts w:asciiTheme="majorBidi" w:hAnsiTheme="majorBidi" w:cstheme="majorBidi"/>
          <w:bCs/>
          <w:szCs w:val="22"/>
        </w:rPr>
        <w:t>he</w:t>
      </w:r>
      <w:r w:rsidR="008116FC" w:rsidRPr="00365982">
        <w:rPr>
          <w:rFonts w:asciiTheme="majorBidi" w:eastAsia="Times New Roman" w:hAnsiTheme="majorBidi" w:cstheme="majorBidi"/>
          <w:szCs w:val="22"/>
          <w:lang w:eastAsia="en-US"/>
        </w:rPr>
        <w:t xml:space="preserve"> served as an invaluable member of the Compliance Operations team. As a Business Analyst, he used Amazon proprietary development technologies and platforms to </w:t>
      </w:r>
      <w:r w:rsidR="008116FC" w:rsidRPr="00477FB7">
        <w:rPr>
          <w:rFonts w:asciiTheme="majorBidi" w:hAnsiTheme="majorBidi" w:cstheme="majorBidi"/>
          <w:szCs w:val="22"/>
          <w:highlight w:val="green"/>
        </w:rPr>
        <w:t>extract, transform, aggregate and manipulate massive volumes of data</w:t>
      </w:r>
      <w:r w:rsidR="008116FC" w:rsidRPr="00365982">
        <w:rPr>
          <w:rFonts w:asciiTheme="majorBidi" w:eastAsia="Times New Roman" w:hAnsiTheme="majorBidi" w:cstheme="majorBidi"/>
          <w:szCs w:val="22"/>
          <w:highlight w:val="green"/>
          <w:lang w:eastAsia="en-US"/>
        </w:rPr>
        <w:t>.</w:t>
      </w:r>
      <w:r w:rsidR="008116FC" w:rsidRPr="00365982">
        <w:rPr>
          <w:rFonts w:asciiTheme="majorBidi" w:eastAsia="Times New Roman" w:hAnsiTheme="majorBidi" w:cstheme="majorBidi"/>
          <w:szCs w:val="22"/>
          <w:lang w:eastAsia="en-US"/>
        </w:rPr>
        <w:t xml:space="preserve"> In doing so, he gained highly specialized knowledge necessary to quickly improve the </w:t>
      </w:r>
      <w:r w:rsidR="008116FC">
        <w:rPr>
          <w:rFonts w:asciiTheme="majorBidi" w:eastAsia="Times New Roman" w:hAnsiTheme="majorBidi" w:cstheme="majorBidi"/>
          <w:szCs w:val="22"/>
          <w:highlight w:val="green"/>
          <w:lang w:eastAsia="en-US"/>
        </w:rPr>
        <w:t xml:space="preserve">effective time needed to develop codes and identify the </w:t>
      </w:r>
      <w:r w:rsidR="008116FC" w:rsidRPr="00EB5034">
        <w:rPr>
          <w:rFonts w:asciiTheme="majorBidi" w:eastAsia="Times New Roman" w:hAnsiTheme="majorBidi" w:cstheme="majorBidi"/>
          <w:szCs w:val="22"/>
          <w:highlight w:val="green"/>
          <w:lang w:eastAsia="en-US"/>
        </w:rPr>
        <w:t xml:space="preserve">deficiencies and vulnerabilities </w:t>
      </w:r>
      <w:r w:rsidR="008116FC">
        <w:rPr>
          <w:rFonts w:asciiTheme="majorBidi" w:eastAsia="Times New Roman" w:hAnsiTheme="majorBidi" w:cstheme="majorBidi"/>
          <w:szCs w:val="22"/>
          <w:highlight w:val="green"/>
          <w:lang w:eastAsia="en-US"/>
        </w:rPr>
        <w:t>and solve them</w:t>
      </w:r>
      <w:r w:rsidR="008116FC" w:rsidRPr="00365982">
        <w:rPr>
          <w:rFonts w:asciiTheme="majorBidi" w:eastAsia="Times New Roman" w:hAnsiTheme="majorBidi" w:cstheme="majorBidi"/>
          <w:szCs w:val="22"/>
          <w:lang w:eastAsia="en-US"/>
        </w:rPr>
        <w:t xml:space="preserve"> on the Compliance Operations team for Amazon. Mr. Byladakere Somashekaraiah was selected as a unique candidate for transfer to the United States because while at Amazon-INDIA, he gained extensive special knowledge and advanced understanding of Amazon’s proprietary tools and technologies. Specifically, he gained expertise in </w:t>
      </w:r>
      <w:r w:rsidR="008116FC" w:rsidRPr="00DD7321">
        <w:rPr>
          <w:rFonts w:asciiTheme="majorBidi" w:eastAsia="Times New Roman" w:hAnsiTheme="majorBidi" w:cstheme="majorBidi"/>
          <w:szCs w:val="22"/>
          <w:highlight w:val="green"/>
          <w:lang w:eastAsia="en-US"/>
        </w:rPr>
        <w:t>suite of interlocking Amazon tools wi</w:t>
      </w:r>
      <w:r w:rsidR="008116FC">
        <w:rPr>
          <w:rFonts w:asciiTheme="majorBidi" w:eastAsia="Times New Roman" w:hAnsiTheme="majorBidi" w:cstheme="majorBidi"/>
          <w:szCs w:val="22"/>
          <w:highlight w:val="green"/>
          <w:lang w:eastAsia="en-US"/>
        </w:rPr>
        <w:t xml:space="preserve">th unique business intelligence </w:t>
      </w:r>
      <w:r w:rsidR="008116FC" w:rsidRPr="00DD7321">
        <w:rPr>
          <w:rFonts w:asciiTheme="majorBidi" w:eastAsia="Times New Roman" w:hAnsiTheme="majorBidi" w:cstheme="majorBidi"/>
          <w:szCs w:val="22"/>
          <w:highlight w:val="green"/>
          <w:lang w:eastAsia="en-US"/>
        </w:rPr>
        <w:t>functionalities</w:t>
      </w:r>
      <w:r w:rsidR="008116FC">
        <w:rPr>
          <w:rFonts w:asciiTheme="majorBidi" w:eastAsia="Times New Roman" w:hAnsiTheme="majorBidi" w:cstheme="majorBidi"/>
          <w:szCs w:val="22"/>
          <w:highlight w:val="green"/>
          <w:lang w:eastAsia="en-US"/>
        </w:rPr>
        <w:t xml:space="preserve"> to </w:t>
      </w:r>
      <w:r w:rsidR="008116FC" w:rsidRPr="009B3CD7">
        <w:rPr>
          <w:rFonts w:asciiTheme="majorBidi" w:eastAsia="Times New Roman" w:hAnsiTheme="majorBidi" w:cstheme="majorBidi"/>
          <w:szCs w:val="22"/>
          <w:lang w:eastAsia="en-US"/>
        </w:rPr>
        <w:t xml:space="preserve">design scalable solution, build engineering tools and present the findings and analysis to the leadership </w:t>
      </w:r>
      <w:r w:rsidR="00D97EAC" w:rsidRPr="009B3CD7">
        <w:rPr>
          <w:rFonts w:asciiTheme="majorBidi" w:eastAsia="Times New Roman" w:hAnsiTheme="majorBidi" w:cstheme="majorBidi"/>
          <w:szCs w:val="22"/>
          <w:lang w:eastAsia="en-US"/>
        </w:rPr>
        <w:t>team.</w:t>
      </w:r>
      <w:r w:rsidR="00D97EAC" w:rsidRPr="00365982">
        <w:rPr>
          <w:rFonts w:asciiTheme="majorBidi" w:eastAsia="Times New Roman" w:hAnsiTheme="majorBidi" w:cstheme="majorBidi"/>
          <w:b/>
          <w:bCs/>
          <w:szCs w:val="22"/>
          <w:lang w:eastAsia="en-US"/>
        </w:rPr>
        <w:t xml:space="preserve"> The</w:t>
      </w:r>
      <w:r w:rsidR="008116FC" w:rsidRPr="00365982">
        <w:rPr>
          <w:rFonts w:asciiTheme="majorBidi" w:eastAsia="Times New Roman" w:hAnsiTheme="majorBidi" w:cstheme="majorBidi"/>
          <w:b/>
          <w:bCs/>
          <w:szCs w:val="22"/>
          <w:lang w:eastAsia="en-US"/>
        </w:rPr>
        <w:t xml:space="preserve"> level of expertise</w:t>
      </w:r>
      <w:r w:rsidR="008116FC" w:rsidRPr="00365982">
        <w:rPr>
          <w:rFonts w:asciiTheme="majorBidi" w:hAnsiTheme="majorBidi" w:cstheme="majorBidi"/>
          <w:szCs w:val="22"/>
        </w:rPr>
        <w:t xml:space="preserve"> </w:t>
      </w:r>
      <w:r w:rsidR="008116FC" w:rsidRPr="00365982">
        <w:rPr>
          <w:rFonts w:asciiTheme="majorBidi" w:eastAsia="Times New Roman" w:hAnsiTheme="majorBidi" w:cstheme="majorBidi"/>
          <w:b/>
          <w:bCs/>
          <w:szCs w:val="22"/>
          <w:lang w:eastAsia="en-US"/>
        </w:rPr>
        <w:t>Mr. Byladakere Somashekaraiah acquired with Amazon-INDIA is not only non-existent outside of Amazon, but extremely uncommon even within Amazon, and undoubtedly advanced Amazon’s competitiveness in the global marketplace</w:t>
      </w:r>
      <w:r w:rsidR="008116FC" w:rsidRPr="00365982">
        <w:rPr>
          <w:rFonts w:asciiTheme="majorBidi" w:eastAsia="Times New Roman" w:hAnsiTheme="majorBidi" w:cstheme="majorBidi"/>
          <w:szCs w:val="22"/>
          <w:lang w:eastAsia="en-US"/>
        </w:rPr>
        <w:t xml:space="preserve">. </w:t>
      </w:r>
    </w:p>
    <w:p w14:paraId="03B1C395" w14:textId="77777777" w:rsidR="00C04DC3" w:rsidRPr="00344CAE" w:rsidRDefault="00C04DC3" w:rsidP="00A00A4C">
      <w:pPr>
        <w:jc w:val="both"/>
        <w:rPr>
          <w:rFonts w:asciiTheme="majorBidi" w:hAnsiTheme="majorBidi" w:cstheme="majorBidi"/>
          <w:bCs/>
          <w:szCs w:val="22"/>
        </w:rPr>
      </w:pPr>
    </w:p>
    <w:p w14:paraId="4353CA8C" w14:textId="77777777" w:rsidR="00A00A4C" w:rsidRPr="00344CAE" w:rsidRDefault="00A00A4C" w:rsidP="00A00A4C">
      <w:pPr>
        <w:jc w:val="both"/>
        <w:rPr>
          <w:rFonts w:asciiTheme="majorBidi" w:hAnsiTheme="majorBidi" w:cstheme="majorBidi"/>
          <w:bCs/>
          <w:szCs w:val="22"/>
        </w:rPr>
      </w:pPr>
      <w:r w:rsidRPr="00344CAE">
        <w:rPr>
          <w:rFonts w:asciiTheme="majorBidi" w:hAnsiTheme="majorBidi" w:cstheme="majorBidi"/>
          <w:bCs/>
          <w:szCs w:val="22"/>
        </w:rPr>
        <w:t xml:space="preserve">Specifically, </w:t>
      </w:r>
      <w:r w:rsidRPr="005B04B6">
        <w:rPr>
          <w:rFonts w:asciiTheme="majorBidi" w:hAnsiTheme="majorBidi" w:cstheme="majorBidi"/>
          <w:bCs/>
          <w:szCs w:val="22"/>
        </w:rPr>
        <w:t>the Beneficiary</w:t>
      </w:r>
      <w:r w:rsidRPr="00344CAE">
        <w:rPr>
          <w:rFonts w:asciiTheme="majorBidi" w:hAnsiTheme="majorBidi" w:cstheme="majorBidi"/>
          <w:bCs/>
          <w:szCs w:val="22"/>
        </w:rPr>
        <w:t xml:space="preserve"> perform</w:t>
      </w:r>
      <w:r>
        <w:rPr>
          <w:rFonts w:asciiTheme="majorBidi" w:hAnsiTheme="majorBidi" w:cstheme="majorBidi"/>
          <w:bCs/>
          <w:szCs w:val="22"/>
        </w:rPr>
        <w:t>ed</w:t>
      </w:r>
      <w:r w:rsidRPr="00344CAE">
        <w:rPr>
          <w:rFonts w:asciiTheme="majorBidi" w:hAnsiTheme="majorBidi" w:cstheme="majorBidi"/>
          <w:bCs/>
          <w:szCs w:val="22"/>
        </w:rPr>
        <w:t xml:space="preserve"> the following job duties, all of which require extensive specialized knowledge of Amazon’s internal tools, technologies, products, procedures, and processes:</w:t>
      </w:r>
    </w:p>
    <w:p w14:paraId="008E2BEA" w14:textId="77777777" w:rsidR="00A00A4C" w:rsidRPr="00344CAE" w:rsidRDefault="00A00A4C" w:rsidP="00A00A4C">
      <w:pPr>
        <w:jc w:val="both"/>
        <w:rPr>
          <w:rFonts w:asciiTheme="majorBidi" w:hAnsiTheme="majorBidi" w:cstheme="majorBidi"/>
          <w:bCs/>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3240"/>
      </w:tblGrid>
      <w:tr w:rsidR="00A00A4C" w:rsidRPr="00344CAE" w14:paraId="0B8FA2EA" w14:textId="77777777" w:rsidTr="001E2875">
        <w:trPr>
          <w:trHeight w:val="1097"/>
        </w:trPr>
        <w:tc>
          <w:tcPr>
            <w:tcW w:w="4680" w:type="dxa"/>
            <w:shd w:val="clear" w:color="auto" w:fill="auto"/>
            <w:vAlign w:val="center"/>
          </w:tcPr>
          <w:p w14:paraId="69375552" w14:textId="77777777" w:rsidR="00A00A4C" w:rsidRPr="00344CAE" w:rsidRDefault="00A00A4C" w:rsidP="001E2875">
            <w:pPr>
              <w:jc w:val="center"/>
              <w:rPr>
                <w:rFonts w:asciiTheme="majorBidi" w:eastAsia="Times" w:hAnsiTheme="majorBidi" w:cstheme="majorBidi"/>
                <w:szCs w:val="22"/>
              </w:rPr>
            </w:pPr>
            <w:r w:rsidRPr="00344CAE">
              <w:rPr>
                <w:rFonts w:asciiTheme="majorBidi" w:eastAsia="Times" w:hAnsiTheme="majorBidi" w:cstheme="majorBidi"/>
                <w:b/>
                <w:bCs/>
                <w:szCs w:val="22"/>
              </w:rPr>
              <w:t>Job Duties</w:t>
            </w:r>
          </w:p>
        </w:tc>
        <w:tc>
          <w:tcPr>
            <w:tcW w:w="1440" w:type="dxa"/>
            <w:shd w:val="clear" w:color="auto" w:fill="auto"/>
            <w:vAlign w:val="center"/>
          </w:tcPr>
          <w:p w14:paraId="0AD1162B" w14:textId="77777777" w:rsidR="00A00A4C" w:rsidRPr="00344CAE" w:rsidRDefault="00A00A4C" w:rsidP="001E2875">
            <w:pPr>
              <w:jc w:val="center"/>
              <w:rPr>
                <w:rFonts w:asciiTheme="majorBidi" w:eastAsia="Times" w:hAnsiTheme="majorBidi" w:cstheme="majorBidi"/>
                <w:b/>
                <w:bCs/>
                <w:szCs w:val="22"/>
              </w:rPr>
            </w:pPr>
            <w:r w:rsidRPr="00344CAE">
              <w:rPr>
                <w:rFonts w:asciiTheme="majorBidi" w:eastAsia="Times" w:hAnsiTheme="majorBidi" w:cstheme="majorBidi"/>
                <w:b/>
                <w:bCs/>
                <w:szCs w:val="22"/>
              </w:rPr>
              <w:t>% of Time Spent on duty</w:t>
            </w:r>
          </w:p>
        </w:tc>
        <w:tc>
          <w:tcPr>
            <w:tcW w:w="3240" w:type="dxa"/>
            <w:shd w:val="clear" w:color="auto" w:fill="auto"/>
            <w:vAlign w:val="center"/>
          </w:tcPr>
          <w:p w14:paraId="124C135D" w14:textId="77777777" w:rsidR="00A00A4C" w:rsidRPr="00344CAE" w:rsidRDefault="00A00A4C" w:rsidP="001E2875">
            <w:pPr>
              <w:jc w:val="center"/>
              <w:rPr>
                <w:rFonts w:asciiTheme="majorBidi" w:eastAsia="Times" w:hAnsiTheme="majorBidi" w:cstheme="majorBidi"/>
                <w:szCs w:val="22"/>
              </w:rPr>
            </w:pPr>
            <w:r w:rsidRPr="00344CAE">
              <w:rPr>
                <w:rFonts w:asciiTheme="majorBidi" w:eastAsia="Times" w:hAnsiTheme="majorBidi" w:cstheme="majorBidi"/>
                <w:b/>
                <w:bCs/>
                <w:szCs w:val="22"/>
              </w:rPr>
              <w:t>Amazon’s products, services, tools, research, equipment, techniques etc. requiring specialized knowledge</w:t>
            </w:r>
          </w:p>
        </w:tc>
      </w:tr>
      <w:tr w:rsidR="008116FC" w:rsidRPr="00344CAE" w14:paraId="07B9ECCD" w14:textId="77777777" w:rsidTr="004A20B7">
        <w:trPr>
          <w:trHeight w:val="856"/>
        </w:trPr>
        <w:tc>
          <w:tcPr>
            <w:tcW w:w="4680" w:type="dxa"/>
            <w:shd w:val="clear" w:color="auto" w:fill="auto"/>
            <w:vAlign w:val="center"/>
          </w:tcPr>
          <w:p w14:paraId="405A9CD6" w14:textId="77777777" w:rsidR="008116FC" w:rsidRDefault="008116FC" w:rsidP="008116FC">
            <w:pPr>
              <w:rPr>
                <w:rFonts w:asciiTheme="majorBidi" w:hAnsiTheme="majorBidi" w:cstheme="majorBidi"/>
                <w:bCs/>
                <w:szCs w:val="22"/>
              </w:rPr>
            </w:pPr>
            <w:r w:rsidRPr="00365982">
              <w:rPr>
                <w:rFonts w:asciiTheme="majorBidi" w:hAnsiTheme="majorBidi" w:cstheme="majorBidi"/>
                <w:bCs/>
                <w:szCs w:val="22"/>
              </w:rPr>
              <w:t>Defining Management Information reporting requirements and compliance related dashboards to enable an integrated approach covering all compliance topics.</w:t>
            </w:r>
          </w:p>
          <w:p w14:paraId="6F3F9A6D" w14:textId="77777777" w:rsidR="008116FC" w:rsidRPr="007440B6" w:rsidRDefault="008116FC" w:rsidP="008116FC">
            <w:pPr>
              <w:rPr>
                <w:rFonts w:asciiTheme="majorBidi" w:hAnsiTheme="majorBidi" w:cstheme="majorBidi"/>
                <w:bCs/>
                <w:szCs w:val="22"/>
              </w:rPr>
            </w:pPr>
          </w:p>
          <w:p w14:paraId="76143BE2" w14:textId="77777777" w:rsidR="008116FC" w:rsidRPr="00CA00DF" w:rsidRDefault="008116FC" w:rsidP="008116FC">
            <w:pPr>
              <w:pStyle w:val="ListParagraph"/>
              <w:numPr>
                <w:ilvl w:val="0"/>
                <w:numId w:val="67"/>
              </w:numPr>
              <w:ind w:left="339" w:hanging="270"/>
              <w:rPr>
                <w:rFonts w:asciiTheme="majorBidi" w:hAnsiTheme="majorBidi" w:cstheme="majorBidi"/>
                <w:color w:val="000000"/>
                <w:szCs w:val="22"/>
                <w:highlight w:val="green"/>
              </w:rPr>
            </w:pPr>
            <w:r w:rsidRPr="00CA00DF">
              <w:rPr>
                <w:rFonts w:asciiTheme="majorBidi" w:hAnsiTheme="majorBidi" w:cstheme="majorBidi"/>
                <w:color w:val="000000"/>
                <w:szCs w:val="22"/>
                <w:highlight w:val="green"/>
              </w:rPr>
              <w:t>Collaborate with Business teams to distill specific data requirements from high-level business goals</w:t>
            </w:r>
          </w:p>
          <w:p w14:paraId="014A49B6" w14:textId="77777777" w:rsidR="008116FC" w:rsidRPr="007A761F" w:rsidRDefault="008116FC" w:rsidP="008116FC">
            <w:pPr>
              <w:pStyle w:val="ListParagraph"/>
              <w:numPr>
                <w:ilvl w:val="0"/>
                <w:numId w:val="67"/>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 xml:space="preserve">Extract data from Data Warehouse and build data pipelines through ETLM,S3 and Redshift </w:t>
            </w:r>
          </w:p>
          <w:p w14:paraId="19FA814B" w14:textId="77777777" w:rsidR="008116FC" w:rsidRPr="007A761F" w:rsidRDefault="008116FC" w:rsidP="008116FC">
            <w:pPr>
              <w:pStyle w:val="ListParagraph"/>
              <w:numPr>
                <w:ilvl w:val="0"/>
                <w:numId w:val="67"/>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Anlayse Data for the accuracy of data and provide perspective to leaders on how to view the metrics.</w:t>
            </w:r>
          </w:p>
          <w:p w14:paraId="2069B377" w14:textId="14F61A46" w:rsidR="008116FC" w:rsidRPr="00344CAE" w:rsidRDefault="008116FC" w:rsidP="008116FC">
            <w:pPr>
              <w:contextualSpacing/>
              <w:jc w:val="both"/>
              <w:rPr>
                <w:rFonts w:asciiTheme="majorBidi" w:eastAsia="Times" w:hAnsiTheme="majorBidi" w:cstheme="majorBidi"/>
                <w:szCs w:val="22"/>
                <w:highlight w:val="cyan"/>
              </w:rPr>
            </w:pPr>
          </w:p>
        </w:tc>
        <w:tc>
          <w:tcPr>
            <w:tcW w:w="1440" w:type="dxa"/>
            <w:shd w:val="clear" w:color="auto" w:fill="auto"/>
            <w:vAlign w:val="center"/>
          </w:tcPr>
          <w:p w14:paraId="1216A883" w14:textId="74CCB79D" w:rsidR="008116FC" w:rsidRPr="00344CAE" w:rsidRDefault="008116FC" w:rsidP="008116FC">
            <w:pPr>
              <w:jc w:val="center"/>
              <w:rPr>
                <w:rFonts w:asciiTheme="majorBidi" w:eastAsia="Times" w:hAnsiTheme="majorBidi" w:cstheme="majorBidi"/>
                <w:szCs w:val="22"/>
                <w:highlight w:val="cyan"/>
              </w:rPr>
            </w:pPr>
            <w:r>
              <w:rPr>
                <w:rFonts w:asciiTheme="majorBidi" w:hAnsiTheme="majorBidi" w:cstheme="majorBidi"/>
                <w:bCs/>
                <w:szCs w:val="22"/>
              </w:rPr>
              <w:t>15</w:t>
            </w:r>
            <w:r w:rsidRPr="00365982">
              <w:rPr>
                <w:rFonts w:asciiTheme="majorBidi" w:hAnsiTheme="majorBidi" w:cstheme="majorBidi"/>
                <w:bCs/>
                <w:szCs w:val="22"/>
              </w:rPr>
              <w:t>%</w:t>
            </w:r>
          </w:p>
        </w:tc>
        <w:tc>
          <w:tcPr>
            <w:tcW w:w="3240" w:type="dxa"/>
            <w:shd w:val="clear" w:color="auto" w:fill="auto"/>
            <w:vAlign w:val="center"/>
          </w:tcPr>
          <w:p w14:paraId="0A4B599F" w14:textId="4566A275" w:rsidR="008116FC" w:rsidRPr="00344CAE" w:rsidRDefault="008116FC" w:rsidP="008116FC">
            <w:pPr>
              <w:jc w:val="center"/>
              <w:rPr>
                <w:rFonts w:asciiTheme="majorBidi" w:eastAsia="Times" w:hAnsiTheme="majorBidi" w:cstheme="majorBidi"/>
                <w:szCs w:val="22"/>
                <w:highlight w:val="cyan"/>
              </w:rPr>
            </w:pPr>
            <w:r w:rsidRPr="00E02DE3">
              <w:rPr>
                <w:rFonts w:asciiTheme="majorBidi" w:hAnsiTheme="majorBidi" w:cstheme="majorBidi"/>
                <w:sz w:val="23"/>
                <w:szCs w:val="23"/>
              </w:rPr>
              <w:t>Simple Storage Service</w:t>
            </w:r>
            <w:r w:rsidRPr="00365982">
              <w:rPr>
                <w:rFonts w:asciiTheme="majorBidi" w:hAnsiTheme="majorBidi" w:cstheme="majorBidi"/>
                <w:bCs/>
                <w:szCs w:val="22"/>
              </w:rPr>
              <w:t>, Redshift, ETLM, VIRT Dashboard</w:t>
            </w:r>
          </w:p>
        </w:tc>
      </w:tr>
      <w:tr w:rsidR="008116FC" w:rsidRPr="00344CAE" w14:paraId="4DA7AB0D" w14:textId="77777777" w:rsidTr="003D2C1D">
        <w:trPr>
          <w:trHeight w:val="146"/>
        </w:trPr>
        <w:tc>
          <w:tcPr>
            <w:tcW w:w="4680" w:type="dxa"/>
            <w:shd w:val="clear" w:color="auto" w:fill="auto"/>
            <w:vAlign w:val="center"/>
          </w:tcPr>
          <w:p w14:paraId="3A3EDA3D"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lastRenderedPageBreak/>
              <w:t>Building a compliance organization level reporting dashboard to help management understand challenges and risks faced around compliance.</w:t>
            </w:r>
          </w:p>
          <w:p w14:paraId="184719C9" w14:textId="77777777" w:rsidR="008116FC" w:rsidRPr="007A761F" w:rsidRDefault="008116FC" w:rsidP="008116FC">
            <w:pPr>
              <w:pStyle w:val="ListParagraph"/>
              <w:numPr>
                <w:ilvl w:val="0"/>
                <w:numId w:val="67"/>
              </w:numPr>
              <w:ind w:left="339" w:hanging="270"/>
              <w:rPr>
                <w:rFonts w:asciiTheme="majorBidi" w:hAnsiTheme="majorBidi" w:cstheme="majorBidi"/>
                <w:color w:val="000000"/>
                <w:szCs w:val="22"/>
                <w:highlight w:val="green"/>
              </w:rPr>
            </w:pPr>
            <w:r w:rsidRPr="007A761F">
              <w:rPr>
                <w:rFonts w:asciiTheme="majorBidi" w:hAnsiTheme="majorBidi" w:cstheme="majorBidi"/>
                <w:color w:val="000000"/>
                <w:szCs w:val="22"/>
                <w:highlight w:val="green"/>
              </w:rPr>
              <w:t>Build easy to understand and lite Dashboard using Redshift, ETLM</w:t>
            </w:r>
            <w:r>
              <w:rPr>
                <w:rFonts w:asciiTheme="majorBidi" w:hAnsiTheme="majorBidi" w:cstheme="majorBidi"/>
                <w:color w:val="000000"/>
                <w:szCs w:val="22"/>
                <w:highlight w:val="green"/>
              </w:rPr>
              <w:t xml:space="preserve"> and excel </w:t>
            </w:r>
            <w:r w:rsidRPr="007A761F">
              <w:rPr>
                <w:rFonts w:asciiTheme="majorBidi" w:hAnsiTheme="majorBidi" w:cstheme="majorBidi"/>
                <w:color w:val="000000"/>
                <w:szCs w:val="22"/>
                <w:highlight w:val="green"/>
              </w:rPr>
              <w:t xml:space="preserve"> </w:t>
            </w:r>
          </w:p>
          <w:p w14:paraId="02BE2541" w14:textId="7AB4F80D" w:rsidR="008116FC" w:rsidRPr="00344CAE" w:rsidRDefault="008116FC" w:rsidP="008116FC">
            <w:pPr>
              <w:contextualSpacing/>
              <w:jc w:val="both"/>
              <w:rPr>
                <w:rFonts w:asciiTheme="majorBidi" w:eastAsia="Times" w:hAnsiTheme="majorBidi" w:cstheme="majorBidi"/>
                <w:szCs w:val="22"/>
              </w:rPr>
            </w:pPr>
            <w:r w:rsidRPr="007A761F">
              <w:rPr>
                <w:rFonts w:asciiTheme="majorBidi" w:hAnsiTheme="majorBidi" w:cstheme="majorBidi"/>
                <w:color w:val="000000"/>
                <w:szCs w:val="22"/>
                <w:highlight w:val="green"/>
              </w:rPr>
              <w:t>Refresh and circulate Dashboards and reports to customers on a daily basis using Amazon metrics.</w:t>
            </w:r>
            <w:r w:rsidRPr="009D7DF7">
              <w:rPr>
                <w:rFonts w:asciiTheme="majorBidi" w:hAnsiTheme="majorBidi" w:cstheme="majorBidi"/>
                <w:szCs w:val="22"/>
              </w:rPr>
              <w:t xml:space="preserve"> </w:t>
            </w:r>
          </w:p>
        </w:tc>
        <w:tc>
          <w:tcPr>
            <w:tcW w:w="1440" w:type="dxa"/>
            <w:shd w:val="clear" w:color="auto" w:fill="auto"/>
            <w:vAlign w:val="center"/>
          </w:tcPr>
          <w:p w14:paraId="53A7EB9B" w14:textId="0D733C59" w:rsidR="008116FC" w:rsidRPr="00344CAE" w:rsidRDefault="008116FC" w:rsidP="008116FC">
            <w:pPr>
              <w:jc w:val="center"/>
              <w:rPr>
                <w:rFonts w:asciiTheme="majorBidi" w:eastAsia="Times" w:hAnsiTheme="majorBidi" w:cstheme="majorBidi"/>
                <w:szCs w:val="22"/>
                <w:highlight w:val="yellow"/>
              </w:rPr>
            </w:pPr>
            <w:r>
              <w:rPr>
                <w:rFonts w:asciiTheme="majorBidi" w:hAnsiTheme="majorBidi" w:cstheme="majorBidi"/>
                <w:bCs/>
                <w:szCs w:val="22"/>
              </w:rPr>
              <w:t>15</w:t>
            </w:r>
            <w:r w:rsidRPr="00365982">
              <w:rPr>
                <w:rFonts w:asciiTheme="majorBidi" w:hAnsiTheme="majorBidi" w:cstheme="majorBidi"/>
                <w:bCs/>
                <w:szCs w:val="22"/>
              </w:rPr>
              <w:t>%</w:t>
            </w:r>
          </w:p>
        </w:tc>
        <w:tc>
          <w:tcPr>
            <w:tcW w:w="3240" w:type="dxa"/>
            <w:shd w:val="clear" w:color="auto" w:fill="auto"/>
            <w:vAlign w:val="center"/>
          </w:tcPr>
          <w:p w14:paraId="6C066D9A" w14:textId="18DECDA5" w:rsidR="008116FC" w:rsidRPr="00344CAE" w:rsidRDefault="008116FC" w:rsidP="008116FC">
            <w:pPr>
              <w:jc w:val="center"/>
              <w:rPr>
                <w:rFonts w:asciiTheme="majorBidi" w:eastAsia="Times" w:hAnsiTheme="majorBidi" w:cstheme="majorBidi"/>
                <w:szCs w:val="22"/>
              </w:rPr>
            </w:pPr>
            <w:r w:rsidRPr="00E02DE3">
              <w:rPr>
                <w:rFonts w:asciiTheme="majorBidi" w:hAnsiTheme="majorBidi" w:cstheme="majorBidi"/>
                <w:sz w:val="23"/>
                <w:szCs w:val="23"/>
              </w:rPr>
              <w:t>Simple Storage Service</w:t>
            </w:r>
            <w:r w:rsidRPr="00365982">
              <w:rPr>
                <w:rFonts w:asciiTheme="majorBidi" w:hAnsiTheme="majorBidi" w:cstheme="majorBidi"/>
                <w:bCs/>
                <w:szCs w:val="22"/>
              </w:rPr>
              <w:t>, Redshift, ETLM, VIRT Dashboard</w:t>
            </w:r>
          </w:p>
        </w:tc>
      </w:tr>
      <w:tr w:rsidR="008116FC" w:rsidRPr="00344CAE" w14:paraId="0E57B6AC" w14:textId="77777777" w:rsidTr="003D2C1D">
        <w:trPr>
          <w:trHeight w:val="146"/>
        </w:trPr>
        <w:tc>
          <w:tcPr>
            <w:tcW w:w="4680" w:type="dxa"/>
            <w:shd w:val="clear" w:color="auto" w:fill="auto"/>
            <w:vAlign w:val="center"/>
          </w:tcPr>
          <w:p w14:paraId="0B9D083B"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Understanding requirements from the leadership and product compliance teams and mapping them with data sources / data warehouse.</w:t>
            </w:r>
          </w:p>
          <w:p w14:paraId="22517C81" w14:textId="77777777" w:rsidR="008116FC" w:rsidRDefault="008116FC" w:rsidP="008116FC">
            <w:pPr>
              <w:numPr>
                <w:ilvl w:val="0"/>
                <w:numId w:val="68"/>
              </w:numPr>
              <w:ind w:left="360"/>
              <w:rPr>
                <w:rFonts w:asciiTheme="majorBidi" w:hAnsiTheme="majorBidi" w:cstheme="majorBidi"/>
                <w:szCs w:val="22"/>
                <w:highlight w:val="green"/>
              </w:rPr>
            </w:pPr>
            <w:r>
              <w:rPr>
                <w:rFonts w:asciiTheme="majorBidi" w:hAnsiTheme="majorBidi" w:cstheme="majorBidi"/>
                <w:szCs w:val="22"/>
                <w:highlight w:val="green"/>
              </w:rPr>
              <w:t>Present the various design and views for leadership using the Redshift, VRIT dashboard.</w:t>
            </w:r>
          </w:p>
          <w:p w14:paraId="2B2215C4" w14:textId="77777777" w:rsidR="008116FC" w:rsidRDefault="008116FC" w:rsidP="008116FC">
            <w:pPr>
              <w:numPr>
                <w:ilvl w:val="0"/>
                <w:numId w:val="68"/>
              </w:numPr>
              <w:ind w:left="360"/>
              <w:rPr>
                <w:rFonts w:asciiTheme="majorBidi" w:hAnsiTheme="majorBidi" w:cstheme="majorBidi"/>
                <w:szCs w:val="22"/>
                <w:highlight w:val="green"/>
              </w:rPr>
            </w:pPr>
            <w:r>
              <w:rPr>
                <w:rFonts w:asciiTheme="majorBidi" w:hAnsiTheme="majorBidi" w:cstheme="majorBidi"/>
                <w:szCs w:val="22"/>
                <w:highlight w:val="green"/>
              </w:rPr>
              <w:t xml:space="preserve">Review and dive deep into various data tables in ETLM to seek the suitable data source. </w:t>
            </w:r>
          </w:p>
          <w:p w14:paraId="3459E02C" w14:textId="55A9BCD2" w:rsidR="008116FC" w:rsidRPr="00344CAE" w:rsidRDefault="008116FC" w:rsidP="008116FC">
            <w:pPr>
              <w:tabs>
                <w:tab w:val="left" w:pos="900"/>
              </w:tabs>
              <w:jc w:val="both"/>
              <w:rPr>
                <w:rFonts w:asciiTheme="majorBidi" w:eastAsia="Times" w:hAnsiTheme="majorBidi" w:cstheme="majorBidi"/>
                <w:szCs w:val="22"/>
              </w:rPr>
            </w:pPr>
            <w:r>
              <w:rPr>
                <w:rFonts w:asciiTheme="majorBidi" w:hAnsiTheme="majorBidi" w:cstheme="majorBidi"/>
                <w:szCs w:val="22"/>
                <w:highlight w:val="green"/>
              </w:rPr>
              <w:t>Incorporate the new data source into the existing views.</w:t>
            </w:r>
          </w:p>
        </w:tc>
        <w:tc>
          <w:tcPr>
            <w:tcW w:w="1440" w:type="dxa"/>
            <w:shd w:val="clear" w:color="auto" w:fill="auto"/>
            <w:vAlign w:val="center"/>
          </w:tcPr>
          <w:p w14:paraId="76F9D8A4" w14:textId="3683E5F8" w:rsidR="008116FC" w:rsidRPr="00344CAE" w:rsidRDefault="008116FC" w:rsidP="008116FC">
            <w:pPr>
              <w:jc w:val="center"/>
              <w:rPr>
                <w:rFonts w:asciiTheme="majorBidi" w:eastAsia="Times" w:hAnsiTheme="majorBidi" w:cstheme="majorBidi"/>
                <w:szCs w:val="22"/>
                <w:highlight w:val="yellow"/>
              </w:rPr>
            </w:pPr>
            <w:r w:rsidRPr="00365982">
              <w:rPr>
                <w:rFonts w:asciiTheme="majorBidi" w:hAnsiTheme="majorBidi" w:cstheme="majorBidi"/>
                <w:bCs/>
                <w:szCs w:val="22"/>
              </w:rPr>
              <w:t>15%</w:t>
            </w:r>
          </w:p>
        </w:tc>
        <w:tc>
          <w:tcPr>
            <w:tcW w:w="3240" w:type="dxa"/>
            <w:shd w:val="clear" w:color="auto" w:fill="auto"/>
            <w:vAlign w:val="center"/>
          </w:tcPr>
          <w:p w14:paraId="69F8F18E" w14:textId="7D1A2951" w:rsidR="008116FC" w:rsidRPr="00344CAE" w:rsidRDefault="008116FC" w:rsidP="008116FC">
            <w:pPr>
              <w:jc w:val="center"/>
              <w:rPr>
                <w:rFonts w:asciiTheme="majorBidi" w:eastAsia="Times" w:hAnsiTheme="majorBidi" w:cstheme="majorBidi"/>
                <w:szCs w:val="22"/>
              </w:rPr>
            </w:pPr>
            <w:r w:rsidRPr="00365982">
              <w:rPr>
                <w:rFonts w:asciiTheme="majorBidi" w:hAnsiTheme="majorBidi" w:cstheme="majorBidi"/>
                <w:bCs/>
                <w:szCs w:val="22"/>
              </w:rPr>
              <w:t>Redshift, ETLM, VIRT Dashboard</w:t>
            </w:r>
          </w:p>
        </w:tc>
      </w:tr>
      <w:tr w:rsidR="008116FC" w:rsidRPr="00344CAE" w14:paraId="32541B6D" w14:textId="77777777" w:rsidTr="003D2C1D">
        <w:trPr>
          <w:cantSplit/>
          <w:trHeight w:val="146"/>
        </w:trPr>
        <w:tc>
          <w:tcPr>
            <w:tcW w:w="4680" w:type="dxa"/>
            <w:shd w:val="clear" w:color="auto" w:fill="auto"/>
            <w:vAlign w:val="center"/>
          </w:tcPr>
          <w:p w14:paraId="6BBD9C1A"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 xml:space="preserve">Guiding and mentoring junior analysts on how to use Amazon’s proprietary tools and technologies. </w:t>
            </w:r>
          </w:p>
          <w:p w14:paraId="641A8D26" w14:textId="77777777" w:rsidR="008116FC" w:rsidRPr="00CA00DF" w:rsidRDefault="008116FC" w:rsidP="008116FC">
            <w:pPr>
              <w:numPr>
                <w:ilvl w:val="0"/>
                <w:numId w:val="68"/>
              </w:numPr>
              <w:ind w:left="360"/>
              <w:rPr>
                <w:rFonts w:asciiTheme="majorBidi" w:hAnsiTheme="majorBidi" w:cstheme="majorBidi"/>
                <w:szCs w:val="22"/>
                <w:highlight w:val="green"/>
              </w:rPr>
            </w:pPr>
            <w:r>
              <w:rPr>
                <w:rFonts w:asciiTheme="majorBidi" w:hAnsiTheme="majorBidi" w:cstheme="majorBidi"/>
                <w:szCs w:val="22"/>
                <w:highlight w:val="green"/>
              </w:rPr>
              <w:t xml:space="preserve"> Creating Code library in </w:t>
            </w:r>
            <w:r w:rsidRPr="00CA00DF">
              <w:rPr>
                <w:rFonts w:asciiTheme="majorBidi" w:hAnsiTheme="majorBidi" w:cstheme="majorBidi"/>
                <w:szCs w:val="22"/>
                <w:highlight w:val="green"/>
              </w:rPr>
              <w:t xml:space="preserve">ETLM for junior analyst to reuse the codes to save time for development </w:t>
            </w:r>
          </w:p>
          <w:p w14:paraId="56078F0B" w14:textId="26C4C6A6" w:rsidR="008116FC" w:rsidRPr="00C130B2" w:rsidRDefault="008116FC" w:rsidP="00C130B2">
            <w:pPr>
              <w:numPr>
                <w:ilvl w:val="0"/>
                <w:numId w:val="68"/>
              </w:numPr>
              <w:ind w:left="360"/>
              <w:rPr>
                <w:rFonts w:asciiTheme="majorBidi" w:hAnsiTheme="majorBidi" w:cstheme="majorBidi"/>
                <w:szCs w:val="22"/>
                <w:highlight w:val="green"/>
              </w:rPr>
            </w:pPr>
            <w:r w:rsidRPr="00CA00DF">
              <w:rPr>
                <w:rFonts w:asciiTheme="majorBidi" w:hAnsiTheme="majorBidi" w:cstheme="majorBidi"/>
                <w:szCs w:val="22"/>
                <w:highlight w:val="green"/>
              </w:rPr>
              <w:t xml:space="preserve">Create training material and sharing best practices </w:t>
            </w:r>
            <w:r>
              <w:rPr>
                <w:rFonts w:asciiTheme="majorBidi" w:hAnsiTheme="majorBidi" w:cstheme="majorBidi"/>
                <w:szCs w:val="22"/>
                <w:highlight w:val="green"/>
              </w:rPr>
              <w:t xml:space="preserve">to </w:t>
            </w:r>
            <w:r w:rsidRPr="00CA00DF">
              <w:rPr>
                <w:rFonts w:asciiTheme="majorBidi" w:hAnsiTheme="majorBidi" w:cstheme="majorBidi"/>
                <w:szCs w:val="22"/>
                <w:highlight w:val="green"/>
              </w:rPr>
              <w:t xml:space="preserve">junior </w:t>
            </w:r>
            <w:r>
              <w:rPr>
                <w:rFonts w:asciiTheme="majorBidi" w:hAnsiTheme="majorBidi" w:cstheme="majorBidi"/>
                <w:szCs w:val="22"/>
                <w:highlight w:val="green"/>
              </w:rPr>
              <w:t>analyst to</w:t>
            </w:r>
            <w:r w:rsidRPr="00CA00DF">
              <w:rPr>
                <w:rFonts w:asciiTheme="majorBidi" w:hAnsiTheme="majorBidi" w:cstheme="majorBidi"/>
                <w:szCs w:val="22"/>
                <w:highlight w:val="green"/>
              </w:rPr>
              <w:t xml:space="preserve"> reduce the learning curve.</w:t>
            </w:r>
            <w:r>
              <w:rPr>
                <w:rFonts w:asciiTheme="majorBidi" w:hAnsiTheme="majorBidi" w:cstheme="majorBidi"/>
                <w:szCs w:val="22"/>
                <w:highlight w:val="green"/>
              </w:rPr>
              <w:t xml:space="preserve"> </w:t>
            </w:r>
          </w:p>
        </w:tc>
        <w:tc>
          <w:tcPr>
            <w:tcW w:w="1440" w:type="dxa"/>
            <w:shd w:val="clear" w:color="auto" w:fill="auto"/>
            <w:vAlign w:val="center"/>
          </w:tcPr>
          <w:p w14:paraId="7B07796D" w14:textId="6FAFFA8A" w:rsidR="008116FC" w:rsidRPr="00344CAE" w:rsidRDefault="008116FC" w:rsidP="008116FC">
            <w:pPr>
              <w:jc w:val="center"/>
              <w:rPr>
                <w:rFonts w:asciiTheme="majorBidi" w:eastAsia="Times" w:hAnsiTheme="majorBidi" w:cstheme="majorBidi"/>
                <w:szCs w:val="22"/>
                <w:highlight w:val="yellow"/>
              </w:rPr>
            </w:pPr>
            <w:r w:rsidRPr="00365982">
              <w:rPr>
                <w:rFonts w:asciiTheme="majorBidi" w:hAnsiTheme="majorBidi" w:cstheme="majorBidi"/>
                <w:bCs/>
                <w:szCs w:val="22"/>
              </w:rPr>
              <w:t>10%</w:t>
            </w:r>
          </w:p>
        </w:tc>
        <w:tc>
          <w:tcPr>
            <w:tcW w:w="3240" w:type="dxa"/>
            <w:shd w:val="clear" w:color="auto" w:fill="auto"/>
            <w:vAlign w:val="center"/>
          </w:tcPr>
          <w:p w14:paraId="68CA4208" w14:textId="4D2B728C" w:rsidR="008116FC" w:rsidRPr="00344CAE" w:rsidRDefault="008116FC" w:rsidP="008116FC">
            <w:pPr>
              <w:jc w:val="center"/>
              <w:rPr>
                <w:rFonts w:asciiTheme="majorBidi" w:eastAsia="Times" w:hAnsiTheme="majorBidi" w:cstheme="majorBidi"/>
                <w:szCs w:val="22"/>
              </w:rPr>
            </w:pPr>
            <w:r w:rsidRPr="00365982">
              <w:rPr>
                <w:rFonts w:asciiTheme="majorBidi" w:hAnsiTheme="majorBidi" w:cstheme="majorBidi"/>
                <w:bCs/>
                <w:szCs w:val="22"/>
              </w:rPr>
              <w:t>Redshift, ETLM, VIRT Dashboard</w:t>
            </w:r>
          </w:p>
        </w:tc>
      </w:tr>
      <w:tr w:rsidR="008116FC" w:rsidRPr="00344CAE" w14:paraId="4A6CDB79" w14:textId="77777777" w:rsidTr="003D2C1D">
        <w:trPr>
          <w:cantSplit/>
          <w:trHeight w:val="146"/>
        </w:trPr>
        <w:tc>
          <w:tcPr>
            <w:tcW w:w="4680" w:type="dxa"/>
            <w:shd w:val="clear" w:color="auto" w:fill="auto"/>
            <w:vAlign w:val="center"/>
          </w:tcPr>
          <w:p w14:paraId="08B16192"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Executing high priority (i.e. cross functional, high impact) projects to improve operations performance with the help of analytics managers.</w:t>
            </w:r>
          </w:p>
          <w:p w14:paraId="5FACFB5D" w14:textId="17F8D749" w:rsidR="008116FC" w:rsidRPr="00344CAE" w:rsidRDefault="008116FC" w:rsidP="008116FC">
            <w:pPr>
              <w:contextualSpacing/>
              <w:jc w:val="both"/>
              <w:rPr>
                <w:rFonts w:asciiTheme="majorBidi" w:eastAsia="Times" w:hAnsiTheme="majorBidi" w:cstheme="majorBidi"/>
                <w:szCs w:val="22"/>
              </w:rPr>
            </w:pPr>
            <w:r>
              <w:rPr>
                <w:rFonts w:asciiTheme="majorBidi" w:hAnsiTheme="majorBidi" w:cstheme="majorBidi"/>
                <w:szCs w:val="22"/>
                <w:highlight w:val="green"/>
              </w:rPr>
              <w:t xml:space="preserve">To do Data analysis the on large dataset and identify the patterns using Redshift and ETLM to build Models to support the </w:t>
            </w:r>
            <w:r w:rsidRPr="00AB3BA7">
              <w:rPr>
                <w:rFonts w:asciiTheme="majorBidi" w:hAnsiTheme="majorBidi" w:cstheme="majorBidi"/>
                <w:szCs w:val="22"/>
                <w:highlight w:val="green"/>
              </w:rPr>
              <w:t>hypothesis</w:t>
            </w:r>
            <w:r>
              <w:rPr>
                <w:rFonts w:asciiTheme="majorBidi" w:hAnsiTheme="majorBidi" w:cstheme="majorBidi"/>
                <w:szCs w:val="22"/>
                <w:highlight w:val="green"/>
              </w:rPr>
              <w:t>.</w:t>
            </w:r>
          </w:p>
        </w:tc>
        <w:tc>
          <w:tcPr>
            <w:tcW w:w="1440" w:type="dxa"/>
            <w:shd w:val="clear" w:color="auto" w:fill="auto"/>
            <w:vAlign w:val="center"/>
          </w:tcPr>
          <w:p w14:paraId="0A3405AA" w14:textId="16D64CCA" w:rsidR="008116FC" w:rsidRPr="00344CAE" w:rsidRDefault="008116FC" w:rsidP="008116FC">
            <w:pPr>
              <w:jc w:val="center"/>
              <w:rPr>
                <w:rFonts w:asciiTheme="majorBidi" w:eastAsia="Times" w:hAnsiTheme="majorBidi" w:cstheme="majorBidi"/>
                <w:szCs w:val="22"/>
                <w:highlight w:val="yellow"/>
              </w:rPr>
            </w:pPr>
            <w:r w:rsidRPr="00365982">
              <w:rPr>
                <w:rFonts w:asciiTheme="majorBidi" w:hAnsiTheme="majorBidi" w:cstheme="majorBidi"/>
                <w:bCs/>
                <w:szCs w:val="22"/>
              </w:rPr>
              <w:t>10%</w:t>
            </w:r>
          </w:p>
        </w:tc>
        <w:tc>
          <w:tcPr>
            <w:tcW w:w="3240" w:type="dxa"/>
            <w:shd w:val="clear" w:color="auto" w:fill="auto"/>
            <w:vAlign w:val="center"/>
          </w:tcPr>
          <w:p w14:paraId="08CA0D4C" w14:textId="364C9263" w:rsidR="008116FC" w:rsidRPr="00344CAE" w:rsidRDefault="008116FC" w:rsidP="008116FC">
            <w:pPr>
              <w:jc w:val="center"/>
              <w:rPr>
                <w:rFonts w:asciiTheme="majorBidi" w:eastAsia="Times" w:hAnsiTheme="majorBidi" w:cstheme="majorBidi"/>
                <w:szCs w:val="22"/>
              </w:rPr>
            </w:pPr>
            <w:r w:rsidRPr="00365982">
              <w:rPr>
                <w:rFonts w:asciiTheme="majorBidi" w:hAnsiTheme="majorBidi" w:cstheme="majorBidi"/>
                <w:bCs/>
                <w:szCs w:val="22"/>
              </w:rPr>
              <w:t>Redshift, ETLM, VIRT Dashboard</w:t>
            </w:r>
          </w:p>
        </w:tc>
      </w:tr>
      <w:tr w:rsidR="008116FC" w:rsidRPr="00344CAE" w14:paraId="69BE32EC" w14:textId="77777777" w:rsidTr="003D2C1D">
        <w:trPr>
          <w:cantSplit/>
          <w:trHeight w:val="146"/>
        </w:trPr>
        <w:tc>
          <w:tcPr>
            <w:tcW w:w="4680" w:type="dxa"/>
            <w:shd w:val="clear" w:color="auto" w:fill="auto"/>
            <w:vAlign w:val="center"/>
          </w:tcPr>
          <w:p w14:paraId="58E1F26D" w14:textId="77777777"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Planning resourcing, analyzing and reporting daily, weekly and monthly metrics; identifying trends and opportunities to reduce costs and improve processes.</w:t>
            </w:r>
          </w:p>
          <w:p w14:paraId="6DEB0855" w14:textId="04793ECF" w:rsidR="008116FC" w:rsidRPr="00365982" w:rsidRDefault="008116FC" w:rsidP="008116FC">
            <w:pPr>
              <w:jc w:val="both"/>
              <w:rPr>
                <w:rFonts w:asciiTheme="majorBidi" w:hAnsiTheme="majorBidi" w:cstheme="majorBidi"/>
                <w:bCs/>
                <w:szCs w:val="22"/>
              </w:rPr>
            </w:pPr>
            <w:r>
              <w:rPr>
                <w:rFonts w:asciiTheme="majorBidi" w:hAnsiTheme="majorBidi" w:cstheme="majorBidi"/>
                <w:szCs w:val="22"/>
                <w:highlight w:val="green"/>
              </w:rPr>
              <w:t>Create a Productivity Metrics using Redshift, ETLM to plan and track the Headcount correctly that enabled multiple other stakeholders</w:t>
            </w:r>
            <w:r w:rsidR="00D34A46">
              <w:rPr>
                <w:rFonts w:asciiTheme="majorBidi" w:hAnsiTheme="majorBidi" w:cstheme="majorBidi"/>
                <w:szCs w:val="22"/>
                <w:highlight w:val="green"/>
              </w:rPr>
              <w:t xml:space="preserve"> to</w:t>
            </w:r>
            <w:r>
              <w:rPr>
                <w:rFonts w:asciiTheme="majorBidi" w:hAnsiTheme="majorBidi" w:cstheme="majorBidi"/>
                <w:szCs w:val="22"/>
                <w:highlight w:val="green"/>
              </w:rPr>
              <w:t xml:space="preserve"> perform their task in hand effectivity.</w:t>
            </w:r>
          </w:p>
        </w:tc>
        <w:tc>
          <w:tcPr>
            <w:tcW w:w="1440" w:type="dxa"/>
            <w:shd w:val="clear" w:color="auto" w:fill="auto"/>
            <w:vAlign w:val="center"/>
          </w:tcPr>
          <w:p w14:paraId="6CAB94E5" w14:textId="7399EEA3" w:rsidR="008116FC" w:rsidRPr="00365982" w:rsidRDefault="008116FC" w:rsidP="008116FC">
            <w:pPr>
              <w:jc w:val="center"/>
              <w:rPr>
                <w:rFonts w:asciiTheme="majorBidi" w:hAnsiTheme="majorBidi" w:cstheme="majorBidi"/>
                <w:bCs/>
                <w:szCs w:val="22"/>
              </w:rPr>
            </w:pPr>
            <w:r w:rsidRPr="00365982">
              <w:rPr>
                <w:rFonts w:asciiTheme="majorBidi" w:hAnsiTheme="majorBidi" w:cstheme="majorBidi"/>
                <w:bCs/>
                <w:szCs w:val="22"/>
              </w:rPr>
              <w:t>20%</w:t>
            </w:r>
          </w:p>
        </w:tc>
        <w:tc>
          <w:tcPr>
            <w:tcW w:w="3240" w:type="dxa"/>
            <w:shd w:val="clear" w:color="auto" w:fill="auto"/>
            <w:vAlign w:val="center"/>
          </w:tcPr>
          <w:p w14:paraId="0D7C0450" w14:textId="7364DC39" w:rsidR="008116FC" w:rsidRPr="00365982" w:rsidRDefault="008116FC" w:rsidP="008116FC">
            <w:pPr>
              <w:jc w:val="center"/>
              <w:rPr>
                <w:rFonts w:asciiTheme="majorBidi" w:hAnsiTheme="majorBidi" w:cstheme="majorBidi"/>
                <w:bCs/>
                <w:szCs w:val="22"/>
              </w:rPr>
            </w:pPr>
            <w:r w:rsidRPr="00365982">
              <w:rPr>
                <w:rFonts w:asciiTheme="majorBidi" w:hAnsiTheme="majorBidi" w:cstheme="majorBidi"/>
                <w:bCs/>
                <w:szCs w:val="22"/>
              </w:rPr>
              <w:t>Redshift, ETLM, VIRT Dashboard</w:t>
            </w:r>
          </w:p>
        </w:tc>
      </w:tr>
      <w:tr w:rsidR="008116FC" w:rsidRPr="00344CAE" w14:paraId="701FDBFE" w14:textId="77777777" w:rsidTr="003D2C1D">
        <w:trPr>
          <w:cantSplit/>
          <w:trHeight w:val="146"/>
        </w:trPr>
        <w:tc>
          <w:tcPr>
            <w:tcW w:w="4680" w:type="dxa"/>
            <w:shd w:val="clear" w:color="auto" w:fill="auto"/>
            <w:vAlign w:val="center"/>
          </w:tcPr>
          <w:p w14:paraId="0D56DC99" w14:textId="11479630" w:rsidR="008116FC" w:rsidRPr="00365982" w:rsidRDefault="008116FC" w:rsidP="008116FC">
            <w:pPr>
              <w:jc w:val="both"/>
              <w:rPr>
                <w:rFonts w:asciiTheme="majorBidi" w:hAnsiTheme="majorBidi" w:cstheme="majorBidi"/>
                <w:bCs/>
                <w:szCs w:val="22"/>
              </w:rPr>
            </w:pPr>
            <w:r w:rsidRPr="00365982">
              <w:rPr>
                <w:rFonts w:asciiTheme="majorBidi" w:hAnsiTheme="majorBidi" w:cstheme="majorBidi"/>
                <w:bCs/>
                <w:szCs w:val="22"/>
              </w:rPr>
              <w:t>Partnering with stakeholders as a part of the solution process, to potentially minimize revenue impacts owing to compliance actions.</w:t>
            </w:r>
            <w:r>
              <w:rPr>
                <w:rFonts w:asciiTheme="majorBidi" w:hAnsiTheme="majorBidi" w:cstheme="majorBidi"/>
                <w:bCs/>
                <w:szCs w:val="22"/>
              </w:rPr>
              <w:t xml:space="preserve"> </w:t>
            </w:r>
          </w:p>
        </w:tc>
        <w:tc>
          <w:tcPr>
            <w:tcW w:w="1440" w:type="dxa"/>
            <w:shd w:val="clear" w:color="auto" w:fill="auto"/>
            <w:vAlign w:val="center"/>
          </w:tcPr>
          <w:p w14:paraId="58598D82" w14:textId="02596D1C" w:rsidR="008116FC" w:rsidRPr="00365982" w:rsidRDefault="008116FC" w:rsidP="008116FC">
            <w:pPr>
              <w:jc w:val="center"/>
              <w:rPr>
                <w:rFonts w:asciiTheme="majorBidi" w:hAnsiTheme="majorBidi" w:cstheme="majorBidi"/>
                <w:bCs/>
                <w:szCs w:val="22"/>
              </w:rPr>
            </w:pPr>
            <w:r w:rsidRPr="00365982">
              <w:rPr>
                <w:rFonts w:asciiTheme="majorBidi" w:hAnsiTheme="majorBidi" w:cstheme="majorBidi"/>
                <w:bCs/>
                <w:szCs w:val="22"/>
              </w:rPr>
              <w:t>15%</w:t>
            </w:r>
          </w:p>
        </w:tc>
        <w:tc>
          <w:tcPr>
            <w:tcW w:w="3240" w:type="dxa"/>
            <w:shd w:val="clear" w:color="auto" w:fill="auto"/>
            <w:vAlign w:val="center"/>
          </w:tcPr>
          <w:p w14:paraId="7E968957" w14:textId="3BBB6B18" w:rsidR="008116FC" w:rsidRPr="00365982" w:rsidRDefault="008116FC" w:rsidP="008116FC">
            <w:pPr>
              <w:jc w:val="center"/>
              <w:rPr>
                <w:rFonts w:asciiTheme="majorBidi" w:hAnsiTheme="majorBidi" w:cstheme="majorBidi"/>
                <w:bCs/>
                <w:szCs w:val="22"/>
              </w:rPr>
            </w:pPr>
            <w:r w:rsidRPr="00365982">
              <w:rPr>
                <w:rFonts w:asciiTheme="majorBidi" w:hAnsiTheme="majorBidi" w:cstheme="majorBidi"/>
                <w:bCs/>
                <w:szCs w:val="22"/>
              </w:rPr>
              <w:t>Redshift, ETLM, VIRT Dashboard, S3</w:t>
            </w:r>
          </w:p>
        </w:tc>
      </w:tr>
    </w:tbl>
    <w:p w14:paraId="4D2C9A02" w14:textId="77777777" w:rsidR="00A00A4C" w:rsidRPr="00344CAE" w:rsidRDefault="00A00A4C" w:rsidP="00A00A4C">
      <w:pPr>
        <w:jc w:val="both"/>
        <w:rPr>
          <w:rFonts w:asciiTheme="majorBidi" w:hAnsiTheme="majorBidi" w:cstheme="majorBidi"/>
          <w:bCs/>
          <w:szCs w:val="22"/>
        </w:rPr>
      </w:pPr>
    </w:p>
    <w:p w14:paraId="431D0B87" w14:textId="77777777" w:rsidR="00A00A4C" w:rsidRPr="00344CAE" w:rsidRDefault="00A00A4C" w:rsidP="00A00A4C">
      <w:pPr>
        <w:jc w:val="both"/>
        <w:rPr>
          <w:rFonts w:asciiTheme="majorBidi" w:hAnsiTheme="majorBidi" w:cstheme="majorBidi"/>
          <w:bCs/>
          <w:szCs w:val="22"/>
        </w:rPr>
      </w:pPr>
      <w:r w:rsidRPr="005B04B6">
        <w:rPr>
          <w:rFonts w:asciiTheme="majorBidi" w:hAnsiTheme="majorBidi" w:cstheme="majorBidi"/>
          <w:bCs/>
          <w:szCs w:val="22"/>
        </w:rPr>
        <w:t>The Beneficiary’s</w:t>
      </w:r>
      <w:r w:rsidRPr="00344CAE">
        <w:rPr>
          <w:rFonts w:asciiTheme="majorBidi" w:hAnsiTheme="majorBidi" w:cstheme="majorBidi"/>
          <w:bCs/>
          <w:szCs w:val="22"/>
        </w:rPr>
        <w:t xml:space="preserve"> job duties abroad require</w:t>
      </w:r>
      <w:r>
        <w:rPr>
          <w:rFonts w:asciiTheme="majorBidi" w:hAnsiTheme="majorBidi" w:cstheme="majorBidi"/>
          <w:bCs/>
          <w:szCs w:val="22"/>
        </w:rPr>
        <w:t>d</w:t>
      </w:r>
      <w:r w:rsidRPr="00344CAE">
        <w:rPr>
          <w:rFonts w:asciiTheme="majorBidi" w:hAnsiTheme="majorBidi" w:cstheme="majorBidi"/>
          <w:bCs/>
          <w:szCs w:val="22"/>
        </w:rPr>
        <w:t xml:space="preserve"> specialized and advanced knowledge that can only be gained by working for Amazon. As noted above, </w:t>
      </w:r>
      <w:r>
        <w:rPr>
          <w:rFonts w:asciiTheme="majorBidi" w:hAnsiTheme="majorBidi" w:cstheme="majorBidi"/>
          <w:bCs/>
          <w:szCs w:val="22"/>
        </w:rPr>
        <w:t>the Beneficiary</w:t>
      </w:r>
      <w:r w:rsidRPr="00344CAE">
        <w:rPr>
          <w:rFonts w:asciiTheme="majorBidi" w:hAnsiTheme="majorBidi" w:cstheme="majorBidi"/>
          <w:bCs/>
          <w:szCs w:val="22"/>
        </w:rPr>
        <w:t xml:space="preserve"> gained a unique combination of skills in </w:t>
      </w:r>
      <w:r>
        <w:rPr>
          <w:rFonts w:asciiTheme="majorBidi" w:hAnsiTheme="majorBidi" w:cstheme="majorBidi"/>
          <w:bCs/>
          <w:szCs w:val="22"/>
        </w:rPr>
        <w:t>the Beneficiary’s</w:t>
      </w:r>
      <w:r w:rsidRPr="00344CAE">
        <w:rPr>
          <w:rFonts w:asciiTheme="majorBidi" w:hAnsiTheme="majorBidi" w:cstheme="majorBidi"/>
          <w:bCs/>
          <w:szCs w:val="22"/>
        </w:rPr>
        <w:t xml:space="preserve"> role at Amazon-</w:t>
      </w:r>
      <w:r w:rsidRPr="00344CAE">
        <w:rPr>
          <w:rFonts w:asciiTheme="majorBidi" w:hAnsiTheme="majorBidi" w:cstheme="majorBidi"/>
          <w:bCs/>
          <w:szCs w:val="22"/>
          <w:highlight w:val="yellow"/>
        </w:rPr>
        <w:t>[Foreign entity]</w:t>
      </w:r>
      <w:r w:rsidRPr="00344CAE">
        <w:rPr>
          <w:rFonts w:asciiTheme="majorBidi" w:hAnsiTheme="majorBidi" w:cstheme="majorBidi"/>
          <w:bCs/>
          <w:szCs w:val="22"/>
        </w:rPr>
        <w:t xml:space="preserve">. For this reason, </w:t>
      </w:r>
      <w:r>
        <w:rPr>
          <w:rFonts w:asciiTheme="majorBidi" w:hAnsiTheme="majorBidi" w:cstheme="majorBidi"/>
          <w:bCs/>
          <w:szCs w:val="22"/>
        </w:rPr>
        <w:t>the Beneficiary</w:t>
      </w:r>
      <w:r w:rsidRPr="00344CAE">
        <w:rPr>
          <w:rFonts w:asciiTheme="majorBidi" w:hAnsiTheme="majorBidi" w:cstheme="majorBidi"/>
          <w:bCs/>
          <w:szCs w:val="22"/>
        </w:rPr>
        <w:t xml:space="preserve"> </w:t>
      </w:r>
      <w:r>
        <w:rPr>
          <w:rFonts w:asciiTheme="majorBidi" w:hAnsiTheme="majorBidi" w:cstheme="majorBidi"/>
          <w:bCs/>
          <w:szCs w:val="22"/>
        </w:rPr>
        <w:t>was</w:t>
      </w:r>
      <w:r w:rsidRPr="00344CAE">
        <w:rPr>
          <w:rFonts w:asciiTheme="majorBidi" w:hAnsiTheme="majorBidi" w:cstheme="majorBidi"/>
          <w:bCs/>
          <w:szCs w:val="22"/>
        </w:rPr>
        <w:t xml:space="preserve"> identified as one of the most tec</w:t>
      </w:r>
      <w:r>
        <w:rPr>
          <w:rFonts w:asciiTheme="majorBidi" w:hAnsiTheme="majorBidi" w:cstheme="majorBidi"/>
          <w:bCs/>
          <w:szCs w:val="22"/>
        </w:rPr>
        <w:t>hnically outstanding members of [</w:t>
      </w:r>
      <w:r w:rsidRPr="002A2571">
        <w:rPr>
          <w:rFonts w:asciiTheme="majorBidi" w:hAnsiTheme="majorBidi" w:cstheme="majorBidi"/>
          <w:bCs/>
          <w:szCs w:val="22"/>
          <w:highlight w:val="yellow"/>
        </w:rPr>
        <w:t>his/her</w:t>
      </w:r>
      <w:r>
        <w:rPr>
          <w:rFonts w:asciiTheme="majorBidi" w:hAnsiTheme="majorBidi" w:cstheme="majorBidi"/>
          <w:bCs/>
          <w:szCs w:val="22"/>
        </w:rPr>
        <w:t xml:space="preserve">] </w:t>
      </w:r>
      <w:r w:rsidRPr="00344CAE">
        <w:rPr>
          <w:rFonts w:asciiTheme="majorBidi" w:hAnsiTheme="majorBidi" w:cstheme="majorBidi"/>
          <w:bCs/>
          <w:szCs w:val="22"/>
        </w:rPr>
        <w:t>team.</w:t>
      </w:r>
    </w:p>
    <w:p w14:paraId="4C501ADA" w14:textId="77777777" w:rsidR="00A00A4C" w:rsidRPr="00344CAE" w:rsidRDefault="00A00A4C" w:rsidP="00A00A4C">
      <w:pPr>
        <w:jc w:val="both"/>
        <w:rPr>
          <w:rFonts w:asciiTheme="majorBidi" w:hAnsiTheme="majorBidi" w:cstheme="majorBidi"/>
          <w:bCs/>
          <w:szCs w:val="22"/>
        </w:rPr>
      </w:pPr>
    </w:p>
    <w:p w14:paraId="3822EABF" w14:textId="77777777" w:rsidR="00A00A4C" w:rsidRPr="00344CAE" w:rsidRDefault="00A00A4C" w:rsidP="00A00A4C">
      <w:pPr>
        <w:jc w:val="both"/>
        <w:rPr>
          <w:rFonts w:asciiTheme="majorBidi" w:hAnsiTheme="majorBidi" w:cstheme="majorBidi"/>
          <w:bCs/>
          <w:szCs w:val="22"/>
        </w:rPr>
      </w:pPr>
      <w:r w:rsidRPr="00344CAE">
        <w:rPr>
          <w:rFonts w:asciiTheme="majorBidi" w:hAnsiTheme="majorBidi" w:cstheme="majorBidi"/>
          <w:bCs/>
          <w:szCs w:val="22"/>
        </w:rPr>
        <w:lastRenderedPageBreak/>
        <w:t xml:space="preserve">In particular, </w:t>
      </w:r>
      <w:r>
        <w:rPr>
          <w:rFonts w:asciiTheme="majorBidi" w:hAnsiTheme="majorBidi" w:cstheme="majorBidi"/>
          <w:bCs/>
          <w:szCs w:val="22"/>
        </w:rPr>
        <w:t>the Beneficiary</w:t>
      </w:r>
      <w:r w:rsidRPr="00344CAE">
        <w:rPr>
          <w:rFonts w:asciiTheme="majorBidi" w:hAnsiTheme="majorBidi" w:cstheme="majorBidi"/>
          <w:bCs/>
          <w:szCs w:val="22"/>
        </w:rPr>
        <w:t xml:space="preserve"> gained a level of expertise in a number of Amazon tools and technologies that is rare to find</w:t>
      </w:r>
      <w:r>
        <w:rPr>
          <w:rFonts w:asciiTheme="majorBidi" w:hAnsiTheme="majorBidi" w:cstheme="majorBidi"/>
          <w:bCs/>
          <w:szCs w:val="22"/>
        </w:rPr>
        <w:t>,</w:t>
      </w:r>
      <w:r w:rsidRPr="00344CAE">
        <w:rPr>
          <w:rFonts w:asciiTheme="majorBidi" w:hAnsiTheme="majorBidi" w:cstheme="majorBidi"/>
          <w:bCs/>
          <w:szCs w:val="22"/>
        </w:rPr>
        <w:t xml:space="preserve"> even within Amazon, and </w:t>
      </w:r>
      <w:r>
        <w:rPr>
          <w:rFonts w:asciiTheme="majorBidi" w:hAnsiTheme="majorBidi" w:cstheme="majorBidi"/>
          <w:bCs/>
          <w:szCs w:val="22"/>
        </w:rPr>
        <w:t xml:space="preserve">is </w:t>
      </w:r>
      <w:r w:rsidRPr="00344CAE">
        <w:rPr>
          <w:rFonts w:asciiTheme="majorBidi" w:hAnsiTheme="majorBidi" w:cstheme="majorBidi"/>
          <w:bCs/>
          <w:szCs w:val="22"/>
        </w:rPr>
        <w:t xml:space="preserve">impossible to find outside of the company.  These include the following: </w:t>
      </w:r>
    </w:p>
    <w:p w14:paraId="2E947B27" w14:textId="77777777" w:rsidR="00A00A4C" w:rsidRPr="00344CAE" w:rsidRDefault="00A00A4C" w:rsidP="00A00A4C">
      <w:pPr>
        <w:jc w:val="both"/>
        <w:rPr>
          <w:rFonts w:asciiTheme="majorBidi" w:hAnsiTheme="majorBidi" w:cstheme="majorBidi"/>
          <w:bCs/>
          <w:szCs w:val="22"/>
        </w:rPr>
      </w:pPr>
    </w:p>
    <w:p w14:paraId="18A1DA35" w14:textId="297C1656" w:rsidR="00D34A46" w:rsidRPr="00365982" w:rsidRDefault="00D34A46" w:rsidP="00D34A46">
      <w:pPr>
        <w:numPr>
          <w:ilvl w:val="0"/>
          <w:numId w:val="69"/>
        </w:numPr>
        <w:jc w:val="both"/>
        <w:rPr>
          <w:rFonts w:asciiTheme="majorBidi" w:hAnsiTheme="majorBidi" w:cstheme="majorBidi"/>
          <w:szCs w:val="22"/>
        </w:rPr>
      </w:pPr>
      <w:r w:rsidRPr="00365982">
        <w:rPr>
          <w:rFonts w:asciiTheme="majorBidi" w:hAnsiTheme="majorBidi" w:cstheme="majorBidi"/>
          <w:szCs w:val="22"/>
          <w:u w:val="single"/>
        </w:rPr>
        <w:t>Redshift</w:t>
      </w:r>
      <w:r w:rsidRPr="00365982">
        <w:rPr>
          <w:rFonts w:asciiTheme="majorBidi" w:hAnsiTheme="majorBidi" w:cstheme="majorBidi"/>
          <w:szCs w:val="22"/>
        </w:rPr>
        <w:t xml:space="preserve">: Amazon Redshift is a fast, fully managed, petabyte-scale data warehouse that makes it simple and cost-effective to analyze all your data using your existing business intelligence tools. </w:t>
      </w:r>
      <w:r w:rsidRPr="00365982">
        <w:rPr>
          <w:rFonts w:asciiTheme="majorBidi" w:hAnsiTheme="majorBidi" w:cstheme="majorBidi"/>
          <w:b/>
          <w:bCs/>
          <w:szCs w:val="22"/>
        </w:rPr>
        <w:t>Mr. Byladakere Somashekaraiah will continue to use Redshift to consolidate Display Ads Finance data and manage the unified database.</w:t>
      </w:r>
      <w:r w:rsidRPr="00365982">
        <w:rPr>
          <w:rFonts w:asciiTheme="majorBidi" w:eastAsia="Calibri" w:hAnsiTheme="majorBidi" w:cstheme="majorBidi"/>
          <w:bCs/>
          <w:color w:val="000000"/>
          <w:szCs w:val="22"/>
          <w:highlight w:val="green"/>
          <w:lang w:eastAsia="en-US"/>
        </w:rPr>
        <w:t xml:space="preserve"> </w:t>
      </w:r>
      <w:r>
        <w:rPr>
          <w:rFonts w:asciiTheme="majorBidi" w:eastAsia="Calibri" w:hAnsiTheme="majorBidi" w:cstheme="majorBidi"/>
          <w:bCs/>
          <w:color w:val="000000"/>
          <w:szCs w:val="22"/>
          <w:highlight w:val="green"/>
          <w:lang w:eastAsia="en-US"/>
        </w:rPr>
        <w:t xml:space="preserve"> In Redshift </w:t>
      </w:r>
      <w:r w:rsidRPr="008C530C">
        <w:rPr>
          <w:rFonts w:asciiTheme="majorBidi" w:eastAsia="Calibri" w:hAnsiTheme="majorBidi" w:cstheme="majorBidi"/>
          <w:bCs/>
          <w:color w:val="000000"/>
          <w:szCs w:val="22"/>
          <w:highlight w:val="green"/>
          <w:lang w:eastAsia="en-US"/>
        </w:rPr>
        <w:t>Mr. Byladakere Somashekaraiah will design and develop the Data architecture need</w:t>
      </w:r>
      <w:r>
        <w:rPr>
          <w:rFonts w:asciiTheme="majorBidi" w:eastAsia="Calibri" w:hAnsiTheme="majorBidi" w:cstheme="majorBidi"/>
          <w:bCs/>
          <w:color w:val="000000"/>
          <w:szCs w:val="22"/>
          <w:highlight w:val="green"/>
          <w:lang w:eastAsia="en-US"/>
        </w:rPr>
        <w:t>ed</w:t>
      </w:r>
      <w:r w:rsidRPr="008C530C">
        <w:rPr>
          <w:rFonts w:asciiTheme="majorBidi" w:eastAsia="Calibri" w:hAnsiTheme="majorBidi" w:cstheme="majorBidi"/>
          <w:bCs/>
          <w:color w:val="000000"/>
          <w:szCs w:val="22"/>
          <w:highlight w:val="green"/>
          <w:lang w:eastAsia="en-US"/>
        </w:rPr>
        <w:t xml:space="preserve"> </w:t>
      </w:r>
      <w:r>
        <w:rPr>
          <w:rFonts w:asciiTheme="majorBidi" w:eastAsia="Calibri" w:hAnsiTheme="majorBidi" w:cstheme="majorBidi"/>
          <w:bCs/>
          <w:color w:val="000000"/>
          <w:szCs w:val="22"/>
          <w:highlight w:val="green"/>
          <w:lang w:eastAsia="en-US"/>
        </w:rPr>
        <w:t>for</w:t>
      </w:r>
      <w:r w:rsidRPr="008C530C">
        <w:rPr>
          <w:rFonts w:asciiTheme="majorBidi" w:eastAsia="Calibri" w:hAnsiTheme="majorBidi" w:cstheme="majorBidi"/>
          <w:bCs/>
          <w:color w:val="000000"/>
          <w:szCs w:val="22"/>
          <w:highlight w:val="green"/>
          <w:lang w:eastAsia="en-US"/>
        </w:rPr>
        <w:t xml:space="preserve"> other analysts to use for </w:t>
      </w:r>
      <w:r w:rsidR="00D97EAC" w:rsidRPr="008C530C">
        <w:rPr>
          <w:rFonts w:asciiTheme="majorBidi" w:eastAsia="Calibri" w:hAnsiTheme="majorBidi" w:cstheme="majorBidi"/>
          <w:bCs/>
          <w:color w:val="000000"/>
          <w:szCs w:val="22"/>
          <w:highlight w:val="green"/>
          <w:lang w:eastAsia="en-US"/>
        </w:rPr>
        <w:t>reporting</w:t>
      </w:r>
      <w:r w:rsidR="00D97EAC">
        <w:rPr>
          <w:rFonts w:asciiTheme="majorBidi" w:eastAsia="Calibri" w:hAnsiTheme="majorBidi" w:cstheme="majorBidi"/>
          <w:bCs/>
          <w:color w:val="000000"/>
          <w:szCs w:val="22"/>
          <w:highlight w:val="green"/>
          <w:lang w:eastAsia="en-US"/>
        </w:rPr>
        <w:t xml:space="preserve">. </w:t>
      </w:r>
      <w:r w:rsidR="00D97EAC" w:rsidRPr="008C530C">
        <w:rPr>
          <w:rFonts w:asciiTheme="majorBidi" w:eastAsia="Calibri" w:hAnsiTheme="majorBidi" w:cstheme="majorBidi"/>
          <w:bCs/>
          <w:color w:val="000000"/>
          <w:szCs w:val="22"/>
          <w:highlight w:val="green"/>
          <w:lang w:eastAsia="en-US"/>
        </w:rPr>
        <w:t>Only</w:t>
      </w:r>
      <w:r w:rsidRPr="008C530C">
        <w:rPr>
          <w:rFonts w:asciiTheme="majorBidi" w:eastAsia="Calibri" w:hAnsiTheme="majorBidi" w:cstheme="majorBidi"/>
          <w:bCs/>
          <w:color w:val="000000"/>
          <w:szCs w:val="22"/>
          <w:highlight w:val="green"/>
          <w:lang w:eastAsia="en-US"/>
        </w:rPr>
        <w:t xml:space="preserve"> 3 people had working knowledge of this tool out of a team of approximately 400 people</w:t>
      </w:r>
    </w:p>
    <w:p w14:paraId="143CEC76" w14:textId="77777777" w:rsidR="00D34A46" w:rsidRPr="00365982" w:rsidRDefault="00D34A46" w:rsidP="00D34A46">
      <w:pPr>
        <w:jc w:val="both"/>
        <w:rPr>
          <w:rFonts w:asciiTheme="majorBidi" w:hAnsiTheme="majorBidi" w:cstheme="majorBidi"/>
          <w:szCs w:val="22"/>
        </w:rPr>
      </w:pPr>
    </w:p>
    <w:p w14:paraId="0048301B" w14:textId="5B7F64B1" w:rsidR="00D34A46" w:rsidRPr="00365982" w:rsidRDefault="00D34A46" w:rsidP="00D34A46">
      <w:pPr>
        <w:numPr>
          <w:ilvl w:val="0"/>
          <w:numId w:val="69"/>
        </w:numPr>
        <w:jc w:val="both"/>
        <w:rPr>
          <w:rFonts w:asciiTheme="majorBidi" w:hAnsiTheme="majorBidi" w:cstheme="majorBidi"/>
          <w:szCs w:val="22"/>
        </w:rPr>
      </w:pPr>
      <w:r w:rsidRPr="00365982">
        <w:rPr>
          <w:rFonts w:asciiTheme="majorBidi" w:hAnsiTheme="majorBidi" w:cstheme="majorBidi"/>
          <w:szCs w:val="22"/>
          <w:u w:val="single"/>
        </w:rPr>
        <w:t>Extract Transform Load Manager (ETLM):</w:t>
      </w:r>
      <w:r w:rsidRPr="00365982">
        <w:rPr>
          <w:rFonts w:asciiTheme="majorBidi" w:hAnsiTheme="majorBidi" w:cstheme="majorBidi"/>
          <w:szCs w:val="22"/>
        </w:rPr>
        <w:t xml:space="preserve"> The core "operating system" of the Data Warehouse. This complex system manages all of the injection and extraction of data in a consistent and predictable way. Users interact with ETLM through the </w:t>
      </w:r>
      <w:r w:rsidR="00D97EAC" w:rsidRPr="00365982">
        <w:rPr>
          <w:rFonts w:asciiTheme="majorBidi" w:hAnsiTheme="majorBidi" w:cstheme="majorBidi"/>
          <w:szCs w:val="22"/>
        </w:rPr>
        <w:t>Datanet</w:t>
      </w:r>
      <w:r w:rsidRPr="00365982">
        <w:rPr>
          <w:rFonts w:asciiTheme="majorBidi" w:hAnsiTheme="majorBidi" w:cstheme="majorBidi"/>
          <w:szCs w:val="22"/>
        </w:rPr>
        <w:t xml:space="preserve"> web application by scheduling load or extract jobs and defining where to retrieve or pull the data.</w:t>
      </w:r>
      <w:r w:rsidRPr="00365982">
        <w:rPr>
          <w:rFonts w:asciiTheme="majorBidi" w:hAnsiTheme="majorBidi" w:cstheme="majorBidi"/>
          <w:b/>
          <w:bCs/>
          <w:szCs w:val="22"/>
        </w:rPr>
        <w:t xml:space="preserve"> Mr. Byladakere Somashekaraiah will continue to use</w:t>
      </w:r>
      <w:r w:rsidRPr="00365982">
        <w:rPr>
          <w:rFonts w:asciiTheme="majorBidi" w:hAnsiTheme="majorBidi" w:cstheme="majorBidi"/>
          <w:b/>
          <w:szCs w:val="22"/>
        </w:rPr>
        <w:t xml:space="preserve"> ETLM to retrieve Amazon wide data transform and load into new data tables created in Redshift</w:t>
      </w:r>
      <w:r w:rsidRPr="00365982">
        <w:rPr>
          <w:rFonts w:asciiTheme="majorBidi" w:eastAsia="Calibri" w:hAnsiTheme="majorBidi" w:cstheme="majorBidi"/>
          <w:bCs/>
          <w:color w:val="000000"/>
          <w:szCs w:val="22"/>
          <w:highlight w:val="green"/>
          <w:lang w:eastAsia="en-US"/>
        </w:rPr>
        <w:t xml:space="preserve"> </w:t>
      </w:r>
      <w:r w:rsidRPr="008C530C">
        <w:rPr>
          <w:rFonts w:asciiTheme="majorBidi" w:eastAsia="Calibri" w:hAnsiTheme="majorBidi" w:cstheme="majorBidi"/>
          <w:bCs/>
          <w:color w:val="000000"/>
          <w:szCs w:val="22"/>
          <w:highlight w:val="green"/>
          <w:lang w:eastAsia="en-US"/>
        </w:rPr>
        <w:t xml:space="preserve">and </w:t>
      </w:r>
      <w:r>
        <w:rPr>
          <w:rFonts w:asciiTheme="majorBidi" w:eastAsia="Calibri" w:hAnsiTheme="majorBidi" w:cstheme="majorBidi"/>
          <w:bCs/>
          <w:color w:val="000000"/>
          <w:szCs w:val="22"/>
          <w:highlight w:val="green"/>
          <w:lang w:eastAsia="en-US"/>
        </w:rPr>
        <w:t>less than</w:t>
      </w:r>
      <w:r w:rsidRPr="008C530C">
        <w:rPr>
          <w:rFonts w:asciiTheme="majorBidi" w:eastAsia="Calibri" w:hAnsiTheme="majorBidi" w:cstheme="majorBidi"/>
          <w:bCs/>
          <w:color w:val="000000"/>
          <w:szCs w:val="22"/>
          <w:highlight w:val="green"/>
          <w:lang w:eastAsia="en-US"/>
        </w:rPr>
        <w:t xml:space="preserve"> </w:t>
      </w:r>
      <w:r>
        <w:rPr>
          <w:rFonts w:asciiTheme="majorBidi" w:eastAsia="Calibri" w:hAnsiTheme="majorBidi" w:cstheme="majorBidi"/>
          <w:bCs/>
          <w:color w:val="000000"/>
          <w:szCs w:val="22"/>
          <w:highlight w:val="green"/>
          <w:lang w:eastAsia="en-US"/>
        </w:rPr>
        <w:t>20</w:t>
      </w:r>
      <w:r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6C6A28FD" w14:textId="77777777" w:rsidR="00D34A46" w:rsidRPr="00365982" w:rsidRDefault="00D34A46" w:rsidP="00D34A46">
      <w:pPr>
        <w:pStyle w:val="ListParagraph"/>
        <w:rPr>
          <w:rFonts w:asciiTheme="majorBidi" w:hAnsiTheme="majorBidi" w:cstheme="majorBidi"/>
          <w:szCs w:val="22"/>
        </w:rPr>
      </w:pPr>
    </w:p>
    <w:p w14:paraId="3FB3600E" w14:textId="77777777" w:rsidR="00D34A46" w:rsidRPr="00365982" w:rsidRDefault="00D34A46" w:rsidP="00D34A46">
      <w:pPr>
        <w:numPr>
          <w:ilvl w:val="0"/>
          <w:numId w:val="69"/>
        </w:numPr>
        <w:jc w:val="both"/>
        <w:rPr>
          <w:rFonts w:asciiTheme="majorBidi" w:hAnsiTheme="majorBidi" w:cstheme="majorBidi"/>
          <w:szCs w:val="22"/>
        </w:rPr>
      </w:pPr>
      <w:r w:rsidRPr="00365982">
        <w:rPr>
          <w:rFonts w:asciiTheme="majorBidi" w:hAnsiTheme="majorBidi" w:cstheme="majorBidi"/>
          <w:szCs w:val="22"/>
          <w:u w:val="single"/>
        </w:rPr>
        <w:t>Simple Storage Service (S3)</w:t>
      </w:r>
      <w:r w:rsidRPr="00365982">
        <w:rPr>
          <w:rFonts w:asciiTheme="majorBidi" w:hAnsiTheme="majorBidi" w:cstheme="majorBidi"/>
          <w:szCs w:val="22"/>
        </w:rPr>
        <w:t xml:space="preserve">: S3 is a reliable, fast and cheap way to store data on the Internet. S3 can be used to store just about anything: XML documents, binary data, images, videos, or whatever else our customers want to store. </w:t>
      </w:r>
      <w:r w:rsidRPr="00365982">
        <w:rPr>
          <w:rFonts w:asciiTheme="majorBidi" w:hAnsiTheme="majorBidi" w:cstheme="majorBidi"/>
          <w:b/>
          <w:bCs/>
          <w:szCs w:val="22"/>
        </w:rPr>
        <w:t xml:space="preserve">Mr. Byladakere Somashekaraiah used S3 in combination with Redshift. This tool is necessary to store data efficiently to keep historical data and populate data </w:t>
      </w:r>
      <w:r>
        <w:rPr>
          <w:rFonts w:asciiTheme="majorBidi" w:hAnsiTheme="majorBidi" w:cstheme="majorBidi"/>
          <w:b/>
          <w:bCs/>
          <w:szCs w:val="22"/>
        </w:rPr>
        <w:t>tables</w:t>
      </w:r>
      <w:r w:rsidRPr="00365982">
        <w:rPr>
          <w:rFonts w:asciiTheme="majorBidi" w:eastAsia="Calibri" w:hAnsiTheme="majorBidi" w:cstheme="majorBidi"/>
          <w:bCs/>
          <w:color w:val="000000"/>
          <w:szCs w:val="22"/>
          <w:highlight w:val="green"/>
          <w:lang w:eastAsia="en-US"/>
        </w:rPr>
        <w:t xml:space="preserve"> </w:t>
      </w:r>
      <w:r w:rsidRPr="008C530C">
        <w:rPr>
          <w:rFonts w:asciiTheme="majorBidi" w:eastAsia="Calibri" w:hAnsiTheme="majorBidi" w:cstheme="majorBidi"/>
          <w:bCs/>
          <w:color w:val="000000"/>
          <w:szCs w:val="22"/>
          <w:highlight w:val="green"/>
          <w:lang w:eastAsia="en-US"/>
        </w:rPr>
        <w:t xml:space="preserve">and </w:t>
      </w:r>
      <w:r>
        <w:rPr>
          <w:rFonts w:asciiTheme="majorBidi" w:eastAsia="Calibri" w:hAnsiTheme="majorBidi" w:cstheme="majorBidi"/>
          <w:bCs/>
          <w:color w:val="000000"/>
          <w:szCs w:val="22"/>
          <w:highlight w:val="green"/>
          <w:lang w:eastAsia="en-US"/>
        </w:rPr>
        <w:t>only 2</w:t>
      </w:r>
      <w:r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5F78E1C2" w14:textId="77777777" w:rsidR="00D34A46" w:rsidRPr="00365982" w:rsidRDefault="00D34A46" w:rsidP="00D34A46">
      <w:pPr>
        <w:pStyle w:val="ListParagraph"/>
        <w:rPr>
          <w:rFonts w:asciiTheme="majorBidi" w:hAnsiTheme="majorBidi" w:cstheme="majorBidi"/>
          <w:szCs w:val="22"/>
        </w:rPr>
      </w:pPr>
    </w:p>
    <w:p w14:paraId="3B79C62A" w14:textId="77777777" w:rsidR="00D34A46" w:rsidRPr="00365982" w:rsidRDefault="00D34A46" w:rsidP="00D34A46">
      <w:pPr>
        <w:numPr>
          <w:ilvl w:val="0"/>
          <w:numId w:val="69"/>
        </w:numPr>
        <w:jc w:val="both"/>
        <w:rPr>
          <w:rFonts w:asciiTheme="majorBidi" w:hAnsiTheme="majorBidi" w:cstheme="majorBidi"/>
          <w:szCs w:val="22"/>
        </w:rPr>
      </w:pPr>
      <w:r w:rsidRPr="00365982">
        <w:rPr>
          <w:rFonts w:asciiTheme="majorBidi" w:hAnsiTheme="majorBidi" w:cstheme="majorBidi"/>
          <w:szCs w:val="22"/>
          <w:u w:val="single"/>
        </w:rPr>
        <w:t>Remedy / Simple Issue Manager (SIM)</w:t>
      </w:r>
      <w:r w:rsidRPr="00365982">
        <w:rPr>
          <w:rFonts w:asciiTheme="majorBidi" w:hAnsiTheme="majorBidi" w:cstheme="majorBidi"/>
          <w:szCs w:val="22"/>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365982">
        <w:rPr>
          <w:rFonts w:asciiTheme="majorBidi" w:hAnsiTheme="majorBidi" w:cstheme="majorBidi"/>
          <w:b/>
          <w:bCs/>
          <w:szCs w:val="22"/>
        </w:rPr>
        <w:t xml:space="preserve">These tools will continue to allow Mr. Byladakere Somashekaraiah to organize and prioritize projects appropriately by collecting requirements and assigning prioritizations </w:t>
      </w:r>
      <w:r w:rsidRPr="008C530C">
        <w:rPr>
          <w:rFonts w:asciiTheme="majorBidi" w:eastAsia="Calibri" w:hAnsiTheme="majorBidi" w:cstheme="majorBidi"/>
          <w:bCs/>
          <w:color w:val="000000"/>
          <w:szCs w:val="22"/>
          <w:highlight w:val="green"/>
          <w:lang w:eastAsia="en-US"/>
        </w:rPr>
        <w:t xml:space="preserve">and </w:t>
      </w:r>
      <w:r>
        <w:rPr>
          <w:rFonts w:asciiTheme="majorBidi" w:eastAsia="Calibri" w:hAnsiTheme="majorBidi" w:cstheme="majorBidi"/>
          <w:bCs/>
          <w:color w:val="000000"/>
          <w:szCs w:val="22"/>
          <w:highlight w:val="green"/>
          <w:lang w:eastAsia="en-US"/>
        </w:rPr>
        <w:t>only 2</w:t>
      </w:r>
      <w:r w:rsidRPr="008C530C">
        <w:rPr>
          <w:rFonts w:asciiTheme="majorBidi" w:eastAsia="Calibri" w:hAnsiTheme="majorBidi" w:cstheme="majorBidi"/>
          <w:bCs/>
          <w:color w:val="000000"/>
          <w:szCs w:val="22"/>
          <w:highlight w:val="green"/>
          <w:lang w:eastAsia="en-US"/>
        </w:rPr>
        <w:t xml:space="preserve"> people had knowledge of this tool out of a team of approximately 400 people</w:t>
      </w:r>
    </w:p>
    <w:p w14:paraId="49B4084F" w14:textId="77777777" w:rsidR="00D34A46" w:rsidRPr="00365982" w:rsidRDefault="00D34A46" w:rsidP="00D34A46">
      <w:pPr>
        <w:ind w:left="720"/>
        <w:jc w:val="both"/>
        <w:rPr>
          <w:rFonts w:asciiTheme="majorBidi" w:hAnsiTheme="majorBidi" w:cstheme="majorBidi"/>
          <w:szCs w:val="22"/>
        </w:rPr>
      </w:pPr>
    </w:p>
    <w:p w14:paraId="52C067AE" w14:textId="7F54DC61" w:rsidR="00A00A4C" w:rsidRDefault="00D34A46" w:rsidP="00D34A46">
      <w:pPr>
        <w:pStyle w:val="ListParagraph"/>
        <w:ind w:left="360"/>
        <w:contextualSpacing/>
        <w:jc w:val="both"/>
        <w:rPr>
          <w:rFonts w:asciiTheme="majorBidi" w:eastAsia="Calibri" w:hAnsiTheme="majorBidi" w:cstheme="majorBidi"/>
          <w:bCs/>
          <w:color w:val="000000"/>
          <w:szCs w:val="22"/>
          <w:highlight w:val="green"/>
          <w:lang w:eastAsia="en-US"/>
        </w:rPr>
      </w:pPr>
      <w:r w:rsidRPr="00365982">
        <w:rPr>
          <w:rFonts w:asciiTheme="majorBidi" w:hAnsiTheme="majorBidi" w:cstheme="majorBidi"/>
          <w:szCs w:val="22"/>
          <w:u w:val="single"/>
        </w:rPr>
        <w:t>Grasshopper</w:t>
      </w:r>
      <w:r w:rsidRPr="00365982">
        <w:rPr>
          <w:rFonts w:asciiTheme="majorBidi" w:hAnsiTheme="majorBidi" w:cstheme="majorBidi"/>
          <w:szCs w:val="22"/>
        </w:rPr>
        <w:t xml:space="preserve">: Grasshopper is a visual query-building interface for Amazon Data Warehouse. It is best suited for users who do not want to write SQL queries. This tool is used with VIRT dashboard and is similar to ETLM, but without SQL. This is a more established tool and </w:t>
      </w:r>
      <w:r w:rsidRPr="00365982">
        <w:rPr>
          <w:rFonts w:asciiTheme="majorBidi" w:hAnsiTheme="majorBidi" w:cstheme="majorBidi"/>
          <w:b/>
          <w:bCs/>
          <w:szCs w:val="22"/>
        </w:rPr>
        <w:t>Mr. Byladakere Somashekaraiah will continue to use it as a reference for the Amazon Quicksight integration with Redshift tables</w:t>
      </w:r>
      <w:r w:rsidRPr="00365982">
        <w:rPr>
          <w:rFonts w:asciiTheme="majorBidi" w:eastAsia="Calibri" w:hAnsiTheme="majorBidi" w:cstheme="majorBidi"/>
          <w:bCs/>
          <w:color w:val="000000"/>
          <w:szCs w:val="22"/>
          <w:highlight w:val="green"/>
          <w:lang w:eastAsia="en-US"/>
        </w:rPr>
        <w:t xml:space="preserve"> </w:t>
      </w:r>
      <w:r w:rsidRPr="008C530C">
        <w:rPr>
          <w:rFonts w:asciiTheme="majorBidi" w:eastAsia="Calibri" w:hAnsiTheme="majorBidi" w:cstheme="majorBidi"/>
          <w:bCs/>
          <w:color w:val="000000"/>
          <w:szCs w:val="22"/>
          <w:highlight w:val="green"/>
          <w:lang w:eastAsia="en-US"/>
        </w:rPr>
        <w:t xml:space="preserve">and </w:t>
      </w:r>
      <w:r>
        <w:rPr>
          <w:rFonts w:asciiTheme="majorBidi" w:eastAsia="Calibri" w:hAnsiTheme="majorBidi" w:cstheme="majorBidi"/>
          <w:bCs/>
          <w:color w:val="000000"/>
          <w:szCs w:val="22"/>
          <w:highlight w:val="green"/>
          <w:lang w:eastAsia="en-US"/>
        </w:rPr>
        <w:t>less than 100</w:t>
      </w:r>
      <w:r w:rsidRPr="008C530C">
        <w:rPr>
          <w:rFonts w:asciiTheme="majorBidi" w:eastAsia="Calibri" w:hAnsiTheme="majorBidi" w:cstheme="majorBidi"/>
          <w:bCs/>
          <w:color w:val="000000"/>
          <w:szCs w:val="22"/>
          <w:highlight w:val="green"/>
          <w:lang w:eastAsia="en-US"/>
        </w:rPr>
        <w:t xml:space="preserve"> people had working knowledge of this tool out of a team of approximately 400 people</w:t>
      </w:r>
    </w:p>
    <w:p w14:paraId="75976A20" w14:textId="77777777" w:rsidR="00D34A46" w:rsidRDefault="00D34A46" w:rsidP="00D34A46">
      <w:pPr>
        <w:pStyle w:val="ListParagraph"/>
        <w:ind w:left="360"/>
        <w:contextualSpacing/>
        <w:jc w:val="both"/>
        <w:rPr>
          <w:rFonts w:asciiTheme="majorBidi" w:hAnsiTheme="majorBidi" w:cstheme="majorBidi"/>
          <w:szCs w:val="22"/>
          <w:highlight w:val="yellow"/>
        </w:rPr>
      </w:pPr>
    </w:p>
    <w:p w14:paraId="3A565ECB" w14:textId="77777777" w:rsidR="00A00A4C" w:rsidRPr="00AF4676" w:rsidRDefault="00A00A4C" w:rsidP="00A00A4C">
      <w:pPr>
        <w:jc w:val="both"/>
        <w:rPr>
          <w:rFonts w:ascii="Times New Roman" w:hAnsi="Times New Roman"/>
          <w:szCs w:val="24"/>
        </w:rPr>
      </w:pPr>
      <w:r>
        <w:rPr>
          <w:rFonts w:ascii="Times New Roman" w:hAnsi="Times New Roman"/>
          <w:szCs w:val="24"/>
        </w:rPr>
        <w:t>The Beneficiary</w:t>
      </w:r>
      <w:r w:rsidRPr="0082181F">
        <w:rPr>
          <w:rFonts w:ascii="Times New Roman" w:hAnsi="Times New Roman"/>
          <w:szCs w:val="24"/>
        </w:rPr>
        <w:t xml:space="preserve"> </w:t>
      </w:r>
      <w:r>
        <w:rPr>
          <w:rFonts w:ascii="Times New Roman" w:hAnsi="Times New Roman"/>
          <w:szCs w:val="24"/>
        </w:rPr>
        <w:t>played a key role in</w:t>
      </w:r>
      <w:r w:rsidRPr="00AF4676">
        <w:rPr>
          <w:rFonts w:ascii="Times New Roman" w:hAnsi="Times New Roman"/>
          <w:szCs w:val="24"/>
        </w:rPr>
        <w:t xml:space="preserve"> several critical projects for Amazon-[</w:t>
      </w:r>
      <w:r w:rsidRPr="00B93B53">
        <w:rPr>
          <w:rFonts w:ascii="Times New Roman" w:hAnsi="Times New Roman"/>
          <w:szCs w:val="24"/>
          <w:highlight w:val="cyan"/>
        </w:rPr>
        <w:t>Foreign Entity</w:t>
      </w:r>
      <w:r w:rsidRPr="00AF4676">
        <w:rPr>
          <w:rFonts w:ascii="Times New Roman" w:hAnsi="Times New Roman"/>
          <w:szCs w:val="24"/>
        </w:rPr>
        <w:t>], including the following:</w:t>
      </w:r>
    </w:p>
    <w:p w14:paraId="1E7F70C2" w14:textId="77777777" w:rsidR="00A00A4C" w:rsidRPr="00AF4676" w:rsidRDefault="00A00A4C" w:rsidP="00A00A4C">
      <w:pPr>
        <w:jc w:val="both"/>
        <w:rPr>
          <w:rFonts w:ascii="Times New Roman" w:hAnsi="Times New Roman"/>
          <w:szCs w:val="24"/>
        </w:rPr>
      </w:pPr>
    </w:p>
    <w:p w14:paraId="628D43C3" w14:textId="3018D027" w:rsidR="00D34A46" w:rsidRPr="00365982" w:rsidRDefault="00D34A46" w:rsidP="00D34A46">
      <w:pPr>
        <w:numPr>
          <w:ilvl w:val="0"/>
          <w:numId w:val="67"/>
        </w:numPr>
        <w:ind w:left="360"/>
        <w:jc w:val="both"/>
        <w:rPr>
          <w:rFonts w:asciiTheme="majorBidi" w:hAnsiTheme="majorBidi" w:cstheme="majorBidi"/>
          <w:szCs w:val="22"/>
          <w:lang w:eastAsia="zh-CN"/>
        </w:rPr>
      </w:pPr>
      <w:bookmarkStart w:id="0" w:name="_GoBack"/>
      <w:bookmarkEnd w:id="0"/>
      <w:r w:rsidRPr="001F2CA5">
        <w:rPr>
          <w:rFonts w:asciiTheme="majorBidi" w:eastAsia="Times New Roman" w:hAnsiTheme="majorBidi" w:cstheme="majorBidi"/>
          <w:szCs w:val="22"/>
          <w:highlight w:val="green"/>
          <w:lang w:eastAsia="en-US"/>
        </w:rPr>
        <w:t>Compliance Operations growing with rapid pace didn’t have Automated Dashboards to monitor the entire operations. It was reducing the pace of program growth and lack of visibility to leadership on the performance.</w:t>
      </w:r>
      <w:r>
        <w:rPr>
          <w:rFonts w:asciiTheme="majorBidi" w:hAnsiTheme="majorBidi" w:cstheme="majorBidi"/>
          <w:szCs w:val="22"/>
        </w:rPr>
        <w:t xml:space="preserve"> </w:t>
      </w:r>
      <w:r w:rsidRPr="00766B45">
        <w:rPr>
          <w:rFonts w:asciiTheme="majorBidi" w:hAnsiTheme="majorBidi" w:cstheme="majorBidi"/>
          <w:b/>
          <w:szCs w:val="22"/>
        </w:rPr>
        <w:t>M</w:t>
      </w:r>
      <w:r w:rsidRPr="00766B45">
        <w:rPr>
          <w:rFonts w:asciiTheme="majorBidi" w:hAnsiTheme="majorBidi" w:cstheme="majorBidi"/>
          <w:b/>
          <w:bCs/>
          <w:szCs w:val="22"/>
        </w:rPr>
        <w:t xml:space="preserve">r. Byladakere Somashekaraiah utilized his expertise in Redshift, </w:t>
      </w:r>
      <w:r>
        <w:rPr>
          <w:rFonts w:asciiTheme="majorBidi" w:hAnsiTheme="majorBidi" w:cstheme="majorBidi"/>
          <w:b/>
          <w:bCs/>
          <w:szCs w:val="22"/>
        </w:rPr>
        <w:t xml:space="preserve">Amazon </w:t>
      </w:r>
      <w:r w:rsidRPr="00766B45">
        <w:rPr>
          <w:rFonts w:asciiTheme="majorBidi" w:hAnsiTheme="majorBidi" w:cstheme="majorBidi"/>
          <w:b/>
          <w:bCs/>
          <w:szCs w:val="22"/>
        </w:rPr>
        <w:t>ETLM, Grasshopper, VIRT Dashboard to build an Excel based automated dashboard which helped business users easily navigate and monitor key metrics.</w:t>
      </w:r>
      <w:r w:rsidRPr="00766B45">
        <w:rPr>
          <w:rFonts w:asciiTheme="majorBidi" w:hAnsiTheme="majorBidi" w:cstheme="majorBidi"/>
          <w:szCs w:val="22"/>
        </w:rPr>
        <w:t xml:space="preserve"> This helped save a </w:t>
      </w:r>
      <w:r>
        <w:rPr>
          <w:rFonts w:asciiTheme="majorBidi" w:hAnsiTheme="majorBidi" w:cstheme="majorBidi"/>
          <w:szCs w:val="22"/>
        </w:rPr>
        <w:t xml:space="preserve">4 full time employees </w:t>
      </w:r>
      <w:r w:rsidRPr="00766B45">
        <w:rPr>
          <w:rFonts w:asciiTheme="majorBidi" w:hAnsiTheme="majorBidi" w:cstheme="majorBidi"/>
          <w:szCs w:val="22"/>
        </w:rPr>
        <w:t>for his team as they no longer needed to pull the data manually and organize them.</w:t>
      </w:r>
      <w:r w:rsidRPr="00365982">
        <w:rPr>
          <w:rFonts w:asciiTheme="majorBidi" w:hAnsiTheme="majorBidi" w:cstheme="majorBidi"/>
          <w:szCs w:val="22"/>
        </w:rPr>
        <w:t xml:space="preserve"> His specialized knowledge of these technologies will be highly valuable for the U.S. team as they will also require for </w:t>
      </w:r>
      <w:r w:rsidRPr="00365982">
        <w:rPr>
          <w:rFonts w:asciiTheme="majorBidi" w:hAnsiTheme="majorBidi" w:cstheme="majorBidi"/>
          <w:szCs w:val="22"/>
        </w:rPr>
        <w:lastRenderedPageBreak/>
        <w:t>his role in the U.S. Mr. Byladakere Somashekaraiah’ s specialized knowledge over the past three and a half years distinguishes him from other Amazon employees in his field.</w:t>
      </w:r>
    </w:p>
    <w:p w14:paraId="606D7C56" w14:textId="77777777" w:rsidR="00D34A46" w:rsidRPr="00365982" w:rsidRDefault="00D34A46" w:rsidP="00D34A46">
      <w:pPr>
        <w:pStyle w:val="ListParagraph"/>
        <w:ind w:left="360"/>
        <w:jc w:val="both"/>
        <w:rPr>
          <w:rFonts w:asciiTheme="majorBidi" w:hAnsiTheme="majorBidi" w:cstheme="majorBidi"/>
          <w:szCs w:val="22"/>
          <w:highlight w:val="green"/>
        </w:rPr>
      </w:pPr>
      <w:r>
        <w:rPr>
          <w:rFonts w:asciiTheme="majorBidi" w:hAnsiTheme="majorBidi" w:cstheme="majorBidi"/>
          <w:szCs w:val="22"/>
          <w:highlight w:val="green"/>
        </w:rPr>
        <w:t xml:space="preserve"> </w:t>
      </w:r>
    </w:p>
    <w:p w14:paraId="6347C9AE" w14:textId="77777777" w:rsidR="00D34A46" w:rsidRPr="00365982" w:rsidRDefault="00D34A46" w:rsidP="00D34A46">
      <w:pPr>
        <w:ind w:left="-360"/>
        <w:jc w:val="both"/>
        <w:rPr>
          <w:rFonts w:asciiTheme="majorBidi" w:hAnsiTheme="majorBidi" w:cstheme="majorBidi"/>
          <w:szCs w:val="22"/>
        </w:rPr>
      </w:pPr>
    </w:p>
    <w:p w14:paraId="5410FB44" w14:textId="77777777" w:rsidR="00D34A46" w:rsidRPr="00365982" w:rsidRDefault="00D34A46" w:rsidP="00D34A46">
      <w:pPr>
        <w:numPr>
          <w:ilvl w:val="0"/>
          <w:numId w:val="67"/>
        </w:numPr>
        <w:ind w:left="360"/>
        <w:jc w:val="both"/>
        <w:rPr>
          <w:rFonts w:asciiTheme="majorBidi" w:hAnsiTheme="majorBidi" w:cstheme="majorBidi"/>
          <w:szCs w:val="22"/>
        </w:rPr>
      </w:pPr>
      <w:r w:rsidRPr="00C06FE7">
        <w:rPr>
          <w:rFonts w:asciiTheme="majorBidi" w:eastAsia="Times New Roman" w:hAnsiTheme="majorBidi" w:cstheme="majorBidi"/>
          <w:szCs w:val="22"/>
          <w:highlight w:val="green"/>
          <w:lang w:eastAsia="en-US"/>
        </w:rPr>
        <w:t>With the large amount of data and requests, it was impossible task for one person to manage them</w:t>
      </w:r>
      <w:ins w:id="1" w:author="Saboo, Gaurav" w:date="2019-10-10T10:53:00Z">
        <w:r>
          <w:rPr>
            <w:rFonts w:asciiTheme="majorBidi" w:eastAsia="Times New Roman" w:hAnsiTheme="majorBidi" w:cstheme="majorBidi"/>
            <w:szCs w:val="22"/>
            <w:highlight w:val="green"/>
            <w:lang w:eastAsia="en-US"/>
          </w:rPr>
          <w:t>,</w:t>
        </w:r>
      </w:ins>
      <w:r w:rsidRPr="00C06FE7">
        <w:rPr>
          <w:rFonts w:asciiTheme="majorBidi" w:eastAsia="Times New Roman" w:hAnsiTheme="majorBidi" w:cstheme="majorBidi"/>
          <w:szCs w:val="22"/>
          <w:highlight w:val="green"/>
          <w:lang w:eastAsia="en-US"/>
        </w:rPr>
        <w:t xml:space="preserve"> hence to make it</w:t>
      </w:r>
      <w:ins w:id="2" w:author="Saboo, Gaurav" w:date="2019-10-10T10:53:00Z">
        <w:r>
          <w:rPr>
            <w:rFonts w:asciiTheme="majorBidi" w:eastAsia="Times New Roman" w:hAnsiTheme="majorBidi" w:cstheme="majorBidi"/>
            <w:szCs w:val="22"/>
            <w:highlight w:val="green"/>
            <w:lang w:eastAsia="en-US"/>
          </w:rPr>
          <w:t xml:space="preserve"> </w:t>
        </w:r>
      </w:ins>
      <w:del w:id="3" w:author="Saboo, Gaurav" w:date="2019-10-10T10:53:00Z">
        <w:r w:rsidRPr="00C06FE7" w:rsidDel="00331A4F">
          <w:rPr>
            <w:rFonts w:asciiTheme="majorBidi" w:eastAsia="Times New Roman" w:hAnsiTheme="majorBidi" w:cstheme="majorBidi"/>
            <w:szCs w:val="22"/>
            <w:highlight w:val="green"/>
            <w:lang w:eastAsia="en-US"/>
          </w:rPr>
          <w:delText xml:space="preserve">, </w:delText>
        </w:r>
      </w:del>
      <w:r w:rsidRPr="00C06FE7">
        <w:rPr>
          <w:rFonts w:asciiTheme="majorBidi" w:eastAsia="Times New Roman" w:hAnsiTheme="majorBidi" w:cstheme="majorBidi"/>
          <w:szCs w:val="22"/>
          <w:highlight w:val="green"/>
          <w:lang w:eastAsia="en-US"/>
        </w:rPr>
        <w:t>self-severing</w:t>
      </w:r>
      <w:r w:rsidRPr="001F2CA5">
        <w:rPr>
          <w:rFonts w:asciiTheme="majorBidi" w:hAnsiTheme="majorBidi" w:cstheme="majorBidi"/>
          <w:b/>
          <w:bCs/>
          <w:szCs w:val="22"/>
        </w:rPr>
        <w:t xml:space="preserve"> Mr. Byladakere Somashekaraiah conducted trainings on a number of technologies for his associates and managers such as:</w:t>
      </w:r>
      <w:r w:rsidRPr="001F2CA5">
        <w:rPr>
          <w:rFonts w:asciiTheme="majorBidi" w:hAnsiTheme="majorBidi" w:cstheme="majorBidi"/>
          <w:b/>
          <w:bCs/>
          <w:szCs w:val="22"/>
          <w:highlight w:val="lightGray"/>
        </w:rPr>
        <w:t xml:space="preserve"> </w:t>
      </w:r>
      <w:r w:rsidRPr="001F2CA5">
        <w:rPr>
          <w:rFonts w:asciiTheme="majorBidi" w:hAnsiTheme="majorBidi" w:cstheme="majorBidi"/>
          <w:szCs w:val="22"/>
        </w:rPr>
        <w:t>Grasshopper (Amazon's tool for non-tech users to retrieve data) to over 100 associates/managers and ETML to 20 employees.</w:t>
      </w:r>
      <w:r w:rsidRPr="00365982">
        <w:rPr>
          <w:rFonts w:asciiTheme="majorBidi" w:hAnsiTheme="majorBidi" w:cstheme="majorBidi"/>
          <w:szCs w:val="22"/>
        </w:rPr>
        <w:t xml:space="preserve"> His expertise in these technologies will eliminate ramp-up time in the Business Analyst I role as these specialized skills make him a unique fit for the most critical initiatives for the team.</w:t>
      </w:r>
    </w:p>
    <w:p w14:paraId="61BE8A9E" w14:textId="1269090F" w:rsidR="00A00A4C" w:rsidRDefault="00A00A4C" w:rsidP="003548A7">
      <w:pPr>
        <w:ind w:left="360"/>
        <w:contextualSpacing/>
        <w:jc w:val="both"/>
        <w:rPr>
          <w:rFonts w:asciiTheme="majorBidi" w:hAnsiTheme="majorBidi" w:cstheme="majorBidi"/>
          <w:szCs w:val="22"/>
        </w:rPr>
      </w:pPr>
    </w:p>
    <w:p w14:paraId="65D8BF6A" w14:textId="77777777" w:rsidR="00A00A4C" w:rsidRDefault="00A00A4C" w:rsidP="00A00A4C">
      <w:pPr>
        <w:pStyle w:val="ListParagraph"/>
        <w:ind w:left="0"/>
        <w:contextualSpacing/>
        <w:jc w:val="both"/>
        <w:rPr>
          <w:rFonts w:asciiTheme="majorBidi" w:hAnsiTheme="majorBidi" w:cstheme="majorBidi"/>
          <w:szCs w:val="22"/>
        </w:rPr>
      </w:pPr>
      <w:r>
        <w:rPr>
          <w:rFonts w:asciiTheme="majorBidi" w:hAnsiTheme="majorBidi" w:cstheme="majorBidi"/>
          <w:szCs w:val="22"/>
        </w:rPr>
        <w:t>[</w:t>
      </w:r>
      <w:r w:rsidRPr="00221CDE">
        <w:rPr>
          <w:rFonts w:asciiTheme="majorBidi" w:hAnsiTheme="majorBidi" w:cstheme="majorBidi"/>
          <w:szCs w:val="22"/>
          <w:highlight w:val="yellow"/>
        </w:rPr>
        <w:t xml:space="preserve">Please add any relevant information from the additional </w:t>
      </w:r>
      <w:r>
        <w:rPr>
          <w:rFonts w:asciiTheme="majorBidi" w:hAnsiTheme="majorBidi" w:cstheme="majorBidi"/>
          <w:szCs w:val="22"/>
          <w:highlight w:val="yellow"/>
        </w:rPr>
        <w:t>applicant</w:t>
      </w:r>
      <w:r w:rsidRPr="00221CDE">
        <w:rPr>
          <w:rFonts w:asciiTheme="majorBidi" w:hAnsiTheme="majorBidi" w:cstheme="majorBidi"/>
          <w:szCs w:val="22"/>
          <w:highlight w:val="yellow"/>
        </w:rPr>
        <w:t xml:space="preserve"> questions below</w:t>
      </w:r>
      <w:r>
        <w:rPr>
          <w:rFonts w:asciiTheme="majorBidi" w:hAnsiTheme="majorBidi" w:cstheme="majorBidi"/>
          <w:szCs w:val="22"/>
        </w:rPr>
        <w:t>].</w:t>
      </w:r>
    </w:p>
    <w:p w14:paraId="6B297D35" w14:textId="77777777" w:rsidR="00221CDE" w:rsidRPr="00344CAE" w:rsidRDefault="00221CDE" w:rsidP="00096756">
      <w:pPr>
        <w:contextualSpacing/>
        <w:jc w:val="both"/>
        <w:rPr>
          <w:rFonts w:asciiTheme="majorBidi" w:hAnsiTheme="majorBidi" w:cstheme="majorBidi"/>
          <w:szCs w:val="22"/>
        </w:rPr>
      </w:pPr>
    </w:p>
    <w:p w14:paraId="7E15EBB2" w14:textId="6DCAAD49" w:rsidR="005C0F7B" w:rsidRPr="00344CAE" w:rsidRDefault="00B0162A" w:rsidP="00550A2C">
      <w:pPr>
        <w:pStyle w:val="ListParagraph"/>
        <w:ind w:left="0"/>
        <w:contextualSpacing/>
        <w:jc w:val="both"/>
        <w:rPr>
          <w:rFonts w:asciiTheme="majorBidi" w:hAnsiTheme="majorBidi" w:cstheme="majorBidi"/>
          <w:szCs w:val="22"/>
        </w:rPr>
      </w:pPr>
      <w:r w:rsidRPr="00344CAE">
        <w:rPr>
          <w:rFonts w:asciiTheme="majorBidi" w:hAnsiTheme="majorBidi" w:cstheme="majorBidi"/>
          <w:szCs w:val="22"/>
        </w:rPr>
        <w:t xml:space="preserve">As detailed above, </w:t>
      </w:r>
      <w:r w:rsidR="00D971D9">
        <w:rPr>
          <w:rFonts w:asciiTheme="majorBidi" w:hAnsiTheme="majorBidi" w:cstheme="majorBidi"/>
          <w:szCs w:val="22"/>
        </w:rPr>
        <w:t>the Beneficiary</w:t>
      </w:r>
      <w:r w:rsidR="001B1995" w:rsidRPr="00344CAE">
        <w:rPr>
          <w:rFonts w:asciiTheme="majorBidi" w:hAnsiTheme="majorBidi" w:cstheme="majorBidi"/>
          <w:szCs w:val="22"/>
        </w:rPr>
        <w:t xml:space="preserve"> </w:t>
      </w:r>
      <w:r w:rsidRPr="00344CAE">
        <w:rPr>
          <w:rFonts w:asciiTheme="majorBidi" w:hAnsiTheme="majorBidi" w:cstheme="majorBidi"/>
          <w:szCs w:val="22"/>
        </w:rPr>
        <w:t>has developed</w:t>
      </w:r>
      <w:r w:rsidR="00B82804" w:rsidRPr="00344CAE">
        <w:rPr>
          <w:rFonts w:asciiTheme="majorBidi" w:hAnsiTheme="majorBidi" w:cstheme="majorBidi"/>
          <w:szCs w:val="22"/>
        </w:rPr>
        <w:t xml:space="preserve"> </w:t>
      </w:r>
      <w:r w:rsidR="0099642D" w:rsidRPr="00344CAE">
        <w:rPr>
          <w:rFonts w:asciiTheme="majorBidi" w:hAnsiTheme="majorBidi" w:cstheme="majorBidi"/>
          <w:szCs w:val="22"/>
        </w:rPr>
        <w:t xml:space="preserve">an extremely rare skillset </w:t>
      </w:r>
      <w:r w:rsidRPr="00344CAE">
        <w:rPr>
          <w:rFonts w:asciiTheme="majorBidi" w:hAnsiTheme="majorBidi" w:cstheme="majorBidi"/>
          <w:szCs w:val="22"/>
        </w:rPr>
        <w:t xml:space="preserve">through </w:t>
      </w:r>
      <w:r w:rsidR="00550A2C">
        <w:rPr>
          <w:rFonts w:asciiTheme="majorBidi" w:hAnsiTheme="majorBidi" w:cstheme="majorBidi"/>
          <w:szCs w:val="22"/>
        </w:rPr>
        <w:t>the Beneficiary’s</w:t>
      </w:r>
      <w:r w:rsidRPr="00344CAE">
        <w:rPr>
          <w:rFonts w:asciiTheme="majorBidi" w:hAnsiTheme="majorBidi" w:cstheme="majorBidi"/>
          <w:szCs w:val="22"/>
        </w:rPr>
        <w:t xml:space="preserve"> </w:t>
      </w:r>
      <w:r w:rsidRPr="00A00A4C">
        <w:rPr>
          <w:rFonts w:asciiTheme="majorBidi" w:hAnsiTheme="majorBidi" w:cstheme="majorBidi"/>
          <w:szCs w:val="22"/>
          <w:highlight w:val="cyan"/>
        </w:rPr>
        <w:t>[</w:t>
      </w:r>
      <w:r w:rsidR="00BB2B68">
        <w:rPr>
          <w:rFonts w:asciiTheme="majorBidi" w:hAnsiTheme="majorBidi" w:cstheme="majorBidi"/>
          <w:szCs w:val="22"/>
          <w:highlight w:val="cyan"/>
        </w:rPr>
        <w:t>4</w:t>
      </w:r>
      <w:r w:rsidRPr="00A00A4C">
        <w:rPr>
          <w:rFonts w:asciiTheme="majorBidi" w:hAnsiTheme="majorBidi" w:cstheme="majorBidi"/>
          <w:szCs w:val="22"/>
          <w:highlight w:val="cyan"/>
        </w:rPr>
        <w:t xml:space="preserve"> of years</w:t>
      </w:r>
      <w:r w:rsidRPr="00344CAE">
        <w:rPr>
          <w:rFonts w:asciiTheme="majorBidi" w:hAnsiTheme="majorBidi" w:cstheme="majorBidi"/>
          <w:szCs w:val="22"/>
        </w:rPr>
        <w:t>] of experience working for Amazon abroad</w:t>
      </w:r>
      <w:r w:rsidR="005C0F7B" w:rsidRPr="00344CAE">
        <w:rPr>
          <w:rFonts w:asciiTheme="majorBidi" w:hAnsiTheme="majorBidi" w:cstheme="majorBidi"/>
          <w:szCs w:val="22"/>
        </w:rPr>
        <w:t xml:space="preserve">, and </w:t>
      </w:r>
      <w:r w:rsidR="00550A2C">
        <w:rPr>
          <w:rFonts w:asciiTheme="majorBidi" w:hAnsiTheme="majorBidi" w:cstheme="majorBidi"/>
          <w:szCs w:val="22"/>
        </w:rPr>
        <w:t>the Beneficiary’s</w:t>
      </w:r>
      <w:r w:rsidR="005C0F7B" w:rsidRPr="00344CAE">
        <w:rPr>
          <w:rFonts w:asciiTheme="majorBidi" w:hAnsiTheme="majorBidi" w:cstheme="majorBidi"/>
          <w:szCs w:val="22"/>
        </w:rPr>
        <w:t xml:space="preserve"> transfer to the US is critical for </w:t>
      </w:r>
      <w:r w:rsidR="003D2AC3">
        <w:rPr>
          <w:rFonts w:asciiTheme="majorBidi" w:hAnsiTheme="majorBidi" w:cstheme="majorBidi"/>
          <w:szCs w:val="22"/>
        </w:rPr>
        <w:t>the US operation</w:t>
      </w:r>
      <w:r w:rsidR="005C0F7B" w:rsidRPr="00344CAE">
        <w:rPr>
          <w:rFonts w:asciiTheme="majorBidi" w:hAnsiTheme="majorBidi" w:cstheme="majorBidi"/>
          <w:szCs w:val="22"/>
        </w:rPr>
        <w:t xml:space="preserve"> to meet its business objectives in an increasingly competitive marketplace.  </w:t>
      </w:r>
    </w:p>
    <w:p w14:paraId="04975E69" w14:textId="77777777" w:rsidR="00D30B45" w:rsidRPr="00344CAE" w:rsidRDefault="00D30B45" w:rsidP="00096756">
      <w:pPr>
        <w:pStyle w:val="ListParagraph"/>
        <w:ind w:left="0"/>
        <w:contextualSpacing/>
        <w:jc w:val="both"/>
        <w:rPr>
          <w:rFonts w:asciiTheme="majorBidi" w:hAnsiTheme="majorBidi" w:cstheme="majorBidi"/>
          <w:szCs w:val="22"/>
        </w:rPr>
      </w:pPr>
    </w:p>
    <w:p w14:paraId="35D438CB" w14:textId="1AECD640" w:rsidR="003A285D" w:rsidRPr="00344CAE" w:rsidRDefault="00550A2C" w:rsidP="00096756">
      <w:pPr>
        <w:autoSpaceDE w:val="0"/>
        <w:autoSpaceDN w:val="0"/>
        <w:adjustRightInd w:val="0"/>
        <w:jc w:val="both"/>
        <w:rPr>
          <w:rFonts w:asciiTheme="majorBidi" w:hAnsiTheme="majorBidi" w:cstheme="majorBidi"/>
          <w:szCs w:val="22"/>
        </w:rPr>
      </w:pPr>
      <w:r>
        <w:rPr>
          <w:rFonts w:asciiTheme="majorBidi" w:hAnsiTheme="majorBidi" w:cstheme="majorBidi"/>
          <w:b/>
          <w:bCs/>
          <w:i/>
          <w:iCs/>
          <w:noProof/>
          <w:szCs w:val="22"/>
        </w:rPr>
        <w:t>The Beneficiary’s</w:t>
      </w:r>
      <w:r w:rsidR="005C0F7B" w:rsidRPr="00344CAE">
        <w:rPr>
          <w:rFonts w:asciiTheme="majorBidi" w:hAnsiTheme="majorBidi" w:cstheme="majorBidi"/>
          <w:b/>
          <w:bCs/>
          <w:i/>
          <w:iCs/>
          <w:noProof/>
          <w:szCs w:val="22"/>
        </w:rPr>
        <w:t xml:space="preserve"> Specia</w:t>
      </w:r>
      <w:r w:rsidR="00357D84">
        <w:rPr>
          <w:rFonts w:asciiTheme="majorBidi" w:hAnsiTheme="majorBidi" w:cstheme="majorBidi"/>
          <w:b/>
          <w:bCs/>
          <w:i/>
          <w:iCs/>
          <w:noProof/>
          <w:szCs w:val="22"/>
        </w:rPr>
        <w:t>lized Knowledge Role in the U.S.</w:t>
      </w:r>
    </w:p>
    <w:p w14:paraId="5AB99ABE" w14:textId="77777777" w:rsidR="005C0F7B" w:rsidRPr="00344CAE" w:rsidRDefault="005C0F7B" w:rsidP="00096756">
      <w:pPr>
        <w:jc w:val="both"/>
        <w:rPr>
          <w:rFonts w:asciiTheme="majorBidi" w:eastAsia="Times" w:hAnsiTheme="majorBidi" w:cstheme="majorBidi"/>
          <w:szCs w:val="22"/>
        </w:rPr>
      </w:pPr>
    </w:p>
    <w:p w14:paraId="1238EBE5" w14:textId="39A5DDB0" w:rsidR="00C05182" w:rsidRPr="00344CAE" w:rsidRDefault="005B7AEB" w:rsidP="00C05182">
      <w:pPr>
        <w:jc w:val="both"/>
        <w:rPr>
          <w:rFonts w:asciiTheme="majorBidi" w:hAnsiTheme="majorBidi" w:cstheme="majorBidi"/>
          <w:bCs/>
          <w:szCs w:val="22"/>
        </w:rPr>
      </w:pPr>
      <w:r w:rsidRPr="00344CAE">
        <w:rPr>
          <w:rFonts w:asciiTheme="majorBidi" w:hAnsiTheme="majorBidi" w:cstheme="majorBidi"/>
          <w:bCs/>
          <w:szCs w:val="22"/>
        </w:rPr>
        <w:t>Amazon-US</w:t>
      </w:r>
      <w:r w:rsidR="00806495" w:rsidRPr="00344CAE">
        <w:rPr>
          <w:rFonts w:asciiTheme="majorBidi" w:hAnsiTheme="majorBidi" w:cstheme="majorBidi"/>
          <w:bCs/>
          <w:szCs w:val="22"/>
        </w:rPr>
        <w:t xml:space="preserve"> </w:t>
      </w:r>
      <w:r w:rsidR="0030232C" w:rsidRPr="00344CAE">
        <w:rPr>
          <w:rFonts w:asciiTheme="majorBidi" w:hAnsiTheme="majorBidi" w:cstheme="majorBidi"/>
          <w:bCs/>
          <w:szCs w:val="22"/>
        </w:rPr>
        <w:t xml:space="preserve">is </w:t>
      </w:r>
      <w:r w:rsidR="00096323">
        <w:rPr>
          <w:rFonts w:asciiTheme="majorBidi" w:hAnsiTheme="majorBidi" w:cstheme="majorBidi"/>
          <w:bCs/>
          <w:szCs w:val="22"/>
        </w:rPr>
        <w:t>continuing to offer</w:t>
      </w:r>
      <w:r w:rsidR="00BC4018" w:rsidRPr="00344CAE">
        <w:rPr>
          <w:rFonts w:asciiTheme="majorBidi" w:hAnsiTheme="majorBidi" w:cstheme="majorBidi"/>
          <w:bCs/>
          <w:szCs w:val="22"/>
        </w:rPr>
        <w:t xml:space="preserve"> </w:t>
      </w:r>
      <w:r w:rsidR="00D971D9">
        <w:rPr>
          <w:rFonts w:asciiTheme="majorBidi" w:hAnsiTheme="majorBidi" w:cstheme="majorBidi"/>
          <w:bCs/>
          <w:szCs w:val="22"/>
        </w:rPr>
        <w:t>the Beneficiary</w:t>
      </w:r>
      <w:r w:rsidR="00BC4018" w:rsidRPr="00344CAE">
        <w:rPr>
          <w:rFonts w:asciiTheme="majorBidi" w:hAnsiTheme="majorBidi" w:cstheme="majorBidi"/>
          <w:bCs/>
          <w:szCs w:val="22"/>
        </w:rPr>
        <w:t xml:space="preserve"> </w:t>
      </w:r>
      <w:r w:rsidR="00096323">
        <w:rPr>
          <w:rFonts w:asciiTheme="majorBidi" w:hAnsiTheme="majorBidi" w:cstheme="majorBidi"/>
          <w:bCs/>
          <w:szCs w:val="22"/>
        </w:rPr>
        <w:t xml:space="preserve">employment in </w:t>
      </w:r>
      <w:r w:rsidR="00BC4018" w:rsidRPr="00344CAE">
        <w:rPr>
          <w:rFonts w:asciiTheme="majorBidi" w:hAnsiTheme="majorBidi" w:cstheme="majorBidi"/>
          <w:bCs/>
          <w:szCs w:val="22"/>
        </w:rPr>
        <w:t>the</w:t>
      </w:r>
      <w:r w:rsidR="00E50055" w:rsidRPr="00344CAE">
        <w:rPr>
          <w:rFonts w:asciiTheme="majorBidi" w:hAnsiTheme="majorBidi" w:cstheme="majorBidi"/>
          <w:bCs/>
          <w:szCs w:val="22"/>
        </w:rPr>
        <w:t xml:space="preserve"> specialized knowledge</w:t>
      </w:r>
      <w:r w:rsidR="00BC4018" w:rsidRPr="00344CAE">
        <w:rPr>
          <w:rFonts w:asciiTheme="majorBidi" w:hAnsiTheme="majorBidi" w:cstheme="majorBidi"/>
          <w:bCs/>
          <w:szCs w:val="22"/>
        </w:rPr>
        <w:t xml:space="preserve"> position of </w:t>
      </w:r>
      <w:r w:rsidR="000C121A" w:rsidRPr="00344CAE">
        <w:rPr>
          <w:rFonts w:asciiTheme="majorBidi" w:hAnsiTheme="majorBidi" w:cstheme="majorBidi"/>
          <w:bCs/>
          <w:szCs w:val="22"/>
          <w:highlight w:val="yellow"/>
        </w:rPr>
        <w:t>[</w:t>
      </w:r>
      <w:r w:rsidR="00806495" w:rsidRPr="00344CAE">
        <w:rPr>
          <w:rFonts w:asciiTheme="majorBidi" w:hAnsiTheme="majorBidi" w:cstheme="majorBidi"/>
          <w:bCs/>
          <w:szCs w:val="22"/>
          <w:highlight w:val="yellow"/>
        </w:rPr>
        <w:t xml:space="preserve">US </w:t>
      </w:r>
      <w:r w:rsidR="000C121A" w:rsidRPr="00344CAE">
        <w:rPr>
          <w:rFonts w:asciiTheme="majorBidi" w:hAnsiTheme="majorBidi" w:cstheme="majorBidi"/>
          <w:bCs/>
          <w:szCs w:val="22"/>
          <w:highlight w:val="yellow"/>
        </w:rPr>
        <w:t>Job Title]</w:t>
      </w:r>
      <w:r w:rsidR="005C0F7B" w:rsidRPr="00344CAE">
        <w:rPr>
          <w:rFonts w:asciiTheme="majorBidi" w:hAnsiTheme="majorBidi" w:cstheme="majorBidi"/>
          <w:bCs/>
          <w:szCs w:val="22"/>
        </w:rPr>
        <w:t xml:space="preserve">. </w:t>
      </w:r>
      <w:r w:rsidR="00C05182">
        <w:rPr>
          <w:rFonts w:asciiTheme="majorBidi" w:hAnsiTheme="majorBidi" w:cstheme="majorBidi"/>
          <w:bCs/>
          <w:szCs w:val="22"/>
        </w:rPr>
        <w:t xml:space="preserve">In this role, the Beneficiary will continue to work with </w:t>
      </w:r>
      <w:r w:rsidR="00BB2B68">
        <w:rPr>
          <w:rFonts w:asciiTheme="majorBidi" w:hAnsiTheme="majorBidi" w:cstheme="majorBidi"/>
          <w:bCs/>
          <w:szCs w:val="22"/>
        </w:rPr>
        <w:t xml:space="preserve">the </w:t>
      </w:r>
      <w:r w:rsidR="00BB2B68" w:rsidRPr="00BB2B68">
        <w:rPr>
          <w:rFonts w:asciiTheme="majorBidi" w:hAnsiTheme="majorBidi" w:cstheme="majorBidi"/>
          <w:bCs/>
          <w:szCs w:val="22"/>
        </w:rPr>
        <w:t>Alexa Connected Devices</w:t>
      </w:r>
      <w:r w:rsidR="00BB2B68">
        <w:rPr>
          <w:rFonts w:asciiTheme="majorBidi" w:hAnsiTheme="majorBidi" w:cstheme="majorBidi"/>
          <w:bCs/>
          <w:szCs w:val="22"/>
        </w:rPr>
        <w:t>,</w:t>
      </w:r>
      <w:r w:rsidR="00C05182" w:rsidRPr="00344CAE">
        <w:rPr>
          <w:rFonts w:asciiTheme="majorBidi" w:hAnsiTheme="majorBidi" w:cstheme="majorBidi"/>
          <w:bCs/>
          <w:szCs w:val="22"/>
        </w:rPr>
        <w:t xml:space="preserve"> which </w:t>
      </w:r>
      <w:r w:rsidR="00BB2B68">
        <w:rPr>
          <w:rFonts w:asciiTheme="majorBidi" w:hAnsiTheme="majorBidi" w:cstheme="majorBidi"/>
          <w:bCs/>
          <w:szCs w:val="22"/>
        </w:rPr>
        <w:t xml:space="preserve">is </w:t>
      </w:r>
      <w:r w:rsidR="00BB2B68" w:rsidRPr="00344CAE">
        <w:rPr>
          <w:rFonts w:asciiTheme="majorBidi" w:hAnsiTheme="majorBidi" w:cstheme="majorBidi"/>
          <w:bCs/>
          <w:szCs w:val="22"/>
        </w:rPr>
        <w:t>responsible</w:t>
      </w:r>
      <w:r w:rsidR="00C05182" w:rsidRPr="00344CAE">
        <w:rPr>
          <w:rFonts w:asciiTheme="majorBidi" w:hAnsiTheme="majorBidi" w:cstheme="majorBidi"/>
          <w:bCs/>
          <w:szCs w:val="22"/>
        </w:rPr>
        <w:t xml:space="preserve"> for </w:t>
      </w:r>
      <w:r w:rsidR="00C05182" w:rsidRPr="000C4F2E">
        <w:rPr>
          <w:rFonts w:asciiTheme="majorBidi" w:hAnsiTheme="majorBidi" w:cstheme="majorBidi"/>
          <w:bCs/>
          <w:szCs w:val="22"/>
          <w:highlight w:val="cyan"/>
        </w:rPr>
        <w:t xml:space="preserve">[Insert </w:t>
      </w:r>
      <w:r w:rsidR="0033443F">
        <w:rPr>
          <w:rFonts w:asciiTheme="majorBidi" w:hAnsiTheme="majorBidi" w:cstheme="majorBidi"/>
          <w:bCs/>
          <w:szCs w:val="22"/>
          <w:highlight w:val="cyan"/>
        </w:rPr>
        <w:t>US Team</w:t>
      </w:r>
      <w:r w:rsidR="00C05182" w:rsidRPr="000C4F2E">
        <w:rPr>
          <w:rFonts w:asciiTheme="majorBidi" w:hAnsiTheme="majorBidi" w:cstheme="majorBidi"/>
          <w:bCs/>
          <w:szCs w:val="22"/>
          <w:highlight w:val="cyan"/>
        </w:rPr>
        <w:t xml:space="preserve"> description – 4-5 sentences</w:t>
      </w:r>
      <w:r w:rsidR="00C05182">
        <w:rPr>
          <w:rFonts w:asciiTheme="majorBidi" w:hAnsiTheme="majorBidi" w:cstheme="majorBidi"/>
          <w:bCs/>
          <w:szCs w:val="22"/>
          <w:highlight w:val="cyan"/>
        </w:rPr>
        <w:t xml:space="preserve"> describing what your team does, including its primary purpose and how it works into the company’s overall objectives].</w:t>
      </w:r>
    </w:p>
    <w:p w14:paraId="2CBE70A2" w14:textId="77777777" w:rsidR="00C05182" w:rsidRPr="00344CAE" w:rsidRDefault="00C05182" w:rsidP="00C05182">
      <w:pPr>
        <w:jc w:val="both"/>
        <w:rPr>
          <w:rFonts w:asciiTheme="majorBidi" w:hAnsiTheme="majorBidi" w:cstheme="majorBidi"/>
          <w:bCs/>
          <w:szCs w:val="22"/>
        </w:rPr>
      </w:pPr>
    </w:p>
    <w:p w14:paraId="56F45BCB" w14:textId="3A134993" w:rsidR="00C130B2" w:rsidRDefault="00C05182" w:rsidP="00C130B2">
      <w:pPr>
        <w:jc w:val="both"/>
        <w:rPr>
          <w:rFonts w:asciiTheme="majorBidi" w:hAnsiTheme="majorBidi" w:cstheme="majorBidi"/>
          <w:bCs/>
          <w:sz w:val="20"/>
        </w:rPr>
      </w:pPr>
      <w:r>
        <w:rPr>
          <w:rFonts w:asciiTheme="majorBidi" w:hAnsiTheme="majorBidi" w:cstheme="majorBidi"/>
          <w:bCs/>
          <w:szCs w:val="22"/>
        </w:rPr>
        <w:t>On this team, the Beneficiary</w:t>
      </w:r>
      <w:r w:rsidRPr="00344CAE">
        <w:rPr>
          <w:rFonts w:asciiTheme="majorBidi" w:hAnsiTheme="majorBidi" w:cstheme="majorBidi"/>
          <w:bCs/>
          <w:szCs w:val="22"/>
        </w:rPr>
        <w:t xml:space="preserve"> </w:t>
      </w:r>
      <w:r>
        <w:rPr>
          <w:rFonts w:asciiTheme="majorBidi" w:hAnsiTheme="majorBidi" w:cstheme="majorBidi"/>
          <w:bCs/>
          <w:szCs w:val="22"/>
        </w:rPr>
        <w:t>serves</w:t>
      </w:r>
      <w:r w:rsidRPr="00344CAE">
        <w:rPr>
          <w:rFonts w:asciiTheme="majorBidi" w:hAnsiTheme="majorBidi" w:cstheme="majorBidi"/>
          <w:bCs/>
          <w:szCs w:val="22"/>
        </w:rPr>
        <w:t xml:space="preserve"> as a </w:t>
      </w:r>
      <w:r w:rsidRPr="00434598">
        <w:rPr>
          <w:rFonts w:asciiTheme="majorBidi" w:hAnsiTheme="majorBidi" w:cstheme="majorBidi"/>
          <w:bCs/>
          <w:szCs w:val="22"/>
          <w:highlight w:val="yellow"/>
        </w:rPr>
        <w:t>[</w:t>
      </w:r>
      <w:r>
        <w:rPr>
          <w:rFonts w:asciiTheme="majorBidi" w:hAnsiTheme="majorBidi" w:cstheme="majorBidi"/>
          <w:bCs/>
          <w:szCs w:val="22"/>
          <w:highlight w:val="yellow"/>
        </w:rPr>
        <w:t>US</w:t>
      </w:r>
      <w:r w:rsidRPr="00434598">
        <w:rPr>
          <w:rFonts w:asciiTheme="majorBidi" w:hAnsiTheme="majorBidi" w:cstheme="majorBidi"/>
          <w:bCs/>
          <w:szCs w:val="22"/>
          <w:highlight w:val="yellow"/>
        </w:rPr>
        <w:t xml:space="preserve"> Job Title]</w:t>
      </w:r>
      <w:r w:rsidRPr="00344CAE">
        <w:rPr>
          <w:rFonts w:asciiTheme="majorBidi" w:hAnsiTheme="majorBidi" w:cstheme="majorBidi"/>
          <w:bCs/>
          <w:szCs w:val="22"/>
        </w:rPr>
        <w:t xml:space="preserve">, where </w:t>
      </w:r>
      <w:r>
        <w:rPr>
          <w:rFonts w:asciiTheme="majorBidi" w:hAnsiTheme="majorBidi" w:cstheme="majorBidi"/>
          <w:bCs/>
          <w:szCs w:val="22"/>
        </w:rPr>
        <w:t>t</w:t>
      </w:r>
      <w:r w:rsidRPr="00344CAE">
        <w:rPr>
          <w:rFonts w:asciiTheme="majorBidi" w:hAnsiTheme="majorBidi" w:cstheme="majorBidi"/>
          <w:bCs/>
          <w:szCs w:val="22"/>
        </w:rPr>
        <w:t>he</w:t>
      </w:r>
      <w:r>
        <w:rPr>
          <w:rFonts w:asciiTheme="majorBidi" w:hAnsiTheme="majorBidi" w:cstheme="majorBidi"/>
          <w:bCs/>
          <w:szCs w:val="22"/>
        </w:rPr>
        <w:t xml:space="preserve"> Beneficiary</w:t>
      </w:r>
      <w:r w:rsidRPr="00344CAE">
        <w:rPr>
          <w:rFonts w:asciiTheme="majorBidi" w:hAnsiTheme="majorBidi" w:cstheme="majorBidi"/>
          <w:bCs/>
          <w:szCs w:val="22"/>
        </w:rPr>
        <w:t xml:space="preserve"> </w:t>
      </w:r>
      <w:r>
        <w:rPr>
          <w:rFonts w:asciiTheme="majorBidi" w:hAnsiTheme="majorBidi" w:cstheme="majorBidi"/>
          <w:bCs/>
          <w:szCs w:val="22"/>
        </w:rPr>
        <w:t xml:space="preserve">is a key </w:t>
      </w:r>
      <w:r w:rsidRPr="003548A7">
        <w:rPr>
          <w:rFonts w:asciiTheme="majorBidi" w:hAnsiTheme="majorBidi" w:cstheme="majorBidi"/>
          <w:bCs/>
          <w:sz w:val="20"/>
        </w:rPr>
        <w:t xml:space="preserve">employee </w:t>
      </w:r>
      <w:r w:rsidR="00C32156" w:rsidRPr="003548A7">
        <w:rPr>
          <w:rFonts w:asciiTheme="majorBidi" w:hAnsiTheme="majorBidi" w:cstheme="majorBidi"/>
          <w:bCs/>
          <w:sz w:val="20"/>
        </w:rPr>
        <w:t>in owning</w:t>
      </w:r>
      <w:r w:rsidR="00C130B2" w:rsidRPr="003548A7">
        <w:rPr>
          <w:rFonts w:asciiTheme="majorBidi" w:hAnsiTheme="majorBidi" w:cstheme="majorBidi"/>
          <w:bCs/>
          <w:sz w:val="20"/>
        </w:rPr>
        <w:t xml:space="preserve"> the Data domain for entire </w:t>
      </w:r>
      <w:r w:rsidR="00C130B2" w:rsidRPr="00C130B2">
        <w:rPr>
          <w:rFonts w:asciiTheme="majorBidi" w:hAnsiTheme="majorBidi" w:cstheme="majorBidi"/>
          <w:bCs/>
          <w:sz w:val="20"/>
        </w:rPr>
        <w:t>Alexa Connected Devices</w:t>
      </w:r>
      <w:r w:rsidR="00C130B2" w:rsidRPr="003548A7">
        <w:rPr>
          <w:rFonts w:asciiTheme="majorBidi" w:hAnsiTheme="majorBidi" w:cstheme="majorBidi"/>
          <w:bCs/>
          <w:sz w:val="20"/>
        </w:rPr>
        <w:t xml:space="preserve"> org and to </w:t>
      </w:r>
      <w:r w:rsidR="00C130B2" w:rsidRPr="00E821C1">
        <w:rPr>
          <w:rFonts w:asciiTheme="majorBidi" w:hAnsiTheme="majorBidi" w:cstheme="majorBidi"/>
          <w:bCs/>
          <w:sz w:val="20"/>
        </w:rPr>
        <w:t xml:space="preserve">Size, scope, build and maintain </w:t>
      </w:r>
      <w:r w:rsidR="00C32156">
        <w:rPr>
          <w:rFonts w:asciiTheme="majorBidi" w:hAnsiTheme="majorBidi" w:cstheme="majorBidi"/>
          <w:bCs/>
          <w:sz w:val="20"/>
        </w:rPr>
        <w:t xml:space="preserve">data </w:t>
      </w:r>
      <w:r w:rsidR="00C32156" w:rsidRPr="00C32156">
        <w:rPr>
          <w:rFonts w:asciiTheme="majorBidi" w:hAnsiTheme="majorBidi" w:cstheme="majorBidi"/>
          <w:bCs/>
          <w:sz w:val="20"/>
        </w:rPr>
        <w:t>infrastructure</w:t>
      </w:r>
      <w:r w:rsidR="00C32156">
        <w:rPr>
          <w:rFonts w:asciiTheme="majorBidi" w:hAnsiTheme="majorBidi" w:cstheme="majorBidi"/>
          <w:bCs/>
          <w:sz w:val="20"/>
        </w:rPr>
        <w:t xml:space="preserve"> to plumb and store the data </w:t>
      </w:r>
      <w:r w:rsidR="00CB05AD">
        <w:rPr>
          <w:rFonts w:asciiTheme="majorBidi" w:hAnsiTheme="majorBidi" w:cstheme="majorBidi"/>
          <w:bCs/>
          <w:sz w:val="20"/>
        </w:rPr>
        <w:t xml:space="preserve">to create metrics and </w:t>
      </w:r>
      <w:r w:rsidR="00AC3C2A">
        <w:rPr>
          <w:rFonts w:asciiTheme="majorBidi" w:hAnsiTheme="majorBidi" w:cstheme="majorBidi"/>
          <w:bCs/>
          <w:sz w:val="20"/>
        </w:rPr>
        <w:t>d</w:t>
      </w:r>
      <w:r w:rsidR="00CB05AD">
        <w:rPr>
          <w:rFonts w:asciiTheme="majorBidi" w:hAnsiTheme="majorBidi" w:cstheme="majorBidi"/>
          <w:bCs/>
          <w:sz w:val="20"/>
        </w:rPr>
        <w:t xml:space="preserve">ashboards </w:t>
      </w:r>
      <w:r w:rsidR="00AC3C2A" w:rsidRPr="00E821C1">
        <w:rPr>
          <w:rFonts w:asciiTheme="majorBidi" w:hAnsiTheme="majorBidi" w:cstheme="majorBidi"/>
          <w:bCs/>
          <w:sz w:val="20"/>
        </w:rPr>
        <w:t xml:space="preserve">to team and stakeholders to display manage business and make effective decisions, </w:t>
      </w:r>
      <w:r w:rsidR="00AC3C2A">
        <w:rPr>
          <w:rFonts w:asciiTheme="majorBidi" w:hAnsiTheme="majorBidi" w:cstheme="majorBidi"/>
          <w:bCs/>
          <w:sz w:val="20"/>
        </w:rPr>
        <w:t>also p</w:t>
      </w:r>
      <w:r w:rsidR="00AC3C2A" w:rsidRPr="00E821C1">
        <w:rPr>
          <w:rFonts w:asciiTheme="majorBidi" w:hAnsiTheme="majorBidi" w:cstheme="majorBidi"/>
          <w:bCs/>
          <w:sz w:val="20"/>
        </w:rPr>
        <w:t>artner with internal teams to identify process and system improvement opportunities.</w:t>
      </w:r>
      <w:r w:rsidR="00AC3C2A">
        <w:rPr>
          <w:rFonts w:asciiTheme="majorBidi" w:hAnsiTheme="majorBidi" w:cstheme="majorBidi"/>
          <w:bCs/>
          <w:sz w:val="20"/>
        </w:rPr>
        <w:t xml:space="preserve"> </w:t>
      </w:r>
      <w:r w:rsidR="00AC3C2A" w:rsidRPr="00E821C1">
        <w:rPr>
          <w:rFonts w:asciiTheme="majorBidi" w:hAnsiTheme="majorBidi" w:cstheme="majorBidi"/>
          <w:bCs/>
          <w:sz w:val="20"/>
        </w:rPr>
        <w:t xml:space="preserve">This is important to the team since at </w:t>
      </w:r>
      <w:r w:rsidR="00AC3C2A" w:rsidRPr="00AC3C2A">
        <w:rPr>
          <w:rFonts w:asciiTheme="majorBidi" w:hAnsiTheme="majorBidi" w:cstheme="majorBidi"/>
          <w:bCs/>
          <w:sz w:val="20"/>
        </w:rPr>
        <w:t xml:space="preserve">Alexa Connected Devices </w:t>
      </w:r>
      <w:r w:rsidR="00AC3C2A" w:rsidRPr="00E821C1">
        <w:rPr>
          <w:rFonts w:asciiTheme="majorBidi" w:hAnsiTheme="majorBidi" w:cstheme="majorBidi"/>
          <w:bCs/>
          <w:sz w:val="20"/>
        </w:rPr>
        <w:t>we</w:t>
      </w:r>
      <w:r w:rsidR="00AC3C2A">
        <w:rPr>
          <w:rFonts w:asciiTheme="majorBidi" w:hAnsiTheme="majorBidi" w:cstheme="majorBidi"/>
          <w:bCs/>
          <w:sz w:val="20"/>
        </w:rPr>
        <w:t xml:space="preserve"> need</w:t>
      </w:r>
      <w:r w:rsidR="00AC3C2A" w:rsidRPr="00E821C1">
        <w:rPr>
          <w:rFonts w:asciiTheme="majorBidi" w:hAnsiTheme="majorBidi" w:cstheme="majorBidi"/>
          <w:bCs/>
          <w:sz w:val="20"/>
        </w:rPr>
        <w:t xml:space="preserve"> </w:t>
      </w:r>
      <w:r w:rsidR="00AC3C2A">
        <w:rPr>
          <w:rFonts w:asciiTheme="majorBidi" w:hAnsiTheme="majorBidi" w:cstheme="majorBidi"/>
          <w:bCs/>
          <w:sz w:val="20"/>
        </w:rPr>
        <w:t xml:space="preserve">to have </w:t>
      </w:r>
      <w:r w:rsidR="00AC3C2A" w:rsidRPr="00E821C1">
        <w:rPr>
          <w:rFonts w:asciiTheme="majorBidi" w:hAnsiTheme="majorBidi" w:cstheme="majorBidi"/>
          <w:bCs/>
          <w:sz w:val="20"/>
        </w:rPr>
        <w:t>100% accurate data within a short period of time in a scalable way for multiple stakeholders and Leadership which is also Amazons tenant of being Data driven company</w:t>
      </w:r>
      <w:r w:rsidR="00AC3C2A">
        <w:rPr>
          <w:rFonts w:asciiTheme="majorBidi" w:hAnsiTheme="majorBidi" w:cstheme="majorBidi"/>
          <w:bCs/>
          <w:sz w:val="20"/>
        </w:rPr>
        <w:t>.</w:t>
      </w:r>
    </w:p>
    <w:p w14:paraId="3F9F8B0D" w14:textId="77777777" w:rsidR="00AC3C2A" w:rsidRPr="004A1B97" w:rsidRDefault="00AC3C2A" w:rsidP="00C130B2">
      <w:pPr>
        <w:jc w:val="both"/>
        <w:rPr>
          <w:rFonts w:asciiTheme="majorBidi" w:hAnsiTheme="majorBidi" w:cstheme="majorBidi"/>
          <w:bCs/>
          <w:sz w:val="20"/>
          <w:highlight w:val="cyan"/>
        </w:rPr>
      </w:pPr>
    </w:p>
    <w:p w14:paraId="77725542" w14:textId="77777777" w:rsidR="00C130B2" w:rsidRPr="00E821C1" w:rsidRDefault="00C130B2" w:rsidP="00C130B2">
      <w:pPr>
        <w:jc w:val="both"/>
        <w:rPr>
          <w:rFonts w:asciiTheme="majorBidi" w:hAnsiTheme="majorBidi" w:cstheme="majorBidi"/>
          <w:bCs/>
          <w:sz w:val="20"/>
        </w:rPr>
      </w:pPr>
      <w:r w:rsidRPr="00E821C1">
        <w:rPr>
          <w:rFonts w:asciiTheme="majorBidi" w:hAnsiTheme="majorBidi" w:cstheme="majorBidi"/>
          <w:bCs/>
          <w:sz w:val="20"/>
        </w:rPr>
        <w:t>Specifically, the Beneficiary will be responsible for the following specialized knowledge job duties:</w:t>
      </w:r>
    </w:p>
    <w:p w14:paraId="56D88B45" w14:textId="0CCB507F" w:rsidR="002A00E0" w:rsidRPr="00344CAE" w:rsidRDefault="008C79D9" w:rsidP="00096756">
      <w:pPr>
        <w:jc w:val="both"/>
        <w:rPr>
          <w:rFonts w:asciiTheme="majorBidi" w:hAnsiTheme="majorBidi" w:cstheme="majorBidi"/>
          <w:bCs/>
          <w:szCs w:val="22"/>
        </w:rPr>
      </w:pPr>
      <w:r>
        <w:rPr>
          <w:rFonts w:asciiTheme="majorBidi" w:hAnsiTheme="majorBidi" w:cstheme="majorBidi"/>
          <w:bCs/>
          <w:szCs w:val="22"/>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3240"/>
      </w:tblGrid>
      <w:tr w:rsidR="005C0F7B" w:rsidRPr="00344CAE" w14:paraId="41F5B672" w14:textId="77777777" w:rsidTr="004809D0">
        <w:trPr>
          <w:trHeight w:val="1061"/>
        </w:trPr>
        <w:tc>
          <w:tcPr>
            <w:tcW w:w="4680" w:type="dxa"/>
            <w:shd w:val="clear" w:color="auto" w:fill="auto"/>
            <w:vAlign w:val="center"/>
          </w:tcPr>
          <w:p w14:paraId="4A59F452" w14:textId="77777777" w:rsidR="005C0F7B" w:rsidRPr="00C32156" w:rsidRDefault="005C0F7B" w:rsidP="00096756">
            <w:pPr>
              <w:jc w:val="center"/>
              <w:rPr>
                <w:rFonts w:asciiTheme="majorBidi" w:hAnsiTheme="majorBidi" w:cstheme="majorBidi"/>
                <w:b/>
                <w:bCs/>
                <w:szCs w:val="22"/>
              </w:rPr>
            </w:pPr>
            <w:r w:rsidRPr="00C32156">
              <w:rPr>
                <w:rFonts w:asciiTheme="majorBidi" w:hAnsiTheme="majorBidi" w:cstheme="majorBidi"/>
                <w:b/>
                <w:bCs/>
                <w:szCs w:val="22"/>
              </w:rPr>
              <w:t>Job Duties</w:t>
            </w:r>
          </w:p>
        </w:tc>
        <w:tc>
          <w:tcPr>
            <w:tcW w:w="1440" w:type="dxa"/>
            <w:shd w:val="clear" w:color="auto" w:fill="auto"/>
            <w:vAlign w:val="center"/>
          </w:tcPr>
          <w:p w14:paraId="77FED496" w14:textId="77777777" w:rsidR="005C0F7B" w:rsidRPr="00C32156" w:rsidRDefault="005C0F7B" w:rsidP="00096756">
            <w:pPr>
              <w:jc w:val="center"/>
              <w:rPr>
                <w:rFonts w:asciiTheme="majorBidi" w:hAnsiTheme="majorBidi" w:cstheme="majorBidi"/>
                <w:b/>
                <w:bCs/>
                <w:szCs w:val="22"/>
              </w:rPr>
            </w:pPr>
            <w:r w:rsidRPr="00C32156">
              <w:rPr>
                <w:rFonts w:asciiTheme="majorBidi" w:hAnsiTheme="majorBidi" w:cstheme="majorBidi"/>
                <w:b/>
                <w:bCs/>
                <w:szCs w:val="22"/>
              </w:rPr>
              <w:t>% of Time Spent on duty</w:t>
            </w:r>
          </w:p>
        </w:tc>
        <w:tc>
          <w:tcPr>
            <w:tcW w:w="3240" w:type="dxa"/>
            <w:shd w:val="clear" w:color="auto" w:fill="auto"/>
            <w:vAlign w:val="center"/>
          </w:tcPr>
          <w:p w14:paraId="062E86CA" w14:textId="77777777" w:rsidR="005C0F7B" w:rsidRPr="00C32156" w:rsidRDefault="005C0F7B" w:rsidP="00096756">
            <w:pPr>
              <w:jc w:val="center"/>
              <w:rPr>
                <w:rFonts w:asciiTheme="majorBidi" w:hAnsiTheme="majorBidi" w:cstheme="majorBidi"/>
                <w:b/>
                <w:bCs/>
                <w:szCs w:val="22"/>
              </w:rPr>
            </w:pPr>
            <w:r w:rsidRPr="00C32156">
              <w:rPr>
                <w:rFonts w:asciiTheme="majorBidi" w:hAnsiTheme="majorBidi" w:cstheme="majorBidi"/>
                <w:b/>
                <w:bCs/>
                <w:szCs w:val="22"/>
              </w:rPr>
              <w:t>Amazon’s products, services, tools, research, equipment, techniques etc. requiring specialized knowledge</w:t>
            </w:r>
          </w:p>
        </w:tc>
      </w:tr>
      <w:tr w:rsidR="00C32156" w:rsidRPr="00344CAE" w14:paraId="1C330910" w14:textId="77777777" w:rsidTr="007D3531">
        <w:trPr>
          <w:trHeight w:val="856"/>
        </w:trPr>
        <w:tc>
          <w:tcPr>
            <w:tcW w:w="4680" w:type="dxa"/>
            <w:shd w:val="clear" w:color="auto" w:fill="auto"/>
          </w:tcPr>
          <w:p w14:paraId="0A64FCB3" w14:textId="08EF80A6" w:rsidR="00C32156" w:rsidRPr="003548A7" w:rsidRDefault="00C32156" w:rsidP="00C32156">
            <w:pPr>
              <w:contextualSpacing/>
              <w:jc w:val="both"/>
              <w:rPr>
                <w:rFonts w:ascii="Times New Roman" w:eastAsia="Times" w:hAnsi="Times New Roman"/>
                <w:sz w:val="20"/>
              </w:rPr>
            </w:pPr>
            <w:r w:rsidRPr="003548A7">
              <w:rPr>
                <w:rFonts w:ascii="Times New Roman" w:eastAsia="Times" w:hAnsi="Times New Roman"/>
                <w:sz w:val="20"/>
              </w:rPr>
              <w:t xml:space="preserve">Translate complex or ambiguous business problem statements into analysis and reporting requirements. Proactively and independently work with stakeholders to construct use cases and associated standardized outputs. </w:t>
            </w:r>
          </w:p>
        </w:tc>
        <w:tc>
          <w:tcPr>
            <w:tcW w:w="1440" w:type="dxa"/>
            <w:shd w:val="clear" w:color="auto" w:fill="auto"/>
          </w:tcPr>
          <w:p w14:paraId="5F3F04DD" w14:textId="60207D7C" w:rsidR="00C32156" w:rsidRPr="003548A7" w:rsidRDefault="00C32156" w:rsidP="00C32156">
            <w:pPr>
              <w:jc w:val="center"/>
              <w:rPr>
                <w:rFonts w:ascii="Times New Roman" w:eastAsia="Times" w:hAnsi="Times New Roman"/>
                <w:sz w:val="20"/>
              </w:rPr>
            </w:pPr>
            <w:r w:rsidRPr="003548A7">
              <w:rPr>
                <w:rFonts w:ascii="Times New Roman" w:eastAsia="Times" w:hAnsi="Times New Roman"/>
                <w:sz w:val="20"/>
              </w:rPr>
              <w:t>20%</w:t>
            </w:r>
          </w:p>
        </w:tc>
        <w:tc>
          <w:tcPr>
            <w:tcW w:w="3240" w:type="dxa"/>
            <w:shd w:val="clear" w:color="auto" w:fill="auto"/>
          </w:tcPr>
          <w:p w14:paraId="0FAA8813" w14:textId="59376B72" w:rsidR="00C32156" w:rsidRPr="003548A7" w:rsidRDefault="00C32156" w:rsidP="00C32156">
            <w:pPr>
              <w:jc w:val="center"/>
              <w:rPr>
                <w:rFonts w:ascii="Times New Roman" w:eastAsia="Times" w:hAnsi="Times New Roman"/>
                <w:sz w:val="20"/>
              </w:rPr>
            </w:pPr>
            <w:r w:rsidRPr="003548A7">
              <w:rPr>
                <w:rFonts w:ascii="Times New Roman" w:eastAsia="Times" w:hAnsi="Times New Roman"/>
                <w:sz w:val="20"/>
              </w:rPr>
              <w:t>S3, EDX, Redshift, ETLM, ADW, Athena , Hammer stone, Amazon Metrics, Quick sight</w:t>
            </w:r>
          </w:p>
        </w:tc>
      </w:tr>
      <w:tr w:rsidR="00C32156" w:rsidRPr="00344CAE" w14:paraId="204BEA9B" w14:textId="77777777" w:rsidTr="007D3531">
        <w:trPr>
          <w:trHeight w:val="146"/>
        </w:trPr>
        <w:tc>
          <w:tcPr>
            <w:tcW w:w="4680" w:type="dxa"/>
            <w:shd w:val="clear" w:color="auto" w:fill="auto"/>
          </w:tcPr>
          <w:p w14:paraId="6CEF5B37" w14:textId="3E21D84B" w:rsidR="00C32156" w:rsidRPr="003548A7" w:rsidRDefault="00C32156" w:rsidP="00C32156">
            <w:pPr>
              <w:contextualSpacing/>
              <w:jc w:val="both"/>
              <w:rPr>
                <w:rFonts w:ascii="Times New Roman" w:eastAsia="Times" w:hAnsi="Times New Roman"/>
                <w:sz w:val="20"/>
              </w:rPr>
            </w:pPr>
            <w:r w:rsidRPr="003548A7">
              <w:rPr>
                <w:rFonts w:ascii="Times New Roman" w:eastAsia="Times" w:hAnsi="Times New Roman"/>
                <w:sz w:val="20"/>
              </w:rPr>
              <w:t xml:space="preserve">Build Data pipeline to bring in and store the data in a scalable and sustainable manner </w:t>
            </w:r>
          </w:p>
        </w:tc>
        <w:tc>
          <w:tcPr>
            <w:tcW w:w="1440" w:type="dxa"/>
            <w:shd w:val="clear" w:color="auto" w:fill="auto"/>
          </w:tcPr>
          <w:p w14:paraId="358B33DC" w14:textId="337393F5" w:rsidR="00C32156" w:rsidRPr="003548A7" w:rsidRDefault="00C32156" w:rsidP="00C32156">
            <w:pPr>
              <w:jc w:val="center"/>
              <w:rPr>
                <w:rFonts w:ascii="Times New Roman" w:eastAsia="Times" w:hAnsi="Times New Roman"/>
                <w:sz w:val="20"/>
              </w:rPr>
            </w:pPr>
            <w:r w:rsidRPr="003548A7">
              <w:rPr>
                <w:rFonts w:ascii="Times New Roman" w:eastAsia="Times" w:hAnsi="Times New Roman"/>
                <w:sz w:val="20"/>
              </w:rPr>
              <w:t>15%</w:t>
            </w:r>
          </w:p>
        </w:tc>
        <w:tc>
          <w:tcPr>
            <w:tcW w:w="3240" w:type="dxa"/>
            <w:shd w:val="clear" w:color="auto" w:fill="auto"/>
          </w:tcPr>
          <w:p w14:paraId="38514189" w14:textId="73FFE841" w:rsidR="00C32156" w:rsidRPr="003548A7" w:rsidRDefault="00C32156" w:rsidP="00C32156">
            <w:pPr>
              <w:jc w:val="center"/>
              <w:rPr>
                <w:rFonts w:ascii="Times New Roman" w:eastAsia="Times" w:hAnsi="Times New Roman"/>
                <w:sz w:val="20"/>
              </w:rPr>
            </w:pPr>
            <w:r w:rsidRPr="003548A7">
              <w:rPr>
                <w:rFonts w:ascii="Times New Roman" w:eastAsia="Times" w:hAnsi="Times New Roman"/>
                <w:sz w:val="20"/>
              </w:rPr>
              <w:t>S3, EDX, Redshift, ETLM, ADW, Athena , Hammer stone,</w:t>
            </w:r>
          </w:p>
        </w:tc>
      </w:tr>
      <w:tr w:rsidR="00C32156" w:rsidRPr="00344CAE" w14:paraId="698F5088" w14:textId="77777777" w:rsidTr="007D3531">
        <w:trPr>
          <w:trHeight w:val="146"/>
        </w:trPr>
        <w:tc>
          <w:tcPr>
            <w:tcW w:w="4680" w:type="dxa"/>
            <w:shd w:val="clear" w:color="auto" w:fill="auto"/>
          </w:tcPr>
          <w:p w14:paraId="1B73FAE0" w14:textId="3B7E060A" w:rsidR="00C32156" w:rsidRPr="003548A7" w:rsidRDefault="00C32156" w:rsidP="00C32156">
            <w:pPr>
              <w:tabs>
                <w:tab w:val="left" w:pos="900"/>
              </w:tabs>
              <w:jc w:val="both"/>
              <w:rPr>
                <w:rFonts w:ascii="Times New Roman" w:eastAsia="Times" w:hAnsi="Times New Roman"/>
                <w:sz w:val="20"/>
              </w:rPr>
            </w:pPr>
            <w:r w:rsidRPr="003548A7">
              <w:rPr>
                <w:rFonts w:ascii="Times New Roman" w:eastAsia="Times" w:hAnsi="Times New Roman"/>
                <w:sz w:val="20"/>
              </w:rPr>
              <w:t>Build meaningful Dashboard and Visualization to help leadership find answers to a problem in easy and quicker way.</w:t>
            </w:r>
          </w:p>
        </w:tc>
        <w:tc>
          <w:tcPr>
            <w:tcW w:w="1440" w:type="dxa"/>
            <w:shd w:val="clear" w:color="auto" w:fill="auto"/>
          </w:tcPr>
          <w:p w14:paraId="4B6C308D" w14:textId="62FB8F14" w:rsidR="00C32156" w:rsidRPr="003548A7" w:rsidRDefault="00C32156" w:rsidP="003548A7">
            <w:pPr>
              <w:jc w:val="center"/>
              <w:rPr>
                <w:rFonts w:ascii="Times New Roman" w:eastAsia="Times" w:hAnsi="Times New Roman"/>
                <w:sz w:val="20"/>
              </w:rPr>
            </w:pPr>
            <w:r w:rsidRPr="003548A7">
              <w:rPr>
                <w:rFonts w:ascii="Times New Roman" w:eastAsia="Times" w:hAnsi="Times New Roman"/>
                <w:sz w:val="20"/>
              </w:rPr>
              <w:t>1</w:t>
            </w:r>
            <w:r w:rsidR="003548A7">
              <w:rPr>
                <w:rFonts w:ascii="Times New Roman" w:eastAsia="Times" w:hAnsi="Times New Roman"/>
                <w:sz w:val="20"/>
              </w:rPr>
              <w:t>5</w:t>
            </w:r>
            <w:r w:rsidRPr="003548A7">
              <w:rPr>
                <w:rFonts w:ascii="Times New Roman" w:eastAsia="Times" w:hAnsi="Times New Roman"/>
                <w:sz w:val="20"/>
              </w:rPr>
              <w:t>%</w:t>
            </w:r>
          </w:p>
        </w:tc>
        <w:tc>
          <w:tcPr>
            <w:tcW w:w="3240" w:type="dxa"/>
            <w:shd w:val="clear" w:color="auto" w:fill="auto"/>
          </w:tcPr>
          <w:p w14:paraId="108F6E83" w14:textId="4CDA6862" w:rsidR="00C32156" w:rsidRPr="003548A7" w:rsidRDefault="00C32156" w:rsidP="00C32156">
            <w:pPr>
              <w:jc w:val="center"/>
              <w:rPr>
                <w:rFonts w:ascii="Times New Roman" w:eastAsia="Times" w:hAnsi="Times New Roman"/>
                <w:sz w:val="20"/>
              </w:rPr>
            </w:pPr>
            <w:r w:rsidRPr="003548A7">
              <w:rPr>
                <w:rFonts w:ascii="Times New Roman" w:eastAsia="Times" w:hAnsi="Times New Roman"/>
                <w:sz w:val="20"/>
              </w:rPr>
              <w:t>S3, EDX, Redshift, ETLM, ADW, Athena , Hammer stone, Amazon Metrics, Quick sight</w:t>
            </w:r>
          </w:p>
        </w:tc>
      </w:tr>
      <w:tr w:rsidR="003548A7" w:rsidRPr="00344CAE" w14:paraId="5C01D883" w14:textId="77777777" w:rsidTr="007D3531">
        <w:trPr>
          <w:cantSplit/>
          <w:trHeight w:val="146"/>
        </w:trPr>
        <w:tc>
          <w:tcPr>
            <w:tcW w:w="4680" w:type="dxa"/>
            <w:shd w:val="clear" w:color="auto" w:fill="auto"/>
          </w:tcPr>
          <w:p w14:paraId="3A117368" w14:textId="71E36538" w:rsidR="003548A7" w:rsidRPr="003548A7" w:rsidRDefault="003548A7" w:rsidP="003548A7">
            <w:pPr>
              <w:jc w:val="both"/>
              <w:rPr>
                <w:rFonts w:ascii="Times New Roman" w:eastAsia="Times" w:hAnsi="Times New Roman"/>
                <w:sz w:val="20"/>
              </w:rPr>
            </w:pPr>
            <w:r w:rsidRPr="003548A7">
              <w:rPr>
                <w:rFonts w:ascii="Times New Roman" w:eastAsia="Times" w:hAnsi="Times New Roman"/>
                <w:sz w:val="20"/>
              </w:rPr>
              <w:t>Size, scope, build and maintain metrics and queries for weekly, monthly, quarterly, and annual reports to team and stakeholders to manage business and make effective decisions.</w:t>
            </w:r>
          </w:p>
        </w:tc>
        <w:tc>
          <w:tcPr>
            <w:tcW w:w="1440" w:type="dxa"/>
            <w:shd w:val="clear" w:color="auto" w:fill="auto"/>
          </w:tcPr>
          <w:p w14:paraId="4A853C3D" w14:textId="26E3C785" w:rsidR="003548A7" w:rsidRPr="003548A7" w:rsidRDefault="003548A7" w:rsidP="003548A7">
            <w:pPr>
              <w:jc w:val="center"/>
              <w:rPr>
                <w:rFonts w:ascii="Times New Roman" w:eastAsia="Times" w:hAnsi="Times New Roman"/>
                <w:sz w:val="20"/>
              </w:rPr>
            </w:pPr>
            <w:r w:rsidRPr="003548A7">
              <w:rPr>
                <w:rFonts w:ascii="Times New Roman" w:eastAsia="Times" w:hAnsi="Times New Roman"/>
                <w:sz w:val="20"/>
              </w:rPr>
              <w:t>10%</w:t>
            </w:r>
          </w:p>
        </w:tc>
        <w:tc>
          <w:tcPr>
            <w:tcW w:w="3240" w:type="dxa"/>
            <w:shd w:val="clear" w:color="auto" w:fill="auto"/>
          </w:tcPr>
          <w:p w14:paraId="7464D9BB" w14:textId="0B69F7E3" w:rsidR="003548A7" w:rsidRPr="003548A7" w:rsidRDefault="003548A7" w:rsidP="003548A7">
            <w:pPr>
              <w:jc w:val="center"/>
              <w:rPr>
                <w:rFonts w:ascii="Times New Roman" w:eastAsia="Times" w:hAnsi="Times New Roman"/>
                <w:sz w:val="20"/>
              </w:rPr>
            </w:pPr>
            <w:r w:rsidRPr="003548A7">
              <w:rPr>
                <w:rFonts w:ascii="Times New Roman" w:eastAsia="Times" w:hAnsi="Times New Roman"/>
                <w:sz w:val="20"/>
              </w:rPr>
              <w:t>S3, EDX, Redshift, ETLM, ADW, Athena , Hammer stone, Amazon Metrics, Quick sight</w:t>
            </w:r>
          </w:p>
        </w:tc>
      </w:tr>
      <w:tr w:rsidR="003548A7" w:rsidRPr="00344CAE" w14:paraId="4D29006B" w14:textId="77777777" w:rsidTr="00905B53">
        <w:trPr>
          <w:cantSplit/>
          <w:trHeight w:val="146"/>
        </w:trPr>
        <w:tc>
          <w:tcPr>
            <w:tcW w:w="4680" w:type="dxa"/>
            <w:shd w:val="clear" w:color="auto" w:fill="auto"/>
          </w:tcPr>
          <w:p w14:paraId="73441FA0" w14:textId="53A74E41" w:rsidR="003548A7" w:rsidRPr="003548A7" w:rsidRDefault="003548A7" w:rsidP="003548A7">
            <w:pPr>
              <w:jc w:val="both"/>
              <w:rPr>
                <w:rFonts w:ascii="Times New Roman" w:eastAsia="Times" w:hAnsi="Times New Roman"/>
                <w:sz w:val="20"/>
              </w:rPr>
            </w:pPr>
            <w:r w:rsidRPr="003548A7">
              <w:rPr>
                <w:rFonts w:ascii="Times New Roman" w:eastAsia="Times" w:hAnsi="Times New Roman"/>
                <w:sz w:val="20"/>
              </w:rPr>
              <w:lastRenderedPageBreak/>
              <w:t xml:space="preserve">Scale data processes and reports; write queries that stakeholders can update themselves or can be automated along with having a working knowledge of the data available or needed by the wider business for more complex or comparative analysis and the ability to work with a variety of different data sources. </w:t>
            </w:r>
          </w:p>
        </w:tc>
        <w:tc>
          <w:tcPr>
            <w:tcW w:w="1440" w:type="dxa"/>
            <w:shd w:val="clear" w:color="auto" w:fill="auto"/>
            <w:vAlign w:val="center"/>
          </w:tcPr>
          <w:p w14:paraId="177E3F94" w14:textId="5471FF49" w:rsidR="003548A7" w:rsidRPr="003548A7" w:rsidRDefault="003548A7" w:rsidP="003548A7">
            <w:pPr>
              <w:jc w:val="center"/>
              <w:rPr>
                <w:rFonts w:ascii="Times New Roman" w:eastAsia="Times" w:hAnsi="Times New Roman"/>
                <w:sz w:val="20"/>
              </w:rPr>
            </w:pPr>
            <w:r w:rsidRPr="003548A7">
              <w:rPr>
                <w:rFonts w:ascii="Times New Roman" w:eastAsia="Times" w:hAnsi="Times New Roman"/>
                <w:sz w:val="20"/>
              </w:rPr>
              <w:t>15%</w:t>
            </w:r>
          </w:p>
        </w:tc>
        <w:tc>
          <w:tcPr>
            <w:tcW w:w="3240" w:type="dxa"/>
            <w:shd w:val="clear" w:color="auto" w:fill="auto"/>
            <w:vAlign w:val="center"/>
          </w:tcPr>
          <w:p w14:paraId="6159CD62" w14:textId="345B6E09" w:rsidR="003548A7" w:rsidRPr="003548A7" w:rsidRDefault="003548A7" w:rsidP="003548A7">
            <w:pPr>
              <w:jc w:val="center"/>
              <w:rPr>
                <w:rFonts w:ascii="Times New Roman" w:eastAsia="Times" w:hAnsi="Times New Roman"/>
                <w:sz w:val="20"/>
              </w:rPr>
            </w:pPr>
            <w:r w:rsidRPr="003548A7">
              <w:rPr>
                <w:rFonts w:ascii="Times New Roman" w:eastAsia="Times" w:hAnsi="Times New Roman"/>
                <w:sz w:val="20"/>
              </w:rPr>
              <w:t>S3, EDX, Redshift, ETLM, ADW, Athena , Hammer stone, Amazon Metrics, Quick sight</w:t>
            </w:r>
          </w:p>
        </w:tc>
      </w:tr>
      <w:tr w:rsidR="003548A7" w:rsidRPr="00344CAE" w14:paraId="3CE702C1" w14:textId="77777777" w:rsidTr="00905B53">
        <w:trPr>
          <w:cantSplit/>
          <w:trHeight w:val="146"/>
        </w:trPr>
        <w:tc>
          <w:tcPr>
            <w:tcW w:w="4680" w:type="dxa"/>
            <w:shd w:val="clear" w:color="auto" w:fill="auto"/>
          </w:tcPr>
          <w:p w14:paraId="0A740CFE" w14:textId="329912EE" w:rsidR="003548A7" w:rsidRPr="003548A7" w:rsidRDefault="003548A7" w:rsidP="003548A7">
            <w:pPr>
              <w:jc w:val="both"/>
              <w:rPr>
                <w:rFonts w:ascii="Times New Roman" w:eastAsia="Times" w:hAnsi="Times New Roman"/>
                <w:sz w:val="20"/>
              </w:rPr>
            </w:pPr>
            <w:r w:rsidRPr="003548A7">
              <w:rPr>
                <w:rFonts w:ascii="Times New Roman" w:eastAsia="Times" w:hAnsi="Times New Roman"/>
                <w:sz w:val="20"/>
              </w:rPr>
              <w:t>Optimizing source data to maximize reporting automation. Identify and adopt best practices in reporting and analysis: data integrity, test design, analysis, validation, and documentation.</w:t>
            </w:r>
          </w:p>
        </w:tc>
        <w:tc>
          <w:tcPr>
            <w:tcW w:w="1440" w:type="dxa"/>
            <w:shd w:val="clear" w:color="auto" w:fill="auto"/>
            <w:vAlign w:val="center"/>
          </w:tcPr>
          <w:p w14:paraId="21232525" w14:textId="35780F20" w:rsidR="003548A7" w:rsidRPr="003548A7" w:rsidRDefault="003548A7" w:rsidP="003548A7">
            <w:pPr>
              <w:jc w:val="center"/>
              <w:rPr>
                <w:rFonts w:ascii="Times New Roman" w:eastAsia="Times" w:hAnsi="Times New Roman"/>
                <w:sz w:val="20"/>
              </w:rPr>
            </w:pPr>
            <w:r w:rsidRPr="003548A7">
              <w:rPr>
                <w:rFonts w:ascii="Times New Roman" w:eastAsia="Times" w:hAnsi="Times New Roman"/>
                <w:sz w:val="20"/>
              </w:rPr>
              <w:t>15%</w:t>
            </w:r>
          </w:p>
        </w:tc>
        <w:tc>
          <w:tcPr>
            <w:tcW w:w="3240" w:type="dxa"/>
            <w:shd w:val="clear" w:color="auto" w:fill="auto"/>
            <w:vAlign w:val="center"/>
          </w:tcPr>
          <w:p w14:paraId="5C54D11C" w14:textId="59E91038" w:rsidR="003548A7" w:rsidRPr="003548A7" w:rsidRDefault="003548A7" w:rsidP="003548A7">
            <w:pPr>
              <w:jc w:val="center"/>
              <w:rPr>
                <w:rFonts w:ascii="Times New Roman" w:eastAsia="Times" w:hAnsi="Times New Roman"/>
                <w:sz w:val="20"/>
              </w:rPr>
            </w:pPr>
            <w:r w:rsidRPr="003548A7">
              <w:rPr>
                <w:rFonts w:ascii="Times New Roman" w:eastAsia="Times" w:hAnsi="Times New Roman"/>
                <w:sz w:val="20"/>
              </w:rPr>
              <w:t>S3, EDX, Redshift, ETLM, ADW, Athena , Hammer stone, Amazon Metrics, Quick sight</w:t>
            </w:r>
          </w:p>
        </w:tc>
      </w:tr>
      <w:tr w:rsidR="003548A7" w:rsidRPr="00344CAE" w14:paraId="3A3057A8" w14:textId="77777777" w:rsidTr="00905B53">
        <w:trPr>
          <w:cantSplit/>
          <w:trHeight w:val="146"/>
        </w:trPr>
        <w:tc>
          <w:tcPr>
            <w:tcW w:w="4680" w:type="dxa"/>
            <w:shd w:val="clear" w:color="auto" w:fill="auto"/>
          </w:tcPr>
          <w:p w14:paraId="5D202D20" w14:textId="77777777" w:rsidR="003548A7" w:rsidRPr="003548A7" w:rsidRDefault="003548A7" w:rsidP="003548A7">
            <w:pPr>
              <w:jc w:val="both"/>
              <w:rPr>
                <w:rFonts w:ascii="Times New Roman" w:eastAsia="Times" w:hAnsi="Times New Roman"/>
                <w:sz w:val="20"/>
              </w:rPr>
            </w:pPr>
          </w:p>
          <w:p w14:paraId="36701D56" w14:textId="77777777" w:rsidR="003548A7" w:rsidRPr="003548A7" w:rsidRDefault="003548A7" w:rsidP="003548A7">
            <w:pPr>
              <w:jc w:val="both"/>
              <w:rPr>
                <w:rFonts w:ascii="Times New Roman" w:eastAsia="Times" w:hAnsi="Times New Roman"/>
                <w:sz w:val="20"/>
              </w:rPr>
            </w:pPr>
            <w:r w:rsidRPr="003548A7">
              <w:rPr>
                <w:rFonts w:ascii="Times New Roman" w:eastAsia="Times" w:hAnsi="Times New Roman"/>
                <w:sz w:val="20"/>
              </w:rPr>
              <w:t xml:space="preserve">Partner with internal teams to identify process and system improvement opportunities. Continuously test and improve predictive models with new data inputs. </w:t>
            </w:r>
          </w:p>
          <w:p w14:paraId="0EA32D1F" w14:textId="77777777" w:rsidR="003548A7" w:rsidRPr="003548A7" w:rsidRDefault="003548A7" w:rsidP="003548A7">
            <w:pPr>
              <w:contextualSpacing/>
              <w:jc w:val="both"/>
              <w:rPr>
                <w:rFonts w:ascii="Times New Roman" w:eastAsia="Times" w:hAnsi="Times New Roman"/>
                <w:sz w:val="20"/>
              </w:rPr>
            </w:pPr>
          </w:p>
        </w:tc>
        <w:tc>
          <w:tcPr>
            <w:tcW w:w="1440" w:type="dxa"/>
            <w:shd w:val="clear" w:color="auto" w:fill="auto"/>
            <w:vAlign w:val="center"/>
          </w:tcPr>
          <w:p w14:paraId="2506AA9F" w14:textId="1F71CB5C" w:rsidR="003548A7" w:rsidRPr="003548A7" w:rsidRDefault="003548A7" w:rsidP="003548A7">
            <w:pPr>
              <w:jc w:val="both"/>
              <w:rPr>
                <w:rFonts w:ascii="Times New Roman" w:eastAsia="Times" w:hAnsi="Times New Roman"/>
                <w:sz w:val="20"/>
              </w:rPr>
            </w:pPr>
            <w:r>
              <w:rPr>
                <w:rFonts w:ascii="Times New Roman" w:eastAsia="Times" w:hAnsi="Times New Roman"/>
                <w:sz w:val="20"/>
              </w:rPr>
              <w:t xml:space="preserve">          10%</w:t>
            </w:r>
          </w:p>
        </w:tc>
        <w:tc>
          <w:tcPr>
            <w:tcW w:w="3240" w:type="dxa"/>
            <w:shd w:val="clear" w:color="auto" w:fill="auto"/>
            <w:vAlign w:val="center"/>
          </w:tcPr>
          <w:p w14:paraId="69BC9E42" w14:textId="77777777" w:rsidR="003548A7" w:rsidRPr="003548A7" w:rsidRDefault="003548A7" w:rsidP="003548A7">
            <w:pPr>
              <w:jc w:val="both"/>
              <w:rPr>
                <w:rFonts w:ascii="Times New Roman" w:eastAsia="Times" w:hAnsi="Times New Roman"/>
                <w:sz w:val="20"/>
              </w:rPr>
            </w:pPr>
            <w:r w:rsidRPr="003548A7">
              <w:rPr>
                <w:rFonts w:ascii="Times New Roman" w:eastAsia="Times" w:hAnsi="Times New Roman"/>
                <w:sz w:val="20"/>
              </w:rPr>
              <w:t xml:space="preserve">S3, EDX, Redshift, ETLM, ADW, Athena , Hammer stone, Amazon Metrics  </w:t>
            </w:r>
          </w:p>
          <w:p w14:paraId="0BCC5D9F" w14:textId="77777777" w:rsidR="003548A7" w:rsidRPr="003548A7" w:rsidRDefault="003548A7" w:rsidP="003548A7">
            <w:pPr>
              <w:jc w:val="both"/>
              <w:rPr>
                <w:rFonts w:ascii="Times New Roman" w:eastAsia="Times" w:hAnsi="Times New Roman"/>
                <w:sz w:val="20"/>
              </w:rPr>
            </w:pPr>
          </w:p>
        </w:tc>
      </w:tr>
    </w:tbl>
    <w:p w14:paraId="37F4EDF7" w14:textId="77777777" w:rsidR="005C0F7B" w:rsidRPr="00344CAE" w:rsidRDefault="005C0F7B" w:rsidP="00096756">
      <w:pPr>
        <w:jc w:val="both"/>
        <w:rPr>
          <w:rFonts w:asciiTheme="majorBidi" w:hAnsiTheme="majorBidi" w:cstheme="majorBidi"/>
          <w:bCs/>
          <w:szCs w:val="22"/>
        </w:rPr>
      </w:pPr>
    </w:p>
    <w:p w14:paraId="5EADB814" w14:textId="2570043C" w:rsidR="005C0F7B" w:rsidRPr="003548A7" w:rsidRDefault="00C31F72" w:rsidP="00C31F72">
      <w:pPr>
        <w:jc w:val="both"/>
        <w:rPr>
          <w:rFonts w:ascii="Times New Roman" w:eastAsia="Times" w:hAnsi="Times New Roman"/>
          <w:sz w:val="20"/>
        </w:rPr>
      </w:pPr>
      <w:r w:rsidRPr="003548A7">
        <w:rPr>
          <w:rFonts w:ascii="Times New Roman" w:eastAsia="Times" w:hAnsi="Times New Roman"/>
          <w:sz w:val="20"/>
        </w:rPr>
        <w:t>T</w:t>
      </w:r>
      <w:r w:rsidR="00D971D9" w:rsidRPr="003548A7">
        <w:rPr>
          <w:rFonts w:ascii="Times New Roman" w:eastAsia="Times" w:hAnsi="Times New Roman"/>
          <w:sz w:val="20"/>
        </w:rPr>
        <w:t>he Beneficiary</w:t>
      </w:r>
      <w:r w:rsidR="00285C27" w:rsidRPr="003548A7">
        <w:rPr>
          <w:rFonts w:ascii="Times New Roman" w:eastAsia="Times" w:hAnsi="Times New Roman"/>
          <w:sz w:val="20"/>
        </w:rPr>
        <w:t xml:space="preserve">’s job duties in the U.S. will require specialized and advanced knowledge that can only be gained by working for Amazon. </w:t>
      </w:r>
      <w:r w:rsidR="002A00E0" w:rsidRPr="003548A7">
        <w:rPr>
          <w:rFonts w:ascii="Times New Roman" w:eastAsia="Times" w:hAnsi="Times New Roman"/>
          <w:sz w:val="20"/>
        </w:rPr>
        <w:t xml:space="preserve">As noted above, </w:t>
      </w:r>
      <w:r w:rsidR="00D971D9" w:rsidRPr="003548A7">
        <w:rPr>
          <w:rFonts w:ascii="Times New Roman" w:eastAsia="Times" w:hAnsi="Times New Roman"/>
          <w:sz w:val="20"/>
        </w:rPr>
        <w:t>the Beneficiary</w:t>
      </w:r>
      <w:r w:rsidR="002A00E0" w:rsidRPr="003548A7">
        <w:rPr>
          <w:rFonts w:ascii="Times New Roman" w:eastAsia="Times" w:hAnsi="Times New Roman"/>
          <w:sz w:val="20"/>
        </w:rPr>
        <w:t xml:space="preserve"> </w:t>
      </w:r>
      <w:r w:rsidR="00FF3C53" w:rsidRPr="003548A7">
        <w:rPr>
          <w:rFonts w:ascii="Times New Roman" w:eastAsia="Times" w:hAnsi="Times New Roman"/>
          <w:sz w:val="20"/>
        </w:rPr>
        <w:t>will be required to use a unique</w:t>
      </w:r>
      <w:r w:rsidR="002A00E0" w:rsidRPr="003548A7">
        <w:rPr>
          <w:rFonts w:ascii="Times New Roman" w:eastAsia="Times" w:hAnsi="Times New Roman"/>
          <w:sz w:val="20"/>
        </w:rPr>
        <w:t xml:space="preserve"> combination </w:t>
      </w:r>
      <w:r w:rsidR="00FF3C53" w:rsidRPr="003548A7">
        <w:rPr>
          <w:rFonts w:ascii="Times New Roman" w:eastAsia="Times" w:hAnsi="Times New Roman"/>
          <w:sz w:val="20"/>
        </w:rPr>
        <w:t xml:space="preserve">of skills in </w:t>
      </w:r>
      <w:r w:rsidRPr="003548A7">
        <w:rPr>
          <w:rFonts w:ascii="Times New Roman" w:eastAsia="Times" w:hAnsi="Times New Roman"/>
          <w:sz w:val="20"/>
        </w:rPr>
        <w:t>the Beneficiary’s</w:t>
      </w:r>
      <w:r w:rsidR="00FF3C53" w:rsidRPr="003548A7">
        <w:rPr>
          <w:rFonts w:ascii="Times New Roman" w:eastAsia="Times" w:hAnsi="Times New Roman"/>
          <w:sz w:val="20"/>
        </w:rPr>
        <w:t xml:space="preserve"> role at Amazon-US. </w:t>
      </w:r>
      <w:r w:rsidR="002A00E0" w:rsidRPr="003548A7">
        <w:rPr>
          <w:rFonts w:ascii="Times New Roman" w:eastAsia="Times" w:hAnsi="Times New Roman"/>
          <w:sz w:val="20"/>
        </w:rPr>
        <w:t xml:space="preserve">Copied below is a list of </w:t>
      </w:r>
      <w:r w:rsidR="00FF3C53" w:rsidRPr="003548A7">
        <w:rPr>
          <w:rFonts w:ascii="Times New Roman" w:eastAsia="Times" w:hAnsi="Times New Roman"/>
          <w:sz w:val="20"/>
        </w:rPr>
        <w:t xml:space="preserve">the </w:t>
      </w:r>
      <w:r w:rsidR="002A00E0" w:rsidRPr="003548A7">
        <w:rPr>
          <w:rFonts w:ascii="Times New Roman" w:eastAsia="Times" w:hAnsi="Times New Roman"/>
          <w:sz w:val="20"/>
        </w:rPr>
        <w:t xml:space="preserve">Amazon patented, proprietary tools and technologies </w:t>
      </w:r>
      <w:r w:rsidR="00FF3C53" w:rsidRPr="003548A7">
        <w:rPr>
          <w:rFonts w:ascii="Times New Roman" w:eastAsia="Times" w:hAnsi="Times New Roman"/>
          <w:sz w:val="20"/>
        </w:rPr>
        <w:t>required by the U.S. position</w:t>
      </w:r>
      <w:r w:rsidR="002A00E0" w:rsidRPr="003548A7">
        <w:rPr>
          <w:rFonts w:ascii="Times New Roman" w:eastAsia="Times" w:hAnsi="Times New Roman"/>
          <w:sz w:val="20"/>
        </w:rPr>
        <w:t xml:space="preserve">: </w:t>
      </w:r>
    </w:p>
    <w:p w14:paraId="494ABE7B" w14:textId="77777777" w:rsidR="00551B81" w:rsidRPr="00344CAE" w:rsidRDefault="00551B81" w:rsidP="00096756">
      <w:pPr>
        <w:jc w:val="both"/>
        <w:rPr>
          <w:rFonts w:asciiTheme="majorBidi" w:hAnsiTheme="majorBidi" w:cstheme="majorBidi"/>
          <w:bCs/>
          <w:szCs w:val="22"/>
        </w:rPr>
      </w:pPr>
    </w:p>
    <w:p w14:paraId="16FBF2AE" w14:textId="77777777" w:rsidR="00B47BF4" w:rsidRPr="00344CAE" w:rsidRDefault="00B47BF4" w:rsidP="00B47BF4">
      <w:pPr>
        <w:pStyle w:val="ListParagraph"/>
        <w:numPr>
          <w:ilvl w:val="0"/>
          <w:numId w:val="35"/>
        </w:numPr>
        <w:contextualSpacing/>
        <w:jc w:val="both"/>
        <w:rPr>
          <w:rFonts w:asciiTheme="majorBidi" w:hAnsiTheme="majorBidi" w:cstheme="majorBidi"/>
          <w:szCs w:val="22"/>
          <w:highlight w:val="cyan"/>
        </w:rPr>
      </w:pPr>
      <w:r w:rsidRPr="00344CAE">
        <w:rPr>
          <w:rFonts w:asciiTheme="majorBidi" w:hAnsiTheme="majorBidi" w:cstheme="majorBidi"/>
          <w:b/>
          <w:szCs w:val="22"/>
          <w:highlight w:val="cyan"/>
        </w:rPr>
        <w:t>[Amazon Tool/Technology</w:t>
      </w:r>
      <w:r w:rsidRPr="00344CAE">
        <w:rPr>
          <w:rFonts w:asciiTheme="majorBidi" w:hAnsiTheme="majorBidi" w:cstheme="majorBidi"/>
          <w:szCs w:val="22"/>
          <w:highlight w:val="cyan"/>
        </w:rPr>
        <w:t xml:space="preserve">: Please include a list of the 3-5 most obscure Amazon tools/technologies that you work with, specifically noting: </w:t>
      </w:r>
    </w:p>
    <w:p w14:paraId="5A99AB37" w14:textId="77777777" w:rsidR="00B47BF4" w:rsidRPr="00344CAE" w:rsidRDefault="00B47BF4" w:rsidP="00B47BF4">
      <w:pPr>
        <w:pStyle w:val="ListParagraph"/>
        <w:ind w:left="360"/>
        <w:contextualSpacing/>
        <w:jc w:val="both"/>
        <w:rPr>
          <w:rFonts w:asciiTheme="majorBidi" w:hAnsiTheme="majorBidi" w:cstheme="majorBidi"/>
          <w:szCs w:val="22"/>
          <w:highlight w:val="cyan"/>
        </w:rPr>
      </w:pPr>
      <w:r w:rsidRPr="00344CAE">
        <w:rPr>
          <w:rFonts w:asciiTheme="majorBidi" w:hAnsiTheme="majorBidi" w:cstheme="majorBidi"/>
          <w:szCs w:val="22"/>
          <w:highlight w:val="cyan"/>
        </w:rPr>
        <w:t xml:space="preserve">1. If there are only a few people on your team or within Amazon who know how to use this particular technology, please estimate how many other Amazonians have this knowledge; </w:t>
      </w:r>
    </w:p>
    <w:p w14:paraId="544A4B0D" w14:textId="26EDCA21" w:rsidR="00B47BF4" w:rsidRDefault="00B47BF4" w:rsidP="00B47BF4">
      <w:pPr>
        <w:pStyle w:val="ListParagraph"/>
        <w:ind w:left="360"/>
        <w:contextualSpacing/>
        <w:jc w:val="both"/>
        <w:rPr>
          <w:rFonts w:asciiTheme="majorBidi" w:hAnsiTheme="majorBidi" w:cstheme="majorBidi"/>
          <w:szCs w:val="22"/>
          <w:highlight w:val="cyan"/>
        </w:rPr>
      </w:pPr>
      <w:r w:rsidRPr="00344CAE">
        <w:rPr>
          <w:rFonts w:asciiTheme="majorBidi" w:hAnsiTheme="majorBidi" w:cstheme="majorBidi"/>
          <w:szCs w:val="22"/>
          <w:highlight w:val="cyan"/>
        </w:rPr>
        <w:t xml:space="preserve">2. Whether knowledge of this tool/technology is required/important for your position </w:t>
      </w:r>
      <w:r w:rsidR="00D97EAC" w:rsidRPr="00344CAE">
        <w:rPr>
          <w:rFonts w:asciiTheme="majorBidi" w:hAnsiTheme="majorBidi" w:cstheme="majorBidi"/>
          <w:szCs w:val="22"/>
          <w:highlight w:val="cyan"/>
        </w:rPr>
        <w:t>in the</w:t>
      </w:r>
      <w:r w:rsidRPr="00344CAE">
        <w:rPr>
          <w:rFonts w:asciiTheme="majorBidi" w:hAnsiTheme="majorBidi" w:cstheme="majorBidi"/>
          <w:szCs w:val="22"/>
          <w:highlight w:val="cyan"/>
        </w:rPr>
        <w:t xml:space="preserve"> US].</w:t>
      </w:r>
    </w:p>
    <w:p w14:paraId="5C5563A5" w14:textId="77777777" w:rsidR="00CB05AD" w:rsidRPr="00E821C1" w:rsidRDefault="00CB05AD" w:rsidP="00CB05AD">
      <w:pPr>
        <w:numPr>
          <w:ilvl w:val="0"/>
          <w:numId w:val="69"/>
        </w:numPr>
        <w:ind w:left="720"/>
        <w:jc w:val="both"/>
        <w:rPr>
          <w:rFonts w:ascii="Times New Roman" w:eastAsia="Times" w:hAnsi="Times New Roman"/>
          <w:sz w:val="20"/>
        </w:rPr>
      </w:pPr>
      <w:r w:rsidRPr="00E821C1">
        <w:rPr>
          <w:rFonts w:ascii="Times New Roman" w:eastAsia="Times" w:hAnsi="Times New Roman"/>
          <w:sz w:val="20"/>
          <w:u w:val="single"/>
        </w:rPr>
        <w:t>Redshift</w:t>
      </w:r>
      <w:r w:rsidRPr="00E821C1">
        <w:rPr>
          <w:rFonts w:ascii="Times New Roman" w:eastAsia="Times" w:hAnsi="Times New Roman"/>
          <w:sz w:val="20"/>
        </w:rPr>
        <w:t xml:space="preserve">: Amazon Redshift is a fast, fully managed, petabyte-scale data warehouse that makes it simple and cost-effective to analyze all your data using your existing business intelligence tools. </w:t>
      </w:r>
      <w:r w:rsidRPr="00E821C1">
        <w:rPr>
          <w:rFonts w:ascii="Times New Roman" w:eastAsia="Times" w:hAnsi="Times New Roman"/>
          <w:b/>
          <w:bCs/>
          <w:sz w:val="20"/>
        </w:rPr>
        <w:t>Mr. Byladakere Somashekaraiah will continue to use Redshift to consolidate Display Ads Finance data and manage the unified database.</w:t>
      </w:r>
    </w:p>
    <w:p w14:paraId="52DCA5AE" w14:textId="77777777" w:rsidR="00CB05AD" w:rsidRPr="00E821C1" w:rsidRDefault="00CB05AD" w:rsidP="00CB05AD">
      <w:pPr>
        <w:jc w:val="both"/>
        <w:rPr>
          <w:rFonts w:ascii="Times New Roman" w:eastAsia="Times" w:hAnsi="Times New Roman"/>
          <w:sz w:val="20"/>
        </w:rPr>
      </w:pPr>
    </w:p>
    <w:p w14:paraId="75CCDDE6" w14:textId="68CBF8FF" w:rsidR="00CB05AD" w:rsidRPr="00E821C1" w:rsidRDefault="00CB05AD" w:rsidP="00CB05AD">
      <w:pPr>
        <w:numPr>
          <w:ilvl w:val="0"/>
          <w:numId w:val="69"/>
        </w:numPr>
        <w:ind w:left="720"/>
        <w:jc w:val="both"/>
        <w:rPr>
          <w:rFonts w:ascii="Times New Roman" w:eastAsia="Times" w:hAnsi="Times New Roman"/>
          <w:sz w:val="20"/>
        </w:rPr>
      </w:pPr>
      <w:r w:rsidRPr="00E821C1">
        <w:rPr>
          <w:rFonts w:ascii="Times New Roman" w:eastAsia="Times" w:hAnsi="Times New Roman"/>
          <w:sz w:val="20"/>
          <w:u w:val="single"/>
        </w:rPr>
        <w:t>Extract Transform Load Manager (ETLM):</w:t>
      </w:r>
      <w:r w:rsidRPr="00E821C1">
        <w:rPr>
          <w:rFonts w:ascii="Times New Roman" w:eastAsia="Times" w:hAnsi="Times New Roman"/>
          <w:sz w:val="20"/>
        </w:rPr>
        <w:t xml:space="preserve"> The core "operating system" of the Data Warehouse. This complex system manages all of the injection and extraction of data in a consistent and predictable way. Users interact with ETLM through the </w:t>
      </w:r>
      <w:r w:rsidR="00D97EAC" w:rsidRPr="00E821C1">
        <w:rPr>
          <w:rFonts w:ascii="Times New Roman" w:eastAsia="Times" w:hAnsi="Times New Roman"/>
          <w:sz w:val="20"/>
        </w:rPr>
        <w:t>Datanet</w:t>
      </w:r>
      <w:r w:rsidRPr="00E821C1">
        <w:rPr>
          <w:rFonts w:ascii="Times New Roman" w:eastAsia="Times" w:hAnsi="Times New Roman"/>
          <w:sz w:val="20"/>
        </w:rPr>
        <w:t xml:space="preserve"> web application by scheduling load or extract jobs and defining where to retrieve or pull the data.</w:t>
      </w:r>
      <w:r w:rsidRPr="00E821C1">
        <w:rPr>
          <w:rFonts w:ascii="Times New Roman" w:eastAsia="Times" w:hAnsi="Times New Roman"/>
          <w:b/>
          <w:bCs/>
          <w:sz w:val="20"/>
        </w:rPr>
        <w:t xml:space="preserve"> Mr. Byladakere Somashekaraiah will continue to use</w:t>
      </w:r>
      <w:r w:rsidRPr="00E821C1">
        <w:rPr>
          <w:rFonts w:ascii="Times New Roman" w:eastAsia="Times" w:hAnsi="Times New Roman"/>
          <w:b/>
          <w:sz w:val="20"/>
        </w:rPr>
        <w:t xml:space="preserve"> ETLM to retrieve Amazon wide data transform and load into new data tables created in Redshift.</w:t>
      </w:r>
    </w:p>
    <w:p w14:paraId="4F69AAA7" w14:textId="77777777" w:rsidR="00CB05AD" w:rsidRPr="00E821C1" w:rsidRDefault="00CB05AD" w:rsidP="00CB05AD">
      <w:pPr>
        <w:jc w:val="both"/>
        <w:rPr>
          <w:rFonts w:ascii="Times New Roman" w:eastAsia="Times" w:hAnsi="Times New Roman"/>
          <w:sz w:val="20"/>
        </w:rPr>
      </w:pPr>
    </w:p>
    <w:p w14:paraId="23C4AA4D" w14:textId="77777777" w:rsidR="00CB05AD" w:rsidRPr="00E821C1" w:rsidRDefault="00CB05AD" w:rsidP="00CB05AD">
      <w:pPr>
        <w:numPr>
          <w:ilvl w:val="0"/>
          <w:numId w:val="69"/>
        </w:numPr>
        <w:ind w:left="720"/>
        <w:jc w:val="both"/>
        <w:rPr>
          <w:rFonts w:ascii="Times New Roman" w:eastAsia="Times" w:hAnsi="Times New Roman"/>
          <w:sz w:val="20"/>
        </w:rPr>
      </w:pPr>
      <w:r w:rsidRPr="003548A7">
        <w:rPr>
          <w:rFonts w:ascii="Times New Roman" w:eastAsia="Times" w:hAnsi="Times New Roman"/>
          <w:sz w:val="20"/>
          <w:u w:val="single"/>
        </w:rPr>
        <w:t>Hammerstone:</w:t>
      </w:r>
      <w:r w:rsidRPr="003548A7">
        <w:rPr>
          <w:rFonts w:ascii="Times New Roman" w:eastAsia="Times" w:hAnsi="Times New Roman"/>
          <w:sz w:val="20"/>
        </w:rPr>
        <w:t xml:space="preserve"> It </w:t>
      </w:r>
      <w:r w:rsidRPr="00E821C1">
        <w:rPr>
          <w:rFonts w:ascii="Times New Roman" w:eastAsia="Times" w:hAnsi="Times New Roman"/>
          <w:sz w:val="20"/>
        </w:rPr>
        <w:t>is a data integration platform designed to accelerate the internal adoption of Amazon Redshift, AWS’s data warehouse. Hammerstone provides an easy-to-use UI which allows customers to create workflows (called pipelines) and activities designed to COPY- Load data from S3 to Redshift clusters, EXTRACT- Query data on Redshift with SQL and output the results to S3. TRANSFORM- A more versatile type of extract activity which supports multiple SQL statements, identity key management, and auditing steps. Query data on Redshift with SQL and output the results to S3.</w:t>
      </w:r>
      <w:r w:rsidRPr="00E821C1">
        <w:rPr>
          <w:rFonts w:ascii="Times New Roman" w:eastAsia="Times" w:hAnsi="Times New Roman"/>
          <w:b/>
          <w:bCs/>
          <w:sz w:val="20"/>
        </w:rPr>
        <w:t xml:space="preserve"> Mr. Byladakere Somashekaraiah will continue to use</w:t>
      </w:r>
      <w:r w:rsidRPr="00E821C1">
        <w:rPr>
          <w:rFonts w:ascii="Times New Roman" w:eastAsia="Times" w:hAnsi="Times New Roman"/>
          <w:b/>
          <w:sz w:val="20"/>
        </w:rPr>
        <w:t xml:space="preserve"> •</w:t>
      </w:r>
      <w:r w:rsidRPr="00E821C1">
        <w:rPr>
          <w:rFonts w:ascii="Times New Roman" w:eastAsia="Times" w:hAnsi="Times New Roman"/>
          <w:b/>
          <w:sz w:val="20"/>
        </w:rPr>
        <w:tab/>
        <w:t>Hammerstone to retrieve Amazon wide data transform and load into new data tables created in Redshift when the data is present in S3.</w:t>
      </w:r>
    </w:p>
    <w:p w14:paraId="4AC61973" w14:textId="77777777" w:rsidR="00CB05AD" w:rsidRPr="00E821C1" w:rsidRDefault="00CB05AD" w:rsidP="00CB05AD">
      <w:pPr>
        <w:jc w:val="both"/>
        <w:rPr>
          <w:rFonts w:ascii="Times New Roman" w:eastAsia="Times" w:hAnsi="Times New Roman"/>
          <w:sz w:val="20"/>
        </w:rPr>
      </w:pPr>
    </w:p>
    <w:p w14:paraId="2CCB2393" w14:textId="77777777" w:rsidR="00CB05AD" w:rsidRPr="00E821C1" w:rsidRDefault="00CB05AD" w:rsidP="00CB05AD">
      <w:pPr>
        <w:numPr>
          <w:ilvl w:val="0"/>
          <w:numId w:val="69"/>
        </w:numPr>
        <w:ind w:left="720"/>
        <w:jc w:val="both"/>
        <w:rPr>
          <w:rFonts w:ascii="Times New Roman" w:eastAsia="Times" w:hAnsi="Times New Roman"/>
          <w:sz w:val="20"/>
        </w:rPr>
      </w:pPr>
      <w:r w:rsidRPr="00E821C1">
        <w:rPr>
          <w:rFonts w:ascii="Times New Roman" w:eastAsia="Times" w:hAnsi="Times New Roman"/>
          <w:sz w:val="20"/>
          <w:u w:val="single"/>
        </w:rPr>
        <w:t>Elastic Data eXchange (EDX)</w:t>
      </w:r>
      <w:r w:rsidRPr="00E821C1">
        <w:rPr>
          <w:rFonts w:ascii="Times New Roman" w:eastAsia="Times" w:hAnsi="Times New Roman"/>
          <w:sz w:val="20"/>
        </w:rPr>
        <w:t xml:space="preserve">: EDX is designed to be Amazon's one-stop shop for all en-masse data with an emphasis on large-scale data interchange. EDX is about connecting data from providers to their consumers and providing the service to manage the persistence of that data. There is a growing need for bulk data storage and efficient transport within our organization. Many of our customer teams are forced to build one-off solutions adding to operational challenges, in order to effectively manage ingress and egress of bulk data across systems. EDX service is aimed at solving similar problems for all teams which are in need of securely managing data movement and access. </w:t>
      </w:r>
      <w:r w:rsidRPr="00E821C1">
        <w:rPr>
          <w:rFonts w:ascii="Times New Roman" w:eastAsia="Times" w:hAnsi="Times New Roman"/>
          <w:b/>
          <w:bCs/>
          <w:sz w:val="20"/>
        </w:rPr>
        <w:t xml:space="preserve">Mr. Byladakere Somashekaraiah will continue to use EDX in </w:t>
      </w:r>
      <w:r w:rsidRPr="00E821C1">
        <w:rPr>
          <w:rFonts w:ascii="Times New Roman" w:eastAsia="Times" w:hAnsi="Times New Roman"/>
          <w:b/>
          <w:bCs/>
          <w:sz w:val="20"/>
        </w:rPr>
        <w:lastRenderedPageBreak/>
        <w:t>combination with the Redshift. This tool is necessary to move data quickly and efficiently so that the Display Ads Finance team and stakeholders can view all necessary data in once source.</w:t>
      </w:r>
    </w:p>
    <w:p w14:paraId="08208D3B" w14:textId="77777777" w:rsidR="00CB05AD" w:rsidRPr="00E821C1" w:rsidRDefault="00CB05AD" w:rsidP="00CB05AD">
      <w:pPr>
        <w:jc w:val="both"/>
        <w:rPr>
          <w:rFonts w:ascii="Times New Roman" w:eastAsia="Times" w:hAnsi="Times New Roman"/>
          <w:b/>
          <w:bCs/>
          <w:sz w:val="20"/>
        </w:rPr>
      </w:pPr>
    </w:p>
    <w:p w14:paraId="74089700" w14:textId="51B1380D" w:rsidR="00CB05AD" w:rsidRPr="00CB05AD" w:rsidRDefault="00CB05AD" w:rsidP="00CB05AD">
      <w:pPr>
        <w:numPr>
          <w:ilvl w:val="0"/>
          <w:numId w:val="70"/>
        </w:numPr>
        <w:jc w:val="both"/>
        <w:rPr>
          <w:rFonts w:ascii="Times New Roman" w:eastAsia="Times" w:hAnsi="Times New Roman"/>
          <w:sz w:val="20"/>
        </w:rPr>
      </w:pPr>
      <w:r w:rsidRPr="00E821C1">
        <w:rPr>
          <w:rFonts w:ascii="Times New Roman" w:eastAsia="Times" w:hAnsi="Times New Roman"/>
          <w:sz w:val="20"/>
          <w:u w:val="single"/>
        </w:rPr>
        <w:t>Simple Storage Service (S3)</w:t>
      </w:r>
      <w:r w:rsidRPr="00E821C1">
        <w:rPr>
          <w:rFonts w:ascii="Times New Roman" w:eastAsia="Times" w:hAnsi="Times New Roman"/>
          <w:sz w:val="20"/>
        </w:rPr>
        <w:t xml:space="preserve">: S3 is a reliable, fast and cheap way to store data on the Internet. S3 can be used to store just about anything: XML documents, binary data, images, videos, or whatever else our customers want to store. </w:t>
      </w:r>
      <w:r w:rsidRPr="00E821C1">
        <w:rPr>
          <w:rFonts w:ascii="Times New Roman" w:eastAsia="Times" w:hAnsi="Times New Roman"/>
          <w:b/>
          <w:bCs/>
          <w:sz w:val="20"/>
        </w:rPr>
        <w:t>Mr. Byladakere Somashekaraiah will continue to use S3 in combination with EDX, Redshift, and VIRT Dashboard. This tool is necessary to store data efficiently so that the Display Ads Finance team can keep historical data used to populate data tables.</w:t>
      </w:r>
      <w:r w:rsidRPr="00E821C1">
        <w:rPr>
          <w:rFonts w:ascii="Times New Roman" w:eastAsia="Times" w:hAnsi="Times New Roman"/>
          <w:sz w:val="20"/>
        </w:rPr>
        <w:t xml:space="preserve"> </w:t>
      </w:r>
    </w:p>
    <w:p w14:paraId="0895E014" w14:textId="77777777" w:rsidR="00CB05AD" w:rsidRPr="00E821C1" w:rsidRDefault="00CB05AD" w:rsidP="00CB05AD">
      <w:pPr>
        <w:jc w:val="both"/>
        <w:rPr>
          <w:rFonts w:asciiTheme="majorBidi" w:hAnsiTheme="majorBidi" w:cstheme="majorBidi"/>
          <w:bCs/>
          <w:sz w:val="20"/>
          <w:highlight w:val="cyan"/>
        </w:rPr>
      </w:pPr>
    </w:p>
    <w:p w14:paraId="78C20327" w14:textId="409D7235" w:rsidR="00CB05AD" w:rsidRPr="00E821C1" w:rsidRDefault="00CB05AD" w:rsidP="00CB05AD">
      <w:pPr>
        <w:numPr>
          <w:ilvl w:val="0"/>
          <w:numId w:val="70"/>
        </w:numPr>
        <w:jc w:val="both"/>
        <w:rPr>
          <w:rFonts w:asciiTheme="majorBidi" w:hAnsiTheme="majorBidi" w:cstheme="majorBidi"/>
          <w:bCs/>
          <w:sz w:val="20"/>
          <w:highlight w:val="cyan"/>
        </w:rPr>
      </w:pPr>
      <w:r w:rsidRPr="003548A7">
        <w:rPr>
          <w:rFonts w:asciiTheme="majorBidi" w:hAnsiTheme="majorBidi" w:cstheme="majorBidi"/>
          <w:bCs/>
          <w:sz w:val="20"/>
          <w:u w:val="single"/>
        </w:rPr>
        <w:t>Amazon Athena:</w:t>
      </w:r>
      <w:r w:rsidRPr="00E821C1">
        <w:rPr>
          <w:rFonts w:asciiTheme="majorBidi" w:hAnsiTheme="majorBidi" w:cstheme="majorBidi"/>
          <w:bCs/>
          <w:sz w:val="20"/>
        </w:rPr>
        <w:t xml:space="preserve"> Amazon Athena is an interactive query service that makes it easy to analyze data in Amazon S3 using standard SQL. Athena is serverless, so there is no infrastructure to manage, and you pay only for the queries that you run.</w:t>
      </w:r>
      <w:r w:rsidRPr="00E821C1">
        <w:rPr>
          <w:rFonts w:ascii="Times New Roman" w:eastAsia="Times" w:hAnsi="Times New Roman"/>
          <w:b/>
          <w:bCs/>
          <w:sz w:val="20"/>
        </w:rPr>
        <w:t xml:space="preserve"> Mr. Byladakere Somashekaraiah will continue to integrate the data from </w:t>
      </w:r>
      <w:r w:rsidR="00D97EAC" w:rsidRPr="00E821C1">
        <w:rPr>
          <w:rFonts w:ascii="Times New Roman" w:eastAsia="Times" w:hAnsi="Times New Roman"/>
          <w:b/>
          <w:bCs/>
          <w:sz w:val="20"/>
        </w:rPr>
        <w:t>Amazon Athena</w:t>
      </w:r>
      <w:r w:rsidRPr="00E821C1">
        <w:rPr>
          <w:rFonts w:ascii="Times New Roman" w:eastAsia="Times" w:hAnsi="Times New Roman"/>
          <w:b/>
          <w:bCs/>
          <w:sz w:val="20"/>
        </w:rPr>
        <w:t xml:space="preserve"> to Display ads Redshift cluster using EDX.</w:t>
      </w:r>
    </w:p>
    <w:p w14:paraId="7D3A9EE0" w14:textId="327569E4" w:rsidR="00CB05AD" w:rsidRPr="00CB05AD" w:rsidRDefault="00CB05AD" w:rsidP="00CB05AD">
      <w:pPr>
        <w:rPr>
          <w:rFonts w:asciiTheme="majorBidi" w:eastAsia="Times" w:hAnsiTheme="majorBidi" w:cstheme="majorBidi"/>
          <w:sz w:val="20"/>
          <w:highlight w:val="cyan"/>
        </w:rPr>
      </w:pPr>
    </w:p>
    <w:p w14:paraId="4CEDE4D8" w14:textId="77777777" w:rsidR="00CB05AD" w:rsidRPr="00E821C1" w:rsidRDefault="00CB05AD" w:rsidP="00CB05AD">
      <w:pPr>
        <w:numPr>
          <w:ilvl w:val="0"/>
          <w:numId w:val="70"/>
        </w:numPr>
        <w:jc w:val="both"/>
        <w:rPr>
          <w:rFonts w:asciiTheme="majorBidi" w:eastAsia="Times" w:hAnsiTheme="majorBidi" w:cstheme="majorBidi"/>
          <w:sz w:val="20"/>
        </w:rPr>
      </w:pPr>
      <w:r w:rsidRPr="003548A7">
        <w:rPr>
          <w:rFonts w:asciiTheme="majorBidi" w:hAnsiTheme="majorBidi" w:cstheme="majorBidi"/>
          <w:bCs/>
          <w:sz w:val="20"/>
          <w:u w:val="single"/>
        </w:rPr>
        <w:t>Amazon Metrics:</w:t>
      </w:r>
      <w:r w:rsidRPr="003548A7">
        <w:rPr>
          <w:rFonts w:asciiTheme="majorBidi" w:hAnsiTheme="majorBidi" w:cstheme="majorBidi"/>
          <w:bCs/>
          <w:sz w:val="20"/>
        </w:rPr>
        <w:t xml:space="preserve"> At Amazon it is very common to have regularly produced metrics decks that are comprised of Excel files linked to the output of one or more Data Warehouse queries (Datanet Data Feed jobs). Traditionally this</w:t>
      </w:r>
      <w:r w:rsidRPr="00E821C1">
        <w:rPr>
          <w:rFonts w:ascii="Times New Roman" w:eastAsia="Times" w:hAnsi="Times New Roman"/>
          <w:sz w:val="20"/>
        </w:rPr>
        <w:t xml:space="preserve"> requires manual effort to refresh the data and initiate calculation of the workbook. Metrics jobs are a new type of Datanet job that allows the inclusion of data feed job results into Microsoft Excel document and perform worksheet calculation as the final step in the Datanet dependency chain.</w:t>
      </w:r>
      <w:r w:rsidRPr="00E821C1">
        <w:rPr>
          <w:rFonts w:ascii="Times New Roman" w:eastAsia="Times" w:hAnsi="Times New Roman"/>
          <w:b/>
          <w:bCs/>
          <w:sz w:val="20"/>
        </w:rPr>
        <w:t xml:space="preserve"> Mr. Byladakere Somashekaraiah will continue train the team on using Amazon Metrics to build Excel Decks to move the computation from Excel to Amazon Metrics.</w:t>
      </w:r>
    </w:p>
    <w:p w14:paraId="571FAB48" w14:textId="52F1C0E8" w:rsidR="00CB05AD" w:rsidRPr="00CB05AD" w:rsidRDefault="00CB05AD" w:rsidP="00CB05AD">
      <w:pPr>
        <w:rPr>
          <w:rFonts w:ascii="Times New Roman" w:eastAsia="Times" w:hAnsi="Times New Roman"/>
          <w:sz w:val="20"/>
        </w:rPr>
      </w:pPr>
    </w:p>
    <w:p w14:paraId="74FAC8B0" w14:textId="77777777" w:rsidR="00CB05AD" w:rsidRPr="00E821C1" w:rsidRDefault="00CB05AD" w:rsidP="00CB05AD">
      <w:pPr>
        <w:numPr>
          <w:ilvl w:val="0"/>
          <w:numId w:val="70"/>
        </w:numPr>
        <w:jc w:val="both"/>
        <w:rPr>
          <w:rFonts w:ascii="Times New Roman" w:eastAsia="Times" w:hAnsi="Times New Roman"/>
          <w:b/>
          <w:bCs/>
          <w:sz w:val="20"/>
        </w:rPr>
      </w:pPr>
      <w:r w:rsidRPr="00E821C1">
        <w:rPr>
          <w:rFonts w:ascii="Times New Roman" w:eastAsia="Times" w:hAnsi="Times New Roman"/>
          <w:sz w:val="20"/>
          <w:u w:val="single"/>
        </w:rPr>
        <w:t>Amazon QuickSight:</w:t>
      </w:r>
      <w:r w:rsidRPr="00E821C1">
        <w:rPr>
          <w:rFonts w:ascii="Times New Roman" w:eastAsia="Times" w:hAnsi="Times New Roman"/>
          <w:sz w:val="20"/>
        </w:rPr>
        <w:t xml:space="preserve"> Amazon QuickSight is a very fast, cloud-powered business intelligence (BI) service that makes it easy for all employees to build visualizations, perform ad-hoc analysis, and quickly get business insights from their data. Amazon QuickSight uses a new, Super-fast, Parallel, In-memory Calculation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traditional solutions, Amazon QuickSight enables the user to deliver rich BI functionality to everyone in an organization. </w:t>
      </w:r>
      <w:r w:rsidRPr="00E821C1">
        <w:rPr>
          <w:rFonts w:ascii="Times New Roman" w:eastAsia="Times" w:hAnsi="Times New Roman"/>
          <w:b/>
          <w:bCs/>
          <w:sz w:val="20"/>
        </w:rPr>
        <w:t>Mr. Byladakere Somashekaraiah will continue to integrate this tool with the database tables, to create Dashboard and visualization to provide Display Ads Finance stakeholders without the need to writing SQL.</w:t>
      </w:r>
    </w:p>
    <w:p w14:paraId="53F1F87B" w14:textId="77777777" w:rsidR="00CB05AD" w:rsidRPr="00E821C1" w:rsidRDefault="00CB05AD" w:rsidP="00CB05AD">
      <w:pPr>
        <w:ind w:left="720"/>
        <w:jc w:val="both"/>
        <w:rPr>
          <w:rFonts w:ascii="Times New Roman" w:eastAsia="Times" w:hAnsi="Times New Roman"/>
          <w:sz w:val="20"/>
        </w:rPr>
      </w:pPr>
    </w:p>
    <w:p w14:paraId="04D659EF" w14:textId="77777777" w:rsidR="00CB05AD" w:rsidRPr="00E821C1" w:rsidRDefault="00CB05AD" w:rsidP="00CB05AD">
      <w:pPr>
        <w:numPr>
          <w:ilvl w:val="0"/>
          <w:numId w:val="70"/>
        </w:numPr>
        <w:jc w:val="both"/>
        <w:rPr>
          <w:rFonts w:ascii="Times New Roman" w:eastAsia="Times" w:hAnsi="Times New Roman"/>
          <w:sz w:val="20"/>
        </w:rPr>
      </w:pPr>
      <w:r w:rsidRPr="00E821C1">
        <w:rPr>
          <w:rFonts w:ascii="Times New Roman" w:eastAsia="Times" w:hAnsi="Times New Roman"/>
          <w:sz w:val="20"/>
          <w:u w:val="single"/>
        </w:rPr>
        <w:t>Remedy / Simple Issue Manager (SIM)</w:t>
      </w:r>
      <w:r w:rsidRPr="00E821C1">
        <w:rPr>
          <w:rFonts w:ascii="Times New Roman" w:eastAsia="Times" w:hAnsi="Times New Roman"/>
          <w:sz w:val="20"/>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E821C1">
        <w:rPr>
          <w:rFonts w:ascii="Times New Roman" w:eastAsia="Times" w:hAnsi="Times New Roman"/>
          <w:b/>
          <w:bCs/>
          <w:sz w:val="20"/>
        </w:rPr>
        <w:t xml:space="preserve">These tools will continue to allow Mr. Byladakere Somashekaraiah to organize and prioritize projects appropriately by collecting requirements and assigning prioritizations. </w:t>
      </w:r>
    </w:p>
    <w:p w14:paraId="2E44D1BC" w14:textId="77777777" w:rsidR="00CB05AD" w:rsidRPr="00E821C1" w:rsidRDefault="00CB05AD" w:rsidP="00CB05AD">
      <w:pPr>
        <w:pStyle w:val="ListParagraph"/>
        <w:ind w:left="360"/>
        <w:contextualSpacing/>
        <w:jc w:val="both"/>
        <w:rPr>
          <w:rFonts w:asciiTheme="majorBidi" w:hAnsiTheme="majorBidi" w:cstheme="majorBidi"/>
          <w:sz w:val="20"/>
          <w:highlight w:val="magenta"/>
        </w:rPr>
      </w:pPr>
    </w:p>
    <w:p w14:paraId="6765EE84" w14:textId="44A7A1C6" w:rsidR="002C58E1" w:rsidRDefault="002C58E1" w:rsidP="00F57902">
      <w:pPr>
        <w:pStyle w:val="ListParagraph"/>
        <w:ind w:left="360"/>
        <w:contextualSpacing/>
        <w:jc w:val="both"/>
        <w:rPr>
          <w:rFonts w:asciiTheme="majorBidi" w:hAnsiTheme="majorBidi" w:cstheme="majorBidi"/>
          <w:szCs w:val="22"/>
          <w:highlight w:val="magenta"/>
        </w:rPr>
      </w:pPr>
    </w:p>
    <w:p w14:paraId="1413F760" w14:textId="47241248" w:rsidR="002C58E1" w:rsidRDefault="002C58E1" w:rsidP="002C58E1">
      <w:pPr>
        <w:jc w:val="both"/>
        <w:rPr>
          <w:rFonts w:ascii="Times New Roman" w:hAnsi="Times New Roman"/>
          <w:szCs w:val="24"/>
        </w:rPr>
      </w:pPr>
      <w:r>
        <w:rPr>
          <w:rFonts w:ascii="Times New Roman" w:hAnsi="Times New Roman"/>
          <w:szCs w:val="24"/>
        </w:rPr>
        <w:t>The Beneficiary</w:t>
      </w:r>
      <w:r w:rsidRPr="0082181F">
        <w:rPr>
          <w:rFonts w:ascii="Times New Roman" w:hAnsi="Times New Roman"/>
          <w:szCs w:val="24"/>
        </w:rPr>
        <w:t xml:space="preserve"> </w:t>
      </w:r>
      <w:r>
        <w:rPr>
          <w:rFonts w:ascii="Times New Roman" w:hAnsi="Times New Roman"/>
          <w:szCs w:val="24"/>
        </w:rPr>
        <w:t>will continue to serve as a key leader for</w:t>
      </w:r>
      <w:r w:rsidRPr="00AF4676">
        <w:rPr>
          <w:rFonts w:ascii="Times New Roman" w:hAnsi="Times New Roman"/>
          <w:szCs w:val="24"/>
        </w:rPr>
        <w:t xml:space="preserve"> several critical projects for </w:t>
      </w:r>
      <w:r>
        <w:rPr>
          <w:rFonts w:ascii="Times New Roman" w:hAnsi="Times New Roman"/>
          <w:szCs w:val="24"/>
        </w:rPr>
        <w:t>Amazon-US</w:t>
      </w:r>
      <w:r w:rsidRPr="00AF4676">
        <w:rPr>
          <w:rFonts w:ascii="Times New Roman" w:hAnsi="Times New Roman"/>
          <w:szCs w:val="24"/>
        </w:rPr>
        <w:t>, including the following:</w:t>
      </w:r>
    </w:p>
    <w:p w14:paraId="4DDE1EDC" w14:textId="77777777" w:rsidR="008C79D9" w:rsidRPr="00AF4676" w:rsidRDefault="008C79D9" w:rsidP="002C58E1">
      <w:pPr>
        <w:jc w:val="both"/>
        <w:rPr>
          <w:rFonts w:ascii="Times New Roman" w:hAnsi="Times New Roman"/>
          <w:szCs w:val="24"/>
        </w:rPr>
      </w:pPr>
    </w:p>
    <w:p w14:paraId="67B152AB" w14:textId="7C2EC586" w:rsidR="00CB05AD" w:rsidRPr="003548A7" w:rsidRDefault="00CB05AD" w:rsidP="008C79D9">
      <w:pPr>
        <w:pStyle w:val="ListParagraph"/>
        <w:numPr>
          <w:ilvl w:val="0"/>
          <w:numId w:val="48"/>
        </w:numPr>
        <w:contextualSpacing/>
        <w:jc w:val="both"/>
        <w:rPr>
          <w:rFonts w:ascii="Times New Roman" w:hAnsi="Times New Roman"/>
          <w:sz w:val="20"/>
        </w:rPr>
      </w:pPr>
      <w:r w:rsidRPr="00CB05AD">
        <w:rPr>
          <w:rFonts w:ascii="Times New Roman" w:hAnsi="Times New Roman"/>
          <w:b/>
          <w:sz w:val="20"/>
          <w:u w:val="single"/>
        </w:rPr>
        <w:t>Alexa Connected Devices</w:t>
      </w:r>
      <w:r w:rsidR="008C79D9">
        <w:rPr>
          <w:rFonts w:ascii="Times New Roman" w:hAnsi="Times New Roman"/>
          <w:b/>
          <w:sz w:val="20"/>
          <w:u w:val="single"/>
        </w:rPr>
        <w:t xml:space="preserve"> Data infrastructure</w:t>
      </w:r>
      <w:r w:rsidRPr="002D6767">
        <w:rPr>
          <w:rFonts w:ascii="Times New Roman" w:hAnsi="Times New Roman"/>
          <w:b/>
          <w:sz w:val="20"/>
          <w:u w:val="single"/>
        </w:rPr>
        <w:t>:</w:t>
      </w:r>
      <w:r>
        <w:rPr>
          <w:rFonts w:ascii="Times New Roman" w:hAnsi="Times New Roman"/>
          <w:sz w:val="20"/>
        </w:rPr>
        <w:t xml:space="preserve"> As part of the 2020</w:t>
      </w:r>
      <w:r w:rsidRPr="002D6767">
        <w:rPr>
          <w:rFonts w:ascii="Times New Roman" w:hAnsi="Times New Roman"/>
          <w:sz w:val="20"/>
        </w:rPr>
        <w:t>-202</w:t>
      </w:r>
      <w:r>
        <w:rPr>
          <w:rFonts w:ascii="Times New Roman" w:hAnsi="Times New Roman"/>
          <w:sz w:val="20"/>
        </w:rPr>
        <w:t>1</w:t>
      </w:r>
      <w:r w:rsidRPr="002D6767">
        <w:rPr>
          <w:rFonts w:ascii="Times New Roman" w:hAnsi="Times New Roman"/>
          <w:sz w:val="20"/>
        </w:rPr>
        <w:t xml:space="preserve"> initiative roadmap, </w:t>
      </w:r>
      <w:r w:rsidRPr="002D6767">
        <w:rPr>
          <w:rFonts w:ascii="Times New Roman" w:eastAsia="Times" w:hAnsi="Times New Roman"/>
          <w:b/>
          <w:bCs/>
          <w:sz w:val="20"/>
        </w:rPr>
        <w:t xml:space="preserve">Mr. Byladakere Somashekaraiah </w:t>
      </w:r>
      <w:r w:rsidR="003548A7">
        <w:rPr>
          <w:rFonts w:ascii="Times New Roman" w:hAnsi="Times New Roman"/>
          <w:sz w:val="20"/>
        </w:rPr>
        <w:t xml:space="preserve">would be working to </w:t>
      </w:r>
      <w:r w:rsidRPr="002D6767">
        <w:rPr>
          <w:rFonts w:ascii="Times New Roman" w:hAnsi="Times New Roman"/>
          <w:sz w:val="20"/>
        </w:rPr>
        <w:t xml:space="preserve">inventing the </w:t>
      </w:r>
      <w:r w:rsidR="008C79D9">
        <w:rPr>
          <w:rFonts w:ascii="Times New Roman" w:hAnsi="Times New Roman"/>
          <w:sz w:val="20"/>
        </w:rPr>
        <w:t xml:space="preserve">Alexa Connected Device </w:t>
      </w:r>
      <w:r w:rsidRPr="002D6767">
        <w:rPr>
          <w:rFonts w:ascii="Times New Roman" w:hAnsi="Times New Roman"/>
          <w:sz w:val="20"/>
        </w:rPr>
        <w:t xml:space="preserve">data infrastructure that </w:t>
      </w:r>
      <w:r w:rsidR="003548A7">
        <w:rPr>
          <w:rFonts w:ascii="Times New Roman" w:hAnsi="Times New Roman"/>
          <w:sz w:val="20"/>
        </w:rPr>
        <w:t xml:space="preserve">include </w:t>
      </w:r>
      <w:r w:rsidRPr="002D6767">
        <w:rPr>
          <w:rFonts w:ascii="Times New Roman" w:hAnsi="Times New Roman"/>
          <w:sz w:val="20"/>
        </w:rPr>
        <w:t xml:space="preserve"> </w:t>
      </w:r>
      <w:r w:rsidR="008C79D9" w:rsidRPr="008C79D9">
        <w:rPr>
          <w:rFonts w:ascii="Times New Roman" w:hAnsi="Times New Roman"/>
          <w:sz w:val="20"/>
        </w:rPr>
        <w:t>1) create data infrastructure to host</w:t>
      </w:r>
      <w:r w:rsidR="008C79D9">
        <w:rPr>
          <w:rFonts w:ascii="Times New Roman" w:hAnsi="Times New Roman"/>
          <w:sz w:val="20"/>
        </w:rPr>
        <w:t xml:space="preserve"> the required and accurate data</w:t>
      </w:r>
      <w:r w:rsidR="008C79D9" w:rsidRPr="008C79D9">
        <w:rPr>
          <w:rFonts w:ascii="Times New Roman" w:hAnsi="Times New Roman"/>
          <w:sz w:val="20"/>
        </w:rPr>
        <w:t>, 2) apply business rules &amp; context to make the dat</w:t>
      </w:r>
      <w:r w:rsidR="008C79D9">
        <w:rPr>
          <w:rFonts w:ascii="Times New Roman" w:hAnsi="Times New Roman"/>
          <w:sz w:val="20"/>
        </w:rPr>
        <w:t>a meaningful &amp; display</w:t>
      </w:r>
      <w:r w:rsidR="008C79D9" w:rsidRPr="008C79D9">
        <w:rPr>
          <w:rFonts w:ascii="Times New Roman" w:hAnsi="Times New Roman"/>
          <w:sz w:val="20"/>
        </w:rPr>
        <w:t>, 3) provide the tools, knowledge to retrieve the data by enabling self-servic</w:t>
      </w:r>
      <w:r w:rsidR="008C79D9">
        <w:rPr>
          <w:rFonts w:ascii="Times New Roman" w:hAnsi="Times New Roman"/>
          <w:sz w:val="20"/>
        </w:rPr>
        <w:t xml:space="preserve">e along with technical support </w:t>
      </w:r>
      <w:r w:rsidR="008C79D9" w:rsidRPr="008C79D9">
        <w:rPr>
          <w:rFonts w:ascii="Times New Roman" w:hAnsi="Times New Roman"/>
          <w:sz w:val="20"/>
        </w:rPr>
        <w:t xml:space="preserve">and 4) use statistical tools to create low cost models to help </w:t>
      </w:r>
      <w:r w:rsidR="008C79D9">
        <w:rPr>
          <w:rFonts w:ascii="Times New Roman" w:hAnsi="Times New Roman"/>
          <w:sz w:val="20"/>
        </w:rPr>
        <w:t>solve business.</w:t>
      </w:r>
      <w:r w:rsidR="00B32576">
        <w:rPr>
          <w:rFonts w:ascii="Times New Roman" w:hAnsi="Times New Roman"/>
          <w:sz w:val="20"/>
        </w:rPr>
        <w:t xml:space="preserve"> </w:t>
      </w:r>
      <w:r w:rsidRPr="008C79D9">
        <w:rPr>
          <w:rFonts w:ascii="Times New Roman" w:eastAsia="Times" w:hAnsi="Times New Roman"/>
          <w:b/>
          <w:bCs/>
          <w:sz w:val="20"/>
        </w:rPr>
        <w:t>Mr. Byladakere Somashekaraiah will be using S3, EDX, Redshift, ETLM, Athena and Hammerstone to retrieve data (</w:t>
      </w:r>
      <w:r w:rsidR="00B32576">
        <w:rPr>
          <w:rFonts w:ascii="Times New Roman" w:eastAsia="Times" w:hAnsi="Times New Roman"/>
          <w:b/>
          <w:bCs/>
          <w:sz w:val="20"/>
        </w:rPr>
        <w:t xml:space="preserve">S3 </w:t>
      </w:r>
      <w:r w:rsidRPr="008C79D9">
        <w:rPr>
          <w:rFonts w:ascii="Times New Roman" w:eastAsia="Times" w:hAnsi="Times New Roman"/>
          <w:b/>
          <w:bCs/>
          <w:sz w:val="20"/>
        </w:rPr>
        <w:t>&amp; Athena), store data (S3, EDX, and Redshift) and transform the data between tools (ETLM &amp; Hammerstone).</w:t>
      </w:r>
    </w:p>
    <w:p w14:paraId="295CA79B" w14:textId="77777777" w:rsidR="003548A7" w:rsidRPr="008C79D9" w:rsidRDefault="003548A7" w:rsidP="003548A7">
      <w:pPr>
        <w:pStyle w:val="ListParagraph"/>
        <w:ind w:left="360"/>
        <w:contextualSpacing/>
        <w:jc w:val="both"/>
        <w:rPr>
          <w:rFonts w:ascii="Times New Roman" w:hAnsi="Times New Roman"/>
          <w:sz w:val="20"/>
        </w:rPr>
      </w:pPr>
    </w:p>
    <w:p w14:paraId="3D524DC0" w14:textId="6296BDF2" w:rsidR="00B32576" w:rsidRPr="003548A7" w:rsidRDefault="00B32576" w:rsidP="00B32576">
      <w:pPr>
        <w:pStyle w:val="ListParagraph"/>
        <w:numPr>
          <w:ilvl w:val="0"/>
          <w:numId w:val="48"/>
        </w:numPr>
        <w:contextualSpacing/>
        <w:jc w:val="both"/>
        <w:rPr>
          <w:rFonts w:ascii="Times New Roman" w:hAnsi="Times New Roman"/>
          <w:sz w:val="20"/>
        </w:rPr>
      </w:pPr>
      <w:r w:rsidRPr="00B32576">
        <w:rPr>
          <w:rFonts w:ascii="Times New Roman" w:hAnsi="Times New Roman"/>
          <w:b/>
          <w:szCs w:val="24"/>
          <w:u w:val="single"/>
        </w:rPr>
        <w:t>Multi Agent analytics</w:t>
      </w:r>
      <w:r>
        <w:rPr>
          <w:rFonts w:ascii="Times New Roman" w:hAnsi="Times New Roman"/>
          <w:b/>
          <w:szCs w:val="24"/>
          <w:u w:val="single"/>
        </w:rPr>
        <w:t>:</w:t>
      </w:r>
      <w:r w:rsidRPr="00B32576">
        <w:t xml:space="preserve"> </w:t>
      </w:r>
      <w:r w:rsidRPr="00B32576">
        <w:rPr>
          <w:rFonts w:ascii="Times New Roman" w:hAnsi="Times New Roman"/>
          <w:sz w:val="20"/>
        </w:rPr>
        <w:t>“Powered by Alexa” is a developer program to let them build their own voice assistan</w:t>
      </w:r>
      <w:r>
        <w:rPr>
          <w:rFonts w:ascii="Times New Roman" w:hAnsi="Times New Roman"/>
          <w:sz w:val="20"/>
        </w:rPr>
        <w:t>ts (agents) using Alexa’s stack</w:t>
      </w:r>
      <w:r w:rsidRPr="00B32576">
        <w:rPr>
          <w:rFonts w:ascii="Times New Roman" w:hAnsi="Times New Roman"/>
          <w:sz w:val="20"/>
        </w:rPr>
        <w:t xml:space="preserve">, for a fee. PBA agents can “license domains,” rendering Alexa’s domain responses </w:t>
      </w:r>
      <w:r w:rsidRPr="00B32576">
        <w:rPr>
          <w:rFonts w:ascii="Times New Roman" w:hAnsi="Times New Roman"/>
          <w:sz w:val="20"/>
        </w:rPr>
        <w:lastRenderedPageBreak/>
        <w:t>in their own custom TTS voice. PBA agents can also “handoff” to Alexa, (“Benson, buy eggs</w:t>
      </w:r>
      <w:r w:rsidR="003548A7" w:rsidRPr="00B32576">
        <w:rPr>
          <w:rFonts w:ascii="Times New Roman" w:hAnsi="Times New Roman"/>
          <w:sz w:val="20"/>
        </w:rPr>
        <w:t>”,</w:t>
      </w:r>
      <w:r w:rsidRPr="00B32576">
        <w:rPr>
          <w:rFonts w:ascii="Times New Roman" w:hAnsi="Times New Roman"/>
          <w:sz w:val="20"/>
        </w:rPr>
        <w:t xml:space="preserve"> “</w:t>
      </w:r>
      <w:proofErr w:type="spellStart"/>
      <w:r w:rsidRPr="00B32576">
        <w:rPr>
          <w:rFonts w:ascii="Times New Roman" w:hAnsi="Times New Roman"/>
          <w:sz w:val="20"/>
        </w:rPr>
        <w:t>Lemme</w:t>
      </w:r>
      <w:proofErr w:type="spellEnd"/>
      <w:r w:rsidRPr="00B32576">
        <w:rPr>
          <w:rFonts w:ascii="Times New Roman" w:hAnsi="Times New Roman"/>
          <w:sz w:val="20"/>
        </w:rPr>
        <w:t xml:space="preserve"> get Alexa for that”</w:t>
      </w:r>
      <w:r w:rsidR="003548A7" w:rsidRPr="00B32576">
        <w:rPr>
          <w:rFonts w:ascii="Times New Roman" w:hAnsi="Times New Roman"/>
          <w:sz w:val="20"/>
        </w:rPr>
        <w:t>, “</w:t>
      </w:r>
      <w:r w:rsidRPr="00B32576">
        <w:rPr>
          <w:rFonts w:ascii="Times New Roman" w:hAnsi="Times New Roman"/>
          <w:sz w:val="20"/>
        </w:rPr>
        <w:t xml:space="preserve">Alexa here, </w:t>
      </w:r>
      <w:r w:rsidR="00D97EAC" w:rsidRPr="00B32576">
        <w:rPr>
          <w:rFonts w:ascii="Times New Roman" w:hAnsi="Times New Roman"/>
          <w:sz w:val="20"/>
        </w:rPr>
        <w:t>and I</w:t>
      </w:r>
      <w:r w:rsidRPr="00B32576">
        <w:rPr>
          <w:rFonts w:ascii="Times New Roman" w:hAnsi="Times New Roman"/>
          <w:sz w:val="20"/>
        </w:rPr>
        <w:t xml:space="preserve"> bought eggs”). Because the utterances (dialogs) for PBA agents flows through the same stack and systems as Alexa we can measure their usage, analogous to how we measure Alexa’s usage today. For each dialog/utterance, we indicate the requested agent (ex. the one customer invoked with a </w:t>
      </w:r>
      <w:r w:rsidR="003548A7" w:rsidRPr="00B32576">
        <w:rPr>
          <w:rFonts w:ascii="Times New Roman" w:hAnsi="Times New Roman"/>
          <w:sz w:val="20"/>
        </w:rPr>
        <w:t>wake word</w:t>
      </w:r>
      <w:r w:rsidRPr="00B32576">
        <w:rPr>
          <w:rFonts w:ascii="Times New Roman" w:hAnsi="Times New Roman"/>
          <w:sz w:val="20"/>
        </w:rPr>
        <w:t>) and the responding agent (the one that actually responded to the customer).We want launch measures of customer usage, economic value from agents (e.g. DEV/EVE, compared to control cohorts on same device types), and agent quality (e.g. agent dialogs that end in failed utterances or non-purposeful “dead-ends”)</w:t>
      </w:r>
      <w:r>
        <w:rPr>
          <w:rFonts w:ascii="Times New Roman" w:hAnsi="Times New Roman"/>
          <w:sz w:val="20"/>
        </w:rPr>
        <w:t>.</w:t>
      </w:r>
      <w:r w:rsidRPr="00B32576">
        <w:rPr>
          <w:rFonts w:ascii="Times New Roman" w:eastAsia="Times" w:hAnsi="Times New Roman"/>
          <w:b/>
          <w:bCs/>
          <w:sz w:val="20"/>
        </w:rPr>
        <w:t xml:space="preserve"> </w:t>
      </w:r>
      <w:r w:rsidRPr="008C79D9">
        <w:rPr>
          <w:rFonts w:ascii="Times New Roman" w:eastAsia="Times" w:hAnsi="Times New Roman"/>
          <w:b/>
          <w:bCs/>
          <w:sz w:val="20"/>
        </w:rPr>
        <w:t>Mr. Byladakere Somashekaraiah will be using S3, EDX, Redshift, ETLM, Athena and Hammerstone to retrieve data (</w:t>
      </w:r>
      <w:r>
        <w:rPr>
          <w:rFonts w:ascii="Times New Roman" w:eastAsia="Times" w:hAnsi="Times New Roman"/>
          <w:b/>
          <w:bCs/>
          <w:sz w:val="20"/>
        </w:rPr>
        <w:t>S3</w:t>
      </w:r>
      <w:r w:rsidRPr="008C79D9">
        <w:rPr>
          <w:rFonts w:ascii="Times New Roman" w:eastAsia="Times" w:hAnsi="Times New Roman"/>
          <w:b/>
          <w:bCs/>
          <w:sz w:val="20"/>
        </w:rPr>
        <w:t xml:space="preserve"> &amp; Athena), sto</w:t>
      </w:r>
      <w:r>
        <w:rPr>
          <w:rFonts w:ascii="Times New Roman" w:eastAsia="Times" w:hAnsi="Times New Roman"/>
          <w:b/>
          <w:bCs/>
          <w:sz w:val="20"/>
        </w:rPr>
        <w:t xml:space="preserve">re data (S3, EDX, and Redshift), </w:t>
      </w:r>
      <w:r w:rsidRPr="008C79D9">
        <w:rPr>
          <w:rFonts w:ascii="Times New Roman" w:eastAsia="Times" w:hAnsi="Times New Roman"/>
          <w:b/>
          <w:bCs/>
          <w:sz w:val="20"/>
        </w:rPr>
        <w:t>transform the data between tools (ETLM</w:t>
      </w:r>
      <w:r>
        <w:rPr>
          <w:rFonts w:ascii="Times New Roman" w:eastAsia="Times" w:hAnsi="Times New Roman"/>
          <w:b/>
          <w:bCs/>
          <w:sz w:val="20"/>
        </w:rPr>
        <w:t>) and define metrics and create a dashboard (QuickSight).</w:t>
      </w:r>
    </w:p>
    <w:p w14:paraId="4C01E88C" w14:textId="77777777" w:rsidR="003548A7" w:rsidRPr="008C79D9" w:rsidRDefault="003548A7" w:rsidP="003548A7">
      <w:pPr>
        <w:pStyle w:val="ListParagraph"/>
        <w:ind w:left="360"/>
        <w:contextualSpacing/>
        <w:jc w:val="both"/>
        <w:rPr>
          <w:rFonts w:ascii="Times New Roman" w:hAnsi="Times New Roman"/>
          <w:sz w:val="20"/>
        </w:rPr>
      </w:pPr>
    </w:p>
    <w:p w14:paraId="51F63B86" w14:textId="54B50D6B" w:rsidR="00B32576" w:rsidRPr="008C79D9" w:rsidRDefault="00B32576" w:rsidP="00B32576">
      <w:pPr>
        <w:pStyle w:val="ListParagraph"/>
        <w:numPr>
          <w:ilvl w:val="0"/>
          <w:numId w:val="48"/>
        </w:numPr>
        <w:contextualSpacing/>
        <w:jc w:val="both"/>
        <w:rPr>
          <w:rFonts w:ascii="Times New Roman" w:hAnsi="Times New Roman"/>
          <w:sz w:val="20"/>
        </w:rPr>
      </w:pPr>
      <w:r>
        <w:rPr>
          <w:rFonts w:ascii="Times New Roman" w:hAnsi="Times New Roman"/>
          <w:sz w:val="20"/>
        </w:rPr>
        <w:t xml:space="preserve"> </w:t>
      </w:r>
      <w:r w:rsidRPr="00B32576">
        <w:rPr>
          <w:rFonts w:ascii="Times New Roman" w:hAnsi="Times New Roman"/>
          <w:b/>
          <w:sz w:val="20"/>
          <w:u w:val="single"/>
        </w:rPr>
        <w:t>Multi-Device Adoption &amp; experience Dashboard (MDAD):</w:t>
      </w:r>
      <w:r w:rsidRPr="00B32576">
        <w:t xml:space="preserve"> </w:t>
      </w:r>
      <w:r w:rsidRPr="00B32576">
        <w:rPr>
          <w:rFonts w:ascii="Times New Roman" w:hAnsi="Times New Roman"/>
          <w:sz w:val="20"/>
        </w:rPr>
        <w:t>We routinely need to collect data on multi-device spaces to inform prioritization discussions. To assist with this, we'd like to turn simple queries into proper dashboards. Examples queries are illustrated on this page (I/O Decoupling Phase II: Spaces Queries). The goal of the project was to create a Quick sight dashboard to refresh on a weekly basis with all the necessary filters to slice and dice the data and have a readily available data for PRFAQs</w:t>
      </w:r>
      <w:r>
        <w:rPr>
          <w:rFonts w:ascii="Times New Roman" w:hAnsi="Times New Roman"/>
          <w:sz w:val="20"/>
        </w:rPr>
        <w:t>.</w:t>
      </w:r>
      <w:r w:rsidRPr="00B32576">
        <w:rPr>
          <w:rFonts w:ascii="Times New Roman" w:eastAsia="Times" w:hAnsi="Times New Roman"/>
          <w:b/>
          <w:bCs/>
          <w:sz w:val="20"/>
        </w:rPr>
        <w:t xml:space="preserve"> </w:t>
      </w:r>
      <w:r w:rsidRPr="008C79D9">
        <w:rPr>
          <w:rFonts w:ascii="Times New Roman" w:eastAsia="Times" w:hAnsi="Times New Roman"/>
          <w:b/>
          <w:bCs/>
          <w:sz w:val="20"/>
        </w:rPr>
        <w:t xml:space="preserve">Mr. Byladakere Somashekaraiah will be using </w:t>
      </w:r>
      <w:r>
        <w:rPr>
          <w:rFonts w:ascii="Times New Roman" w:eastAsia="Times" w:hAnsi="Times New Roman"/>
          <w:b/>
          <w:bCs/>
          <w:sz w:val="20"/>
        </w:rPr>
        <w:t>Redshift, ETLM</w:t>
      </w:r>
      <w:r w:rsidRPr="008C79D9">
        <w:rPr>
          <w:rFonts w:ascii="Times New Roman" w:eastAsia="Times" w:hAnsi="Times New Roman"/>
          <w:b/>
          <w:bCs/>
          <w:sz w:val="20"/>
        </w:rPr>
        <w:t xml:space="preserve"> to retrieve, sto</w:t>
      </w:r>
      <w:r>
        <w:rPr>
          <w:rFonts w:ascii="Times New Roman" w:eastAsia="Times" w:hAnsi="Times New Roman"/>
          <w:b/>
          <w:bCs/>
          <w:sz w:val="20"/>
        </w:rPr>
        <w:t>re data (</w:t>
      </w:r>
      <w:r>
        <w:rPr>
          <w:rFonts w:ascii="Times New Roman" w:eastAsia="Times" w:hAnsi="Times New Roman"/>
          <w:b/>
          <w:bCs/>
          <w:sz w:val="20"/>
        </w:rPr>
        <w:t xml:space="preserve">Redshift), </w:t>
      </w:r>
      <w:r w:rsidRPr="008C79D9">
        <w:rPr>
          <w:rFonts w:ascii="Times New Roman" w:eastAsia="Times" w:hAnsi="Times New Roman"/>
          <w:b/>
          <w:bCs/>
          <w:sz w:val="20"/>
        </w:rPr>
        <w:t>transform the data between tools (ETLM</w:t>
      </w:r>
      <w:r>
        <w:rPr>
          <w:rFonts w:ascii="Times New Roman" w:eastAsia="Times" w:hAnsi="Times New Roman"/>
          <w:b/>
          <w:bCs/>
          <w:sz w:val="20"/>
        </w:rPr>
        <w:t xml:space="preserve">) </w:t>
      </w:r>
      <w:r>
        <w:rPr>
          <w:rFonts w:ascii="Times New Roman" w:eastAsia="Times" w:hAnsi="Times New Roman"/>
          <w:b/>
          <w:bCs/>
          <w:sz w:val="20"/>
        </w:rPr>
        <w:t xml:space="preserve">by applying complex business logics, </w:t>
      </w:r>
      <w:r>
        <w:rPr>
          <w:rFonts w:ascii="Times New Roman" w:eastAsia="Times" w:hAnsi="Times New Roman"/>
          <w:b/>
          <w:bCs/>
          <w:sz w:val="20"/>
        </w:rPr>
        <w:t>define metrics and create a dashboard (QuickSight).</w:t>
      </w:r>
    </w:p>
    <w:p w14:paraId="07FED5A7" w14:textId="3A6BBB1E" w:rsidR="000B205C" w:rsidRPr="00B32576" w:rsidRDefault="000B205C" w:rsidP="003548A7">
      <w:pPr>
        <w:ind w:left="360"/>
        <w:contextualSpacing/>
        <w:jc w:val="both"/>
        <w:rPr>
          <w:rFonts w:ascii="Times New Roman" w:hAnsi="Times New Roman"/>
          <w:b/>
          <w:szCs w:val="24"/>
          <w:u w:val="single"/>
        </w:rPr>
      </w:pPr>
    </w:p>
    <w:p w14:paraId="51502568" w14:textId="77777777" w:rsidR="002C58E1" w:rsidRPr="00F57902" w:rsidRDefault="002C58E1" w:rsidP="00F57902">
      <w:pPr>
        <w:pStyle w:val="ListParagraph"/>
        <w:ind w:left="360"/>
        <w:contextualSpacing/>
        <w:jc w:val="both"/>
        <w:rPr>
          <w:rFonts w:asciiTheme="majorBidi" w:hAnsiTheme="majorBidi" w:cstheme="majorBidi"/>
          <w:szCs w:val="22"/>
          <w:highlight w:val="magenta"/>
        </w:rPr>
      </w:pPr>
    </w:p>
    <w:p w14:paraId="6D4CE1F5" w14:textId="1D0174D0" w:rsidR="00221CDE" w:rsidRDefault="00221CDE" w:rsidP="00096756">
      <w:pPr>
        <w:pStyle w:val="ListParagraph"/>
        <w:ind w:left="0"/>
        <w:contextualSpacing/>
        <w:jc w:val="both"/>
        <w:rPr>
          <w:rFonts w:asciiTheme="majorBidi" w:hAnsiTheme="majorBidi" w:cstheme="majorBidi"/>
          <w:szCs w:val="22"/>
        </w:rPr>
      </w:pPr>
      <w:r>
        <w:rPr>
          <w:rFonts w:asciiTheme="majorBidi" w:hAnsiTheme="majorBidi" w:cstheme="majorBidi"/>
          <w:szCs w:val="22"/>
        </w:rPr>
        <w:t>[</w:t>
      </w:r>
      <w:r w:rsidRPr="00221CDE">
        <w:rPr>
          <w:rFonts w:asciiTheme="majorBidi" w:hAnsiTheme="majorBidi" w:cstheme="majorBidi"/>
          <w:szCs w:val="22"/>
          <w:highlight w:val="yellow"/>
        </w:rPr>
        <w:t>Please add any relevant information from the additional manager questions below</w:t>
      </w:r>
      <w:r>
        <w:rPr>
          <w:rFonts w:asciiTheme="majorBidi" w:hAnsiTheme="majorBidi" w:cstheme="majorBidi"/>
          <w:szCs w:val="22"/>
        </w:rPr>
        <w:t>]</w:t>
      </w:r>
      <w:r w:rsidR="009509A1">
        <w:rPr>
          <w:rFonts w:asciiTheme="majorBidi" w:hAnsiTheme="majorBidi" w:cstheme="majorBidi"/>
          <w:szCs w:val="22"/>
        </w:rPr>
        <w:t>.</w:t>
      </w:r>
    </w:p>
    <w:p w14:paraId="3985606D" w14:textId="77777777" w:rsidR="00221CDE" w:rsidRDefault="00221CDE" w:rsidP="00096756">
      <w:pPr>
        <w:pStyle w:val="ListParagraph"/>
        <w:ind w:left="0"/>
        <w:contextualSpacing/>
        <w:jc w:val="both"/>
        <w:rPr>
          <w:rFonts w:asciiTheme="majorBidi" w:hAnsiTheme="majorBidi" w:cstheme="majorBidi"/>
          <w:szCs w:val="22"/>
        </w:rPr>
      </w:pPr>
    </w:p>
    <w:p w14:paraId="6D3A08FE" w14:textId="4177C796" w:rsidR="00FD69B8" w:rsidRPr="00344CAE" w:rsidRDefault="008B3F3E" w:rsidP="00FB53FE">
      <w:pPr>
        <w:pStyle w:val="ListParagraph"/>
        <w:ind w:left="0"/>
        <w:contextualSpacing/>
        <w:jc w:val="both"/>
        <w:rPr>
          <w:rFonts w:asciiTheme="majorBidi" w:hAnsiTheme="majorBidi" w:cstheme="majorBidi"/>
          <w:szCs w:val="22"/>
        </w:rPr>
      </w:pPr>
      <w:r w:rsidRPr="00344CAE">
        <w:rPr>
          <w:rFonts w:asciiTheme="majorBidi" w:hAnsiTheme="majorBidi" w:cstheme="majorBidi"/>
          <w:szCs w:val="22"/>
        </w:rPr>
        <w:t>Because the position requires a highly technical combination of expertise</w:t>
      </w:r>
      <w:r w:rsidR="00FB53FE">
        <w:rPr>
          <w:rFonts w:asciiTheme="majorBidi" w:hAnsiTheme="majorBidi" w:cstheme="majorBidi"/>
          <w:szCs w:val="22"/>
        </w:rPr>
        <w:t>,</w:t>
      </w:r>
      <w:r w:rsidRPr="00344CAE">
        <w:rPr>
          <w:rFonts w:asciiTheme="majorBidi" w:hAnsiTheme="majorBidi" w:cstheme="majorBidi"/>
          <w:szCs w:val="22"/>
        </w:rPr>
        <w:t xml:space="preserve"> performing advanced engineering techniques </w:t>
      </w:r>
      <w:r w:rsidR="00A678A8" w:rsidRPr="00344CAE">
        <w:rPr>
          <w:rFonts w:asciiTheme="majorBidi" w:hAnsiTheme="majorBidi" w:cstheme="majorBidi"/>
          <w:szCs w:val="22"/>
        </w:rPr>
        <w:t xml:space="preserve">using Amazon’s proprietary tools and technologies, </w:t>
      </w:r>
      <w:r w:rsidRPr="00344CAE">
        <w:rPr>
          <w:rFonts w:asciiTheme="majorBidi" w:hAnsiTheme="majorBidi" w:cstheme="majorBidi"/>
          <w:szCs w:val="22"/>
        </w:rPr>
        <w:t xml:space="preserve">the position has been classified as one of the most technically advanced within the Amazon organization. For this reason, only a candidate with truly specialized and advanced knowledge as a </w:t>
      </w:r>
      <w:r w:rsidR="00FB53FE">
        <w:rPr>
          <w:rFonts w:asciiTheme="majorBidi" w:hAnsiTheme="majorBidi" w:cstheme="majorBidi"/>
          <w:szCs w:val="22"/>
        </w:rPr>
        <w:t>[</w:t>
      </w:r>
      <w:r w:rsidR="00FB53FE" w:rsidRPr="003F54CE">
        <w:rPr>
          <w:rFonts w:asciiTheme="majorBidi" w:hAnsiTheme="majorBidi" w:cstheme="majorBidi"/>
          <w:szCs w:val="22"/>
          <w:highlight w:val="yellow"/>
        </w:rPr>
        <w:t>Foreign Job Title</w:t>
      </w:r>
      <w:r w:rsidR="00652BBC">
        <w:rPr>
          <w:rFonts w:asciiTheme="majorBidi" w:hAnsiTheme="majorBidi" w:cstheme="majorBidi"/>
          <w:szCs w:val="22"/>
          <w:highlight w:val="yellow"/>
        </w:rPr>
        <w:t>, should match the initial f</w:t>
      </w:r>
      <w:r w:rsidR="00F30A6A">
        <w:rPr>
          <w:rFonts w:asciiTheme="majorBidi" w:hAnsiTheme="majorBidi" w:cstheme="majorBidi"/>
          <w:szCs w:val="22"/>
          <w:highlight w:val="yellow"/>
        </w:rPr>
        <w:t>iling</w:t>
      </w:r>
      <w:r w:rsidR="00FB53FE">
        <w:rPr>
          <w:rFonts w:asciiTheme="majorBidi" w:hAnsiTheme="majorBidi" w:cstheme="majorBidi"/>
          <w:szCs w:val="22"/>
        </w:rPr>
        <w:t>]</w:t>
      </w:r>
      <w:r w:rsidRPr="00344CAE">
        <w:rPr>
          <w:rFonts w:asciiTheme="majorBidi" w:hAnsiTheme="majorBidi" w:cstheme="majorBidi"/>
          <w:szCs w:val="22"/>
        </w:rPr>
        <w:t xml:space="preserve"> at Amazon could </w:t>
      </w:r>
      <w:r w:rsidR="00893067" w:rsidRPr="00344CAE">
        <w:rPr>
          <w:rFonts w:asciiTheme="majorBidi" w:hAnsiTheme="majorBidi" w:cstheme="majorBidi"/>
          <w:szCs w:val="22"/>
        </w:rPr>
        <w:t xml:space="preserve">successfully </w:t>
      </w:r>
      <w:r w:rsidRPr="00344CAE">
        <w:rPr>
          <w:rFonts w:asciiTheme="majorBidi" w:hAnsiTheme="majorBidi" w:cstheme="majorBidi"/>
          <w:szCs w:val="22"/>
        </w:rPr>
        <w:t xml:space="preserve">perform the duties required by the role. </w:t>
      </w:r>
    </w:p>
    <w:p w14:paraId="46ABE866" w14:textId="77777777" w:rsidR="00893067" w:rsidRPr="00344CAE" w:rsidRDefault="00893067" w:rsidP="00096756">
      <w:pPr>
        <w:autoSpaceDE w:val="0"/>
        <w:autoSpaceDN w:val="0"/>
        <w:adjustRightInd w:val="0"/>
        <w:jc w:val="both"/>
        <w:rPr>
          <w:rFonts w:asciiTheme="majorBidi" w:hAnsiTheme="majorBidi" w:cstheme="majorBidi"/>
          <w:szCs w:val="22"/>
        </w:rPr>
      </w:pPr>
    </w:p>
    <w:p w14:paraId="68F81DDC" w14:textId="0A6D5699" w:rsidR="00325CB3" w:rsidRPr="00344CAE" w:rsidRDefault="00D45308" w:rsidP="00096756">
      <w:pPr>
        <w:autoSpaceDE w:val="0"/>
        <w:autoSpaceDN w:val="0"/>
        <w:adjustRightInd w:val="0"/>
        <w:jc w:val="center"/>
        <w:rPr>
          <w:rFonts w:asciiTheme="majorBidi" w:hAnsiTheme="majorBidi" w:cstheme="majorBidi"/>
          <w:b/>
          <w:szCs w:val="22"/>
        </w:rPr>
      </w:pPr>
      <w:r w:rsidRPr="00344CAE">
        <w:rPr>
          <w:rFonts w:asciiTheme="majorBidi" w:hAnsiTheme="majorBidi" w:cstheme="majorBidi"/>
          <w:b/>
          <w:szCs w:val="22"/>
        </w:rPr>
        <w:t>Amazon</w:t>
      </w:r>
      <w:r w:rsidR="00893067" w:rsidRPr="00344CAE">
        <w:rPr>
          <w:rFonts w:asciiTheme="majorBidi" w:hAnsiTheme="majorBidi" w:cstheme="majorBidi"/>
          <w:b/>
          <w:szCs w:val="22"/>
        </w:rPr>
        <w:t>’s L-1B Nonimmigrant Petition S</w:t>
      </w:r>
      <w:r w:rsidR="00325CB3" w:rsidRPr="00344CAE">
        <w:rPr>
          <w:rFonts w:asciiTheme="majorBidi" w:hAnsiTheme="majorBidi" w:cstheme="majorBidi"/>
          <w:b/>
          <w:szCs w:val="22"/>
        </w:rPr>
        <w:t>hould be Approved</w:t>
      </w:r>
    </w:p>
    <w:p w14:paraId="119E6B2C" w14:textId="77777777" w:rsidR="00325CB3" w:rsidRPr="00344CAE" w:rsidRDefault="00325CB3" w:rsidP="00096756">
      <w:pPr>
        <w:jc w:val="both"/>
        <w:rPr>
          <w:rFonts w:asciiTheme="majorBidi" w:hAnsiTheme="majorBidi" w:cstheme="majorBidi"/>
          <w:szCs w:val="22"/>
        </w:rPr>
      </w:pPr>
    </w:p>
    <w:p w14:paraId="79BA92CF" w14:textId="1D831382" w:rsidR="009D1402" w:rsidRPr="00344CAE" w:rsidRDefault="00D45308" w:rsidP="00AA25B1">
      <w:pPr>
        <w:jc w:val="both"/>
        <w:rPr>
          <w:rFonts w:asciiTheme="majorBidi" w:hAnsiTheme="majorBidi" w:cstheme="majorBidi"/>
          <w:szCs w:val="22"/>
        </w:rPr>
      </w:pPr>
      <w:r w:rsidRPr="00344CAE">
        <w:rPr>
          <w:rFonts w:asciiTheme="majorBidi" w:hAnsiTheme="majorBidi" w:cstheme="majorBidi"/>
          <w:szCs w:val="22"/>
        </w:rPr>
        <w:t>Amazon</w:t>
      </w:r>
      <w:r w:rsidR="00325CB3" w:rsidRPr="00344CAE">
        <w:rPr>
          <w:rFonts w:asciiTheme="majorBidi" w:hAnsiTheme="majorBidi" w:cstheme="majorBidi"/>
          <w:szCs w:val="22"/>
        </w:rPr>
        <w:t xml:space="preserve">’s L-1B Nonimmigrant Visa Petition on behalf of </w:t>
      </w:r>
      <w:r w:rsidR="00D971D9">
        <w:rPr>
          <w:rFonts w:asciiTheme="majorBidi" w:hAnsiTheme="majorBidi" w:cstheme="majorBidi"/>
          <w:noProof/>
          <w:szCs w:val="22"/>
        </w:rPr>
        <w:t>the Beneficiary</w:t>
      </w:r>
      <w:r w:rsidR="00325CB3" w:rsidRPr="00344CAE">
        <w:rPr>
          <w:rFonts w:asciiTheme="majorBidi" w:hAnsiTheme="majorBidi" w:cstheme="majorBidi"/>
          <w:szCs w:val="22"/>
        </w:rPr>
        <w:t xml:space="preserve"> should be approved. </w:t>
      </w:r>
      <w:r w:rsidR="00240AC5" w:rsidRPr="00344CAE">
        <w:rPr>
          <w:rFonts w:asciiTheme="majorBidi" w:hAnsiTheme="majorBidi" w:cstheme="majorBidi"/>
          <w:szCs w:val="22"/>
        </w:rPr>
        <w:t xml:space="preserve">Amazon-US will offer </w:t>
      </w:r>
      <w:r w:rsidR="00D971D9">
        <w:rPr>
          <w:rFonts w:asciiTheme="majorBidi" w:hAnsiTheme="majorBidi" w:cstheme="majorBidi"/>
          <w:noProof/>
          <w:szCs w:val="22"/>
        </w:rPr>
        <w:t>the Beneficiary</w:t>
      </w:r>
      <w:r w:rsidR="00240AC5" w:rsidRPr="00344CAE">
        <w:rPr>
          <w:rFonts w:asciiTheme="majorBidi" w:hAnsiTheme="majorBidi" w:cstheme="majorBidi"/>
          <w:szCs w:val="22"/>
        </w:rPr>
        <w:t xml:space="preserve"> temporary employment as </w:t>
      </w:r>
      <w:r w:rsidR="00240AC5" w:rsidRPr="00344CAE">
        <w:rPr>
          <w:rFonts w:asciiTheme="majorBidi" w:hAnsiTheme="majorBidi" w:cstheme="majorBidi"/>
          <w:noProof/>
          <w:szCs w:val="22"/>
        </w:rPr>
        <w:t>[</w:t>
      </w:r>
      <w:r w:rsidR="00240AC5" w:rsidRPr="00344CAE">
        <w:rPr>
          <w:rFonts w:asciiTheme="majorBidi" w:hAnsiTheme="majorBidi" w:cstheme="majorBidi"/>
          <w:noProof/>
          <w:szCs w:val="22"/>
          <w:highlight w:val="yellow"/>
        </w:rPr>
        <w:t>US Job Title</w:t>
      </w:r>
      <w:r w:rsidR="00240AC5" w:rsidRPr="00344CAE">
        <w:rPr>
          <w:rFonts w:asciiTheme="majorBidi" w:hAnsiTheme="majorBidi" w:cstheme="majorBidi"/>
          <w:noProof/>
          <w:szCs w:val="22"/>
        </w:rPr>
        <w:t>]</w:t>
      </w:r>
      <w:r w:rsidR="00240AC5" w:rsidRPr="00344CAE">
        <w:rPr>
          <w:rFonts w:asciiTheme="majorBidi" w:hAnsiTheme="majorBidi" w:cstheme="majorBidi"/>
          <w:szCs w:val="22"/>
        </w:rPr>
        <w:t>, at an annual salary of $[</w:t>
      </w:r>
      <w:r w:rsidR="001B1995" w:rsidRPr="00344CAE">
        <w:rPr>
          <w:rFonts w:asciiTheme="majorBidi" w:hAnsiTheme="majorBidi" w:cstheme="majorBidi"/>
          <w:noProof/>
          <w:szCs w:val="22"/>
          <w:highlight w:val="yellow"/>
        </w:rPr>
        <w:t>Salary</w:t>
      </w:r>
      <w:r w:rsidR="00240AC5" w:rsidRPr="00344CAE">
        <w:rPr>
          <w:rFonts w:asciiTheme="majorBidi" w:hAnsiTheme="majorBidi" w:cstheme="majorBidi"/>
          <w:noProof/>
          <w:szCs w:val="22"/>
        </w:rPr>
        <w:t>]</w:t>
      </w:r>
      <w:r w:rsidR="00240AC5" w:rsidRPr="00344CAE">
        <w:rPr>
          <w:rFonts w:asciiTheme="majorBidi" w:hAnsiTheme="majorBidi" w:cstheme="majorBidi"/>
          <w:szCs w:val="22"/>
        </w:rPr>
        <w:t xml:space="preserve"> plus standard company benefits.  </w:t>
      </w:r>
      <w:r w:rsidR="00AA25B1">
        <w:rPr>
          <w:rFonts w:asciiTheme="majorBidi" w:hAnsiTheme="majorBidi" w:cstheme="majorBidi"/>
          <w:noProof/>
          <w:szCs w:val="22"/>
        </w:rPr>
        <w:t>T</w:t>
      </w:r>
      <w:r w:rsidR="00D971D9">
        <w:rPr>
          <w:rFonts w:asciiTheme="majorBidi" w:hAnsiTheme="majorBidi" w:cstheme="majorBidi"/>
          <w:noProof/>
          <w:szCs w:val="22"/>
        </w:rPr>
        <w:t>he Beneficiary</w:t>
      </w:r>
      <w:r w:rsidR="00325CB3" w:rsidRPr="00344CAE">
        <w:rPr>
          <w:rFonts w:asciiTheme="majorBidi" w:hAnsiTheme="majorBidi" w:cstheme="majorBidi"/>
          <w:szCs w:val="22"/>
        </w:rPr>
        <w:t xml:space="preserve"> is uniquely qualified to serve in this position by virtue of </w:t>
      </w:r>
      <w:r w:rsidR="00AA25B1">
        <w:rPr>
          <w:rFonts w:asciiTheme="majorBidi" w:hAnsiTheme="majorBidi" w:cstheme="majorBidi"/>
          <w:szCs w:val="22"/>
        </w:rPr>
        <w:t>the Beneficiary’s</w:t>
      </w:r>
      <w:r w:rsidR="00325CB3" w:rsidRPr="00344CAE">
        <w:rPr>
          <w:rFonts w:asciiTheme="majorBidi" w:hAnsiTheme="majorBidi" w:cstheme="majorBidi"/>
          <w:szCs w:val="22"/>
        </w:rPr>
        <w:t xml:space="preserve"> extensive knowledge and experience with </w:t>
      </w:r>
      <w:r w:rsidR="00893067" w:rsidRPr="00344CAE">
        <w:rPr>
          <w:rFonts w:asciiTheme="majorBidi" w:hAnsiTheme="majorBidi" w:cstheme="majorBidi"/>
          <w:szCs w:val="22"/>
        </w:rPr>
        <w:t>proprietary</w:t>
      </w:r>
      <w:r w:rsidR="00325CB3" w:rsidRPr="00344CAE">
        <w:rPr>
          <w:rFonts w:asciiTheme="majorBidi" w:hAnsiTheme="majorBidi" w:cstheme="majorBidi"/>
          <w:szCs w:val="22"/>
        </w:rPr>
        <w:t xml:space="preserve"> Amazon technologies, tools</w:t>
      </w:r>
      <w:r w:rsidR="00893067" w:rsidRPr="00344CAE">
        <w:rPr>
          <w:rFonts w:asciiTheme="majorBidi" w:hAnsiTheme="majorBidi" w:cstheme="majorBidi"/>
          <w:szCs w:val="22"/>
        </w:rPr>
        <w:t>, products,</w:t>
      </w:r>
      <w:r w:rsidR="00325CB3" w:rsidRPr="00344CAE">
        <w:rPr>
          <w:rFonts w:asciiTheme="majorBidi" w:hAnsiTheme="majorBidi" w:cstheme="majorBidi"/>
          <w:szCs w:val="22"/>
        </w:rPr>
        <w:t xml:space="preserve"> processes and services. </w:t>
      </w:r>
      <w:r w:rsidR="009A7B60" w:rsidRPr="00344CAE">
        <w:rPr>
          <w:rFonts w:asciiTheme="majorBidi" w:hAnsiTheme="majorBidi" w:cstheme="majorBidi"/>
          <w:szCs w:val="22"/>
        </w:rPr>
        <w:t>Amazon stands alone amongst all</w:t>
      </w:r>
      <w:r w:rsidR="00240AC5" w:rsidRPr="00344CAE">
        <w:rPr>
          <w:rFonts w:asciiTheme="majorBidi" w:hAnsiTheme="majorBidi" w:cstheme="majorBidi"/>
          <w:szCs w:val="22"/>
        </w:rPr>
        <w:t xml:space="preserve"> of</w:t>
      </w:r>
      <w:r w:rsidR="009A7B60" w:rsidRPr="00344CAE">
        <w:rPr>
          <w:rFonts w:asciiTheme="majorBidi" w:hAnsiTheme="majorBidi" w:cstheme="majorBidi"/>
          <w:szCs w:val="22"/>
        </w:rPr>
        <w:t xml:space="preserve"> its competitors in terms of the massive scale of its technology</w:t>
      </w:r>
      <w:r w:rsidR="00240AC5" w:rsidRPr="00344CAE">
        <w:rPr>
          <w:rFonts w:asciiTheme="majorBidi" w:hAnsiTheme="majorBidi" w:cstheme="majorBidi"/>
          <w:szCs w:val="22"/>
        </w:rPr>
        <w:t xml:space="preserve"> and constant evolution of the spheres in which it operates. </w:t>
      </w:r>
      <w:r w:rsidR="009A7B60" w:rsidRPr="00344CAE">
        <w:rPr>
          <w:rFonts w:asciiTheme="majorBidi" w:hAnsiTheme="majorBidi" w:cstheme="majorBidi"/>
          <w:szCs w:val="22"/>
        </w:rPr>
        <w:t xml:space="preserve">Amazon has its own set of over 10,000 proprietary services </w:t>
      </w:r>
      <w:r w:rsidR="00240AC5" w:rsidRPr="00344CAE">
        <w:rPr>
          <w:rFonts w:asciiTheme="majorBidi" w:hAnsiTheme="majorBidi" w:cstheme="majorBidi"/>
          <w:szCs w:val="22"/>
        </w:rPr>
        <w:t>that are constantly evolving to keep up with n</w:t>
      </w:r>
      <w:r w:rsidR="00AA25B1">
        <w:rPr>
          <w:rFonts w:asciiTheme="majorBidi" w:hAnsiTheme="majorBidi" w:cstheme="majorBidi"/>
          <w:szCs w:val="22"/>
        </w:rPr>
        <w:t xml:space="preserve">ew technological developments. </w:t>
      </w:r>
      <w:r w:rsidR="00240AC5" w:rsidRPr="00344CAE">
        <w:rPr>
          <w:rFonts w:asciiTheme="majorBidi" w:hAnsiTheme="majorBidi" w:cstheme="majorBidi"/>
          <w:szCs w:val="22"/>
        </w:rPr>
        <w:t xml:space="preserve">It is critical for Amazon to be able to transfer experienced engineers like </w:t>
      </w:r>
      <w:r w:rsidR="00D971D9">
        <w:rPr>
          <w:rFonts w:asciiTheme="majorBidi" w:hAnsiTheme="majorBidi" w:cstheme="majorBidi"/>
          <w:szCs w:val="22"/>
        </w:rPr>
        <w:t>the Beneficiary</w:t>
      </w:r>
      <w:r w:rsidR="00240AC5" w:rsidRPr="00344CAE">
        <w:rPr>
          <w:rFonts w:asciiTheme="majorBidi" w:hAnsiTheme="majorBidi" w:cstheme="majorBidi"/>
          <w:szCs w:val="22"/>
        </w:rPr>
        <w:t xml:space="preserve"> in order to meet </w:t>
      </w:r>
      <w:r w:rsidR="00063084" w:rsidRPr="00344CAE">
        <w:rPr>
          <w:rFonts w:asciiTheme="majorBidi" w:hAnsiTheme="majorBidi" w:cstheme="majorBidi"/>
          <w:szCs w:val="22"/>
        </w:rPr>
        <w:t xml:space="preserve">its </w:t>
      </w:r>
      <w:r w:rsidR="00240AC5" w:rsidRPr="00344CAE">
        <w:rPr>
          <w:rFonts w:asciiTheme="majorBidi" w:hAnsiTheme="majorBidi" w:cstheme="majorBidi"/>
          <w:szCs w:val="22"/>
        </w:rPr>
        <w:t xml:space="preserve">business needs and stay ahead of its competitors. </w:t>
      </w:r>
    </w:p>
    <w:p w14:paraId="059F0763" w14:textId="77777777" w:rsidR="009D1402" w:rsidRPr="00344CAE" w:rsidRDefault="009D1402" w:rsidP="00096756">
      <w:pPr>
        <w:jc w:val="both"/>
        <w:rPr>
          <w:rFonts w:asciiTheme="majorBidi" w:hAnsiTheme="majorBidi" w:cstheme="majorBidi"/>
          <w:szCs w:val="22"/>
        </w:rPr>
      </w:pPr>
    </w:p>
    <w:p w14:paraId="2A2EF5D1" w14:textId="77777777" w:rsidR="00325CB3" w:rsidRPr="00344CAE" w:rsidRDefault="00325CB3" w:rsidP="00096756">
      <w:pPr>
        <w:jc w:val="both"/>
        <w:rPr>
          <w:rFonts w:asciiTheme="majorBidi" w:hAnsiTheme="majorBidi" w:cstheme="majorBidi"/>
          <w:szCs w:val="22"/>
        </w:rPr>
      </w:pPr>
      <w:r w:rsidRPr="00344CAE">
        <w:rPr>
          <w:rFonts w:asciiTheme="majorBidi" w:hAnsiTheme="majorBidi" w:cstheme="majorBidi"/>
          <w:szCs w:val="22"/>
        </w:rPr>
        <w:t>Thank you for your kind attention to this matter.</w:t>
      </w:r>
    </w:p>
    <w:p w14:paraId="66991AC8" w14:textId="77777777" w:rsidR="00325CB3" w:rsidRPr="00344CAE" w:rsidRDefault="00325CB3" w:rsidP="00096756">
      <w:pPr>
        <w:jc w:val="both"/>
        <w:rPr>
          <w:rFonts w:asciiTheme="majorBidi" w:hAnsiTheme="majorBidi" w:cstheme="majorBidi"/>
          <w:szCs w:val="22"/>
        </w:rPr>
      </w:pPr>
      <w:r w:rsidRPr="00344CAE">
        <w:rPr>
          <w:rFonts w:asciiTheme="majorBidi" w:hAnsiTheme="majorBidi" w:cstheme="majorBidi"/>
          <w:szCs w:val="22"/>
        </w:rPr>
        <w:t xml:space="preserve"> </w:t>
      </w:r>
    </w:p>
    <w:p w14:paraId="1AA54BEA" w14:textId="77777777" w:rsidR="00325CB3" w:rsidRPr="00344CAE" w:rsidRDefault="00325CB3" w:rsidP="00096756">
      <w:pPr>
        <w:jc w:val="both"/>
        <w:rPr>
          <w:rFonts w:asciiTheme="majorBidi" w:hAnsiTheme="majorBidi" w:cstheme="majorBidi"/>
          <w:szCs w:val="22"/>
        </w:rPr>
      </w:pPr>
      <w:r w:rsidRPr="00344CAE">
        <w:rPr>
          <w:rFonts w:asciiTheme="majorBidi" w:hAnsiTheme="majorBidi" w:cstheme="majorBidi"/>
          <w:szCs w:val="22"/>
        </w:rPr>
        <w:t>Very truly yours,</w:t>
      </w:r>
    </w:p>
    <w:p w14:paraId="525E2101" w14:textId="77777777" w:rsidR="00325CB3" w:rsidRPr="00344CAE" w:rsidRDefault="00325CB3" w:rsidP="00096756">
      <w:pPr>
        <w:jc w:val="both"/>
        <w:rPr>
          <w:rFonts w:asciiTheme="majorBidi" w:hAnsiTheme="majorBidi" w:cstheme="majorBidi"/>
          <w:szCs w:val="22"/>
        </w:rPr>
      </w:pPr>
    </w:p>
    <w:p w14:paraId="00250AC5" w14:textId="77777777" w:rsidR="00E56A39" w:rsidRPr="00344CAE" w:rsidRDefault="00E56A39" w:rsidP="00096756">
      <w:pPr>
        <w:jc w:val="both"/>
        <w:rPr>
          <w:rFonts w:asciiTheme="majorBidi" w:hAnsiTheme="majorBidi" w:cstheme="majorBidi"/>
          <w:szCs w:val="22"/>
        </w:rPr>
      </w:pPr>
    </w:p>
    <w:p w14:paraId="281ACE28" w14:textId="77777777" w:rsidR="00E56A39" w:rsidRPr="00344CAE" w:rsidRDefault="00E56A39" w:rsidP="00096756">
      <w:pPr>
        <w:jc w:val="both"/>
        <w:rPr>
          <w:rFonts w:asciiTheme="majorBidi" w:hAnsiTheme="majorBidi" w:cstheme="majorBidi"/>
          <w:szCs w:val="22"/>
        </w:rPr>
      </w:pPr>
    </w:p>
    <w:p w14:paraId="3BAE8635" w14:textId="77777777" w:rsidR="00AA25B1" w:rsidRPr="00344CAE" w:rsidRDefault="00AA25B1" w:rsidP="00AA25B1">
      <w:pPr>
        <w:rPr>
          <w:rFonts w:asciiTheme="majorBidi" w:hAnsiTheme="majorBidi" w:cstheme="majorBidi"/>
          <w:szCs w:val="22"/>
        </w:rPr>
      </w:pPr>
      <w:r w:rsidRPr="00344CAE">
        <w:rPr>
          <w:rFonts w:asciiTheme="majorBidi" w:hAnsiTheme="majorBidi" w:cstheme="majorBidi"/>
          <w:szCs w:val="22"/>
        </w:rPr>
        <w:t>Randy Mendoza</w:t>
      </w:r>
      <w:r>
        <w:rPr>
          <w:rFonts w:asciiTheme="majorBidi" w:hAnsiTheme="majorBidi" w:cstheme="majorBidi"/>
          <w:szCs w:val="22"/>
        </w:rPr>
        <w:t xml:space="preserve"> | </w:t>
      </w:r>
      <w:r w:rsidRPr="00344CAE">
        <w:rPr>
          <w:rFonts w:asciiTheme="majorBidi" w:hAnsiTheme="majorBidi" w:cstheme="majorBidi"/>
          <w:szCs w:val="22"/>
        </w:rPr>
        <w:t xml:space="preserve">Brenna </w:t>
      </w:r>
      <w:proofErr w:type="spellStart"/>
      <w:r w:rsidRPr="00344CAE">
        <w:rPr>
          <w:rFonts w:asciiTheme="majorBidi" w:hAnsiTheme="majorBidi" w:cstheme="majorBidi"/>
          <w:szCs w:val="22"/>
        </w:rPr>
        <w:t>Maros</w:t>
      </w:r>
      <w:proofErr w:type="spellEnd"/>
      <w:r>
        <w:rPr>
          <w:rFonts w:asciiTheme="majorBidi" w:hAnsiTheme="majorBidi" w:cstheme="majorBidi"/>
          <w:szCs w:val="22"/>
        </w:rPr>
        <w:t xml:space="preserve"> | </w:t>
      </w:r>
      <w:r w:rsidRPr="00344CAE">
        <w:rPr>
          <w:rFonts w:asciiTheme="majorBidi" w:hAnsiTheme="majorBidi" w:cstheme="majorBidi"/>
          <w:szCs w:val="22"/>
        </w:rPr>
        <w:t>Allison Wilson</w:t>
      </w:r>
      <w:r>
        <w:rPr>
          <w:rFonts w:asciiTheme="majorBidi" w:hAnsiTheme="majorBidi" w:cstheme="majorBidi"/>
          <w:szCs w:val="22"/>
        </w:rPr>
        <w:t xml:space="preserve"> | </w:t>
      </w:r>
      <w:r w:rsidRPr="00344CAE">
        <w:rPr>
          <w:rFonts w:asciiTheme="majorBidi" w:hAnsiTheme="majorBidi" w:cstheme="majorBidi"/>
          <w:szCs w:val="22"/>
        </w:rPr>
        <w:t xml:space="preserve">Andrea </w:t>
      </w:r>
      <w:proofErr w:type="spellStart"/>
      <w:r w:rsidRPr="00344CAE">
        <w:rPr>
          <w:rFonts w:asciiTheme="majorBidi" w:hAnsiTheme="majorBidi" w:cstheme="majorBidi"/>
          <w:szCs w:val="22"/>
        </w:rPr>
        <w:t>Grenier-Geslain</w:t>
      </w:r>
      <w:proofErr w:type="spellEnd"/>
      <w:r>
        <w:rPr>
          <w:rFonts w:asciiTheme="majorBidi" w:hAnsiTheme="majorBidi" w:cstheme="majorBidi"/>
          <w:szCs w:val="22"/>
        </w:rPr>
        <w:t xml:space="preserve"> | </w:t>
      </w:r>
      <w:r w:rsidRPr="00344CAE">
        <w:rPr>
          <w:rFonts w:asciiTheme="majorBidi" w:hAnsiTheme="majorBidi" w:cstheme="majorBidi"/>
          <w:szCs w:val="22"/>
        </w:rPr>
        <w:t>Dana Math</w:t>
      </w:r>
    </w:p>
    <w:p w14:paraId="315F8622" w14:textId="77777777" w:rsidR="00AA25B1" w:rsidRPr="00344CAE" w:rsidRDefault="00AA25B1" w:rsidP="00AA25B1">
      <w:pPr>
        <w:rPr>
          <w:rFonts w:asciiTheme="majorBidi" w:hAnsiTheme="majorBidi" w:cstheme="majorBidi"/>
          <w:szCs w:val="22"/>
          <w:lang w:val="fr-BE"/>
        </w:rPr>
        <w:sectPr w:rsidR="00AA25B1" w:rsidRPr="00344CAE" w:rsidSect="00AF3132">
          <w:headerReference w:type="default" r:id="rId8"/>
          <w:headerReference w:type="first" r:id="rId9"/>
          <w:footerReference w:type="first" r:id="rId10"/>
          <w:type w:val="continuous"/>
          <w:pgSz w:w="12240" w:h="15840"/>
          <w:pgMar w:top="1440" w:right="1440" w:bottom="1440" w:left="1440" w:header="1066" w:footer="432" w:gutter="0"/>
          <w:pgNumType w:start="1"/>
          <w:cols w:space="720"/>
          <w:titlePg/>
          <w:docGrid w:linePitch="299"/>
        </w:sectPr>
      </w:pPr>
      <w:r>
        <w:rPr>
          <w:rFonts w:asciiTheme="majorBidi" w:hAnsiTheme="majorBidi" w:cstheme="majorBidi"/>
          <w:szCs w:val="22"/>
          <w:lang w:val="fr-BE"/>
        </w:rPr>
        <w:t>U</w:t>
      </w:r>
      <w:r w:rsidRPr="00344CAE">
        <w:rPr>
          <w:rFonts w:asciiTheme="majorBidi" w:hAnsiTheme="majorBidi" w:cstheme="majorBidi"/>
          <w:szCs w:val="22"/>
          <w:lang w:val="fr-BE"/>
        </w:rPr>
        <w:t xml:space="preserve">S Immigration Program Manager </w:t>
      </w:r>
      <w:r>
        <w:rPr>
          <w:rFonts w:asciiTheme="majorBidi" w:hAnsiTheme="majorBidi" w:cstheme="majorBidi"/>
          <w:szCs w:val="22"/>
          <w:lang w:val="fr-BE"/>
        </w:rPr>
        <w:t>|</w:t>
      </w:r>
      <w:r w:rsidRPr="00344CAE">
        <w:rPr>
          <w:rFonts w:asciiTheme="majorBidi" w:hAnsiTheme="majorBidi" w:cstheme="majorBidi"/>
          <w:szCs w:val="22"/>
          <w:lang w:val="fr-BE"/>
        </w:rPr>
        <w:t xml:space="preserve"> Immigration </w:t>
      </w:r>
      <w:proofErr w:type="spellStart"/>
      <w:r w:rsidRPr="00344CAE">
        <w:rPr>
          <w:rFonts w:asciiTheme="majorBidi" w:hAnsiTheme="majorBidi" w:cstheme="majorBidi"/>
          <w:szCs w:val="22"/>
          <w:lang w:val="fr-BE"/>
        </w:rPr>
        <w:t>Specialist</w:t>
      </w:r>
      <w:proofErr w:type="spellEnd"/>
    </w:p>
    <w:p w14:paraId="15CFE1C0" w14:textId="77777777" w:rsidR="00221CDE" w:rsidRPr="00344CAE" w:rsidRDefault="00221CDE" w:rsidP="00096756">
      <w:pPr>
        <w:jc w:val="both"/>
        <w:rPr>
          <w:rFonts w:asciiTheme="majorBidi" w:hAnsiTheme="majorBidi" w:cstheme="majorBidi"/>
          <w:szCs w:val="22"/>
          <w:lang w:val="fr-BE"/>
        </w:rPr>
      </w:pPr>
    </w:p>
    <w:p w14:paraId="4A622392" w14:textId="1AEA5B4D" w:rsidR="00221CDE" w:rsidRDefault="00916F7E" w:rsidP="00221CDE">
      <w:pPr>
        <w:jc w:val="both"/>
        <w:rPr>
          <w:rFonts w:asciiTheme="majorBidi" w:hAnsiTheme="majorBidi" w:cstheme="majorBidi"/>
          <w:b/>
          <w:bCs/>
          <w:szCs w:val="22"/>
        </w:rPr>
      </w:pPr>
      <w:r w:rsidRPr="00344CAE">
        <w:rPr>
          <w:rFonts w:asciiTheme="majorBidi" w:hAnsiTheme="majorBidi" w:cstheme="majorBidi"/>
          <w:b/>
          <w:bCs/>
          <w:szCs w:val="22"/>
          <w:highlight w:val="cyan"/>
        </w:rPr>
        <w:t>Additional</w:t>
      </w:r>
      <w:r w:rsidR="00221CDE" w:rsidRPr="00344CAE">
        <w:rPr>
          <w:rFonts w:asciiTheme="majorBidi" w:hAnsiTheme="majorBidi" w:cstheme="majorBidi"/>
          <w:b/>
          <w:bCs/>
          <w:szCs w:val="22"/>
          <w:highlight w:val="cyan"/>
        </w:rPr>
        <w:t xml:space="preserve"> questions for </w:t>
      </w:r>
      <w:r w:rsidR="00633AEE">
        <w:rPr>
          <w:rFonts w:asciiTheme="majorBidi" w:hAnsiTheme="majorBidi" w:cstheme="majorBidi"/>
          <w:b/>
          <w:bCs/>
          <w:szCs w:val="22"/>
          <w:highlight w:val="cyan"/>
          <w:u w:val="single"/>
        </w:rPr>
        <w:t>Amazonian</w:t>
      </w:r>
      <w:r w:rsidR="00221CDE" w:rsidRPr="00344CAE">
        <w:rPr>
          <w:rFonts w:asciiTheme="majorBidi" w:hAnsiTheme="majorBidi" w:cstheme="majorBidi"/>
          <w:b/>
          <w:bCs/>
          <w:szCs w:val="22"/>
          <w:highlight w:val="cyan"/>
        </w:rPr>
        <w:t>:</w:t>
      </w:r>
    </w:p>
    <w:p w14:paraId="31FB637E" w14:textId="0EF1E830" w:rsidR="00221CDE" w:rsidRDefault="00221CDE" w:rsidP="00221CDE">
      <w:pPr>
        <w:jc w:val="both"/>
        <w:rPr>
          <w:rFonts w:asciiTheme="majorBidi" w:hAnsiTheme="majorBidi" w:cstheme="majorBidi"/>
          <w:b/>
          <w:bCs/>
          <w:szCs w:val="22"/>
        </w:rPr>
      </w:pPr>
    </w:p>
    <w:p w14:paraId="40DB2E90" w14:textId="3F8B3810" w:rsidR="009235E0" w:rsidRDefault="009235E0" w:rsidP="009235E0">
      <w:pPr>
        <w:jc w:val="both"/>
        <w:rPr>
          <w:rFonts w:asciiTheme="majorBidi" w:hAnsiTheme="majorBidi" w:cstheme="majorBidi"/>
          <w:b/>
          <w:bCs/>
          <w:i/>
          <w:szCs w:val="22"/>
        </w:rPr>
      </w:pPr>
      <w:r>
        <w:rPr>
          <w:rFonts w:asciiTheme="majorBidi" w:hAnsiTheme="majorBidi" w:cstheme="majorBidi"/>
          <w:b/>
          <w:bCs/>
          <w:i/>
          <w:szCs w:val="22"/>
        </w:rPr>
        <w:t>Abroad Position</w:t>
      </w:r>
      <w:r w:rsidR="006C6406">
        <w:rPr>
          <w:rFonts w:asciiTheme="majorBidi" w:hAnsiTheme="majorBidi" w:cstheme="majorBidi"/>
          <w:b/>
          <w:bCs/>
          <w:i/>
          <w:szCs w:val="22"/>
        </w:rPr>
        <w:t xml:space="preserve"> (Outside the US)</w:t>
      </w:r>
    </w:p>
    <w:p w14:paraId="716521F9" w14:textId="7450A2E4" w:rsidR="009235E0" w:rsidRPr="00B32576" w:rsidRDefault="00B32576" w:rsidP="00221CDE">
      <w:pPr>
        <w:jc w:val="both"/>
        <w:rPr>
          <w:rFonts w:asciiTheme="majorBidi" w:hAnsiTheme="majorBidi" w:cstheme="majorBidi"/>
          <w:b/>
          <w:bCs/>
          <w:sz w:val="20"/>
        </w:rPr>
      </w:pPr>
      <w:r w:rsidRPr="00E821C1">
        <w:rPr>
          <w:rFonts w:asciiTheme="majorBidi" w:hAnsiTheme="majorBidi" w:cstheme="majorBidi"/>
          <w:b/>
          <w:bCs/>
          <w:sz w:val="20"/>
        </w:rPr>
        <w:lastRenderedPageBreak/>
        <w:t>This is same as previously provided answers.</w:t>
      </w:r>
    </w:p>
    <w:p w14:paraId="24119968" w14:textId="77777777" w:rsidR="001D0B36" w:rsidRDefault="001D0B36" w:rsidP="001D0B36">
      <w:pPr>
        <w:pStyle w:val="ListParagraph"/>
        <w:numPr>
          <w:ilvl w:val="0"/>
          <w:numId w:val="64"/>
        </w:numPr>
        <w:jc w:val="both"/>
        <w:rPr>
          <w:rFonts w:asciiTheme="majorBidi" w:hAnsiTheme="majorBidi" w:cstheme="majorBidi"/>
          <w:szCs w:val="22"/>
        </w:rPr>
      </w:pPr>
      <w:r>
        <w:rPr>
          <w:rFonts w:asciiTheme="majorBidi" w:hAnsiTheme="majorBidi" w:cstheme="majorBidi"/>
          <w:szCs w:val="22"/>
        </w:rPr>
        <w:t>What was your base annual salary?</w:t>
      </w:r>
    </w:p>
    <w:p w14:paraId="5236EC0B" w14:textId="77777777" w:rsidR="001D0B36" w:rsidRDefault="001D0B36" w:rsidP="001D0B36">
      <w:pPr>
        <w:pStyle w:val="ListParagraph"/>
        <w:numPr>
          <w:ilvl w:val="0"/>
          <w:numId w:val="64"/>
        </w:numPr>
        <w:jc w:val="both"/>
        <w:rPr>
          <w:rFonts w:asciiTheme="majorBidi" w:hAnsiTheme="majorBidi" w:cstheme="majorBidi"/>
          <w:szCs w:val="22"/>
        </w:rPr>
      </w:pPr>
      <w:r>
        <w:rPr>
          <w:rFonts w:asciiTheme="majorBidi" w:hAnsiTheme="majorBidi" w:cstheme="majorBidi"/>
          <w:szCs w:val="22"/>
        </w:rPr>
        <w:t>Were you the most senior person on your team outside the US?</w:t>
      </w:r>
    </w:p>
    <w:p w14:paraId="200A43DB" w14:textId="77777777" w:rsidR="001D0B36" w:rsidRPr="00344CAE"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 xml:space="preserve">Did you </w:t>
      </w:r>
      <w:r w:rsidRPr="00344CAE">
        <w:rPr>
          <w:rFonts w:asciiTheme="majorBidi" w:hAnsiTheme="majorBidi" w:cstheme="majorBidi"/>
          <w:szCs w:val="22"/>
        </w:rPr>
        <w:t xml:space="preserve">act as team lead, or hold another key role? </w:t>
      </w:r>
      <w:r>
        <w:rPr>
          <w:rFonts w:asciiTheme="majorBidi" w:hAnsiTheme="majorBidi" w:cstheme="majorBidi"/>
          <w:szCs w:val="22"/>
        </w:rPr>
        <w:t>If yes, explain how you were identified for the leadership position.</w:t>
      </w:r>
    </w:p>
    <w:p w14:paraId="44D9E494" w14:textId="77777777" w:rsidR="001D0B36"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Did any of the projects you worked on outside the US increase productivity, competitiveness, or revenues for Amazon? If yes, explain.</w:t>
      </w:r>
    </w:p>
    <w:p w14:paraId="7622C832" w14:textId="77777777" w:rsidR="001D0B36"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 xml:space="preserve">Has any of your work been patented? If yes, provide patent numbers and white papers. </w:t>
      </w:r>
    </w:p>
    <w:p w14:paraId="2F671C7A" w14:textId="77777777" w:rsidR="001D0B36"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Have you won any awards for your work? If yes, provide a description of the award criteria, why you received it, and a picture of the award.</w:t>
      </w:r>
    </w:p>
    <w:p w14:paraId="21BC46F8" w14:textId="77777777" w:rsidR="001D0B36" w:rsidRDefault="001D0B36" w:rsidP="001D0B36">
      <w:pPr>
        <w:pStyle w:val="ListParagraph"/>
        <w:numPr>
          <w:ilvl w:val="0"/>
          <w:numId w:val="64"/>
        </w:numPr>
        <w:jc w:val="both"/>
        <w:rPr>
          <w:rFonts w:asciiTheme="majorBidi" w:hAnsiTheme="majorBidi" w:cstheme="majorBidi"/>
          <w:szCs w:val="22"/>
        </w:rPr>
      </w:pPr>
      <w:r>
        <w:rPr>
          <w:rFonts w:asciiTheme="majorBidi" w:hAnsiTheme="majorBidi" w:cstheme="majorBidi"/>
          <w:szCs w:val="22"/>
        </w:rPr>
        <w:t>Have you led the development of any of the tools or technologies your team uses? If yes, explain.</w:t>
      </w:r>
    </w:p>
    <w:p w14:paraId="4EFB58FB" w14:textId="77777777" w:rsidR="001D0B36" w:rsidRDefault="001D0B36" w:rsidP="001D0B36">
      <w:pPr>
        <w:pStyle w:val="ListParagraph"/>
        <w:numPr>
          <w:ilvl w:val="0"/>
          <w:numId w:val="64"/>
        </w:numPr>
        <w:jc w:val="both"/>
        <w:rPr>
          <w:rFonts w:asciiTheme="majorBidi" w:hAnsiTheme="majorBidi" w:cstheme="majorBidi"/>
          <w:szCs w:val="22"/>
        </w:rPr>
      </w:pPr>
      <w:r>
        <w:rPr>
          <w:rFonts w:asciiTheme="majorBidi" w:hAnsiTheme="majorBidi" w:cstheme="majorBidi"/>
          <w:szCs w:val="22"/>
        </w:rPr>
        <w:t>Have you led any trainings? If yes, explain.</w:t>
      </w:r>
    </w:p>
    <w:p w14:paraId="1B917A90" w14:textId="77777777" w:rsidR="001D0B36" w:rsidRDefault="001D0B36" w:rsidP="001D0B36">
      <w:pPr>
        <w:pStyle w:val="ListParagraph"/>
        <w:numPr>
          <w:ilvl w:val="0"/>
          <w:numId w:val="64"/>
        </w:numPr>
        <w:contextualSpacing/>
        <w:jc w:val="both"/>
        <w:rPr>
          <w:rFonts w:asciiTheme="majorBidi" w:hAnsiTheme="majorBidi" w:cstheme="majorBidi"/>
          <w:szCs w:val="22"/>
        </w:rPr>
      </w:pPr>
      <w:r w:rsidRPr="00344CAE">
        <w:rPr>
          <w:rFonts w:asciiTheme="majorBidi" w:hAnsiTheme="majorBidi" w:cstheme="majorBidi"/>
          <w:szCs w:val="22"/>
        </w:rPr>
        <w:t xml:space="preserve">What particular knowledge or set of skills </w:t>
      </w:r>
      <w:r>
        <w:rPr>
          <w:rFonts w:asciiTheme="majorBidi" w:hAnsiTheme="majorBidi" w:cstheme="majorBidi"/>
          <w:szCs w:val="22"/>
        </w:rPr>
        <w:t>set you apart from your teammates at the same level</w:t>
      </w:r>
      <w:r w:rsidRPr="00344CAE">
        <w:rPr>
          <w:rFonts w:asciiTheme="majorBidi" w:hAnsiTheme="majorBidi" w:cstheme="majorBidi"/>
          <w:szCs w:val="22"/>
        </w:rPr>
        <w:t xml:space="preserve">? </w:t>
      </w:r>
    </w:p>
    <w:p w14:paraId="3717B6F0" w14:textId="77777777" w:rsidR="001D0B36"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Were</w:t>
      </w:r>
      <w:r w:rsidRPr="00344CAE">
        <w:rPr>
          <w:rFonts w:asciiTheme="majorBidi" w:hAnsiTheme="majorBidi" w:cstheme="majorBidi"/>
          <w:szCs w:val="22"/>
        </w:rPr>
        <w:t xml:space="preserve"> </w:t>
      </w:r>
      <w:r>
        <w:rPr>
          <w:rFonts w:asciiTheme="majorBidi" w:hAnsiTheme="majorBidi" w:cstheme="majorBidi"/>
          <w:szCs w:val="22"/>
        </w:rPr>
        <w:t>you</w:t>
      </w:r>
      <w:r w:rsidRPr="00344CAE">
        <w:rPr>
          <w:rFonts w:asciiTheme="majorBidi" w:hAnsiTheme="majorBidi" w:cstheme="majorBidi"/>
          <w:szCs w:val="22"/>
        </w:rPr>
        <w:t xml:space="preserve"> considered a subject matter expert on your team</w:t>
      </w:r>
      <w:r>
        <w:rPr>
          <w:rFonts w:asciiTheme="majorBidi" w:hAnsiTheme="majorBidi" w:cstheme="majorBidi"/>
          <w:szCs w:val="22"/>
        </w:rPr>
        <w:t xml:space="preserve"> outside the US</w:t>
      </w:r>
      <w:r w:rsidRPr="00344CAE">
        <w:rPr>
          <w:rFonts w:asciiTheme="majorBidi" w:hAnsiTheme="majorBidi" w:cstheme="majorBidi"/>
          <w:szCs w:val="22"/>
        </w:rPr>
        <w:t>?</w:t>
      </w:r>
    </w:p>
    <w:p w14:paraId="23D1D9C0" w14:textId="77777777" w:rsidR="001D0B36" w:rsidRPr="00344CAE" w:rsidRDefault="001D0B36" w:rsidP="001D0B36">
      <w:pPr>
        <w:pStyle w:val="ListParagraph"/>
        <w:numPr>
          <w:ilvl w:val="0"/>
          <w:numId w:val="64"/>
        </w:numPr>
        <w:contextualSpacing/>
        <w:jc w:val="both"/>
        <w:rPr>
          <w:rFonts w:asciiTheme="majorBidi" w:hAnsiTheme="majorBidi" w:cstheme="majorBidi"/>
          <w:szCs w:val="22"/>
        </w:rPr>
      </w:pPr>
      <w:r>
        <w:rPr>
          <w:rFonts w:asciiTheme="majorBidi" w:hAnsiTheme="majorBidi" w:cstheme="majorBidi"/>
          <w:szCs w:val="22"/>
        </w:rPr>
        <w:t xml:space="preserve">What were the big picture goals of your team outside the US and how did they impact Amazon’s customers? </w:t>
      </w:r>
    </w:p>
    <w:p w14:paraId="5111075D" w14:textId="77777777" w:rsidR="009235E0" w:rsidRDefault="009235E0" w:rsidP="009235E0">
      <w:pPr>
        <w:jc w:val="both"/>
        <w:rPr>
          <w:rFonts w:asciiTheme="majorBidi" w:hAnsiTheme="majorBidi" w:cstheme="majorBidi"/>
          <w:b/>
          <w:bCs/>
          <w:i/>
          <w:szCs w:val="22"/>
        </w:rPr>
      </w:pPr>
    </w:p>
    <w:p w14:paraId="15201606" w14:textId="30E4B56E" w:rsidR="009235E0" w:rsidRPr="009235E0" w:rsidRDefault="009235E0" w:rsidP="009235E0">
      <w:pPr>
        <w:jc w:val="both"/>
        <w:rPr>
          <w:rFonts w:asciiTheme="majorBidi" w:hAnsiTheme="majorBidi" w:cstheme="majorBidi"/>
          <w:b/>
          <w:bCs/>
          <w:i/>
          <w:szCs w:val="22"/>
        </w:rPr>
      </w:pPr>
      <w:r w:rsidRPr="009235E0">
        <w:rPr>
          <w:rFonts w:asciiTheme="majorBidi" w:hAnsiTheme="majorBidi" w:cstheme="majorBidi"/>
          <w:b/>
          <w:bCs/>
          <w:i/>
          <w:szCs w:val="22"/>
        </w:rPr>
        <w:t>US Position</w:t>
      </w:r>
    </w:p>
    <w:p w14:paraId="4BBC394C" w14:textId="77777777" w:rsidR="009235E0" w:rsidRPr="009235E0" w:rsidRDefault="009235E0" w:rsidP="009235E0">
      <w:pPr>
        <w:contextualSpacing/>
        <w:jc w:val="both"/>
        <w:rPr>
          <w:rFonts w:asciiTheme="majorBidi" w:hAnsiTheme="majorBidi" w:cstheme="majorBidi"/>
          <w:szCs w:val="22"/>
        </w:rPr>
      </w:pPr>
    </w:p>
    <w:p w14:paraId="387696A0" w14:textId="3A11B107" w:rsidR="009235E0" w:rsidRDefault="009235E0" w:rsidP="009235E0">
      <w:pPr>
        <w:pStyle w:val="ListParagraph"/>
        <w:numPr>
          <w:ilvl w:val="0"/>
          <w:numId w:val="66"/>
        </w:numPr>
        <w:jc w:val="both"/>
        <w:rPr>
          <w:rFonts w:asciiTheme="majorBidi" w:hAnsiTheme="majorBidi" w:cstheme="majorBidi"/>
          <w:szCs w:val="22"/>
        </w:rPr>
      </w:pPr>
      <w:r>
        <w:rPr>
          <w:rFonts w:asciiTheme="majorBidi" w:hAnsiTheme="majorBidi" w:cstheme="majorBidi"/>
          <w:szCs w:val="22"/>
        </w:rPr>
        <w:t>Are you the most senior person on your current team?</w:t>
      </w:r>
    </w:p>
    <w:p w14:paraId="53C11A5B" w14:textId="37D6E6B5" w:rsidR="00B32576" w:rsidRPr="00B32576" w:rsidRDefault="00B32576" w:rsidP="00B32576">
      <w:pPr>
        <w:pStyle w:val="ListParagraph"/>
        <w:jc w:val="both"/>
        <w:rPr>
          <w:rFonts w:asciiTheme="majorBidi" w:hAnsiTheme="majorBidi" w:cstheme="majorBidi"/>
          <w:sz w:val="20"/>
        </w:rPr>
      </w:pPr>
      <w:r w:rsidRPr="00E821C1">
        <w:rPr>
          <w:rFonts w:asciiTheme="majorBidi" w:hAnsiTheme="majorBidi" w:cstheme="majorBidi"/>
          <w:sz w:val="20"/>
        </w:rPr>
        <w:t xml:space="preserve">A: </w:t>
      </w:r>
      <w:r w:rsidR="00D704F3">
        <w:rPr>
          <w:rFonts w:asciiTheme="majorBidi" w:hAnsiTheme="majorBidi" w:cstheme="majorBidi"/>
          <w:sz w:val="20"/>
        </w:rPr>
        <w:t xml:space="preserve">Yes, </w:t>
      </w:r>
      <w:r>
        <w:rPr>
          <w:rFonts w:asciiTheme="majorBidi" w:hAnsiTheme="majorBidi" w:cstheme="majorBidi"/>
          <w:sz w:val="20"/>
        </w:rPr>
        <w:t>We are the team of 1 Data engineer and 1 BI Engineer</w:t>
      </w:r>
      <w:r w:rsidR="00D704F3">
        <w:rPr>
          <w:rFonts w:asciiTheme="majorBidi" w:hAnsiTheme="majorBidi" w:cstheme="majorBidi"/>
          <w:sz w:val="20"/>
        </w:rPr>
        <w:t>.</w:t>
      </w:r>
    </w:p>
    <w:p w14:paraId="387D3771" w14:textId="2FFBCED6" w:rsidR="009235E0"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 xml:space="preserve">Do you </w:t>
      </w:r>
      <w:r w:rsidRPr="00344CAE">
        <w:rPr>
          <w:rFonts w:asciiTheme="majorBidi" w:hAnsiTheme="majorBidi" w:cstheme="majorBidi"/>
          <w:szCs w:val="22"/>
        </w:rPr>
        <w:t xml:space="preserve">act as team lead, or hold another key role? </w:t>
      </w:r>
      <w:r>
        <w:rPr>
          <w:rFonts w:asciiTheme="majorBidi" w:hAnsiTheme="majorBidi" w:cstheme="majorBidi"/>
          <w:szCs w:val="22"/>
        </w:rPr>
        <w:t>If yes, explain how you were identified for the leadership position.</w:t>
      </w:r>
    </w:p>
    <w:p w14:paraId="6A3ABBBC" w14:textId="1DC395B7" w:rsidR="00D704F3" w:rsidRPr="00D704F3" w:rsidRDefault="00D704F3" w:rsidP="00D704F3">
      <w:pPr>
        <w:ind w:left="720"/>
        <w:contextualSpacing/>
        <w:jc w:val="both"/>
        <w:rPr>
          <w:rFonts w:asciiTheme="majorBidi" w:hAnsiTheme="majorBidi" w:cstheme="majorBidi"/>
          <w:szCs w:val="22"/>
        </w:rPr>
      </w:pPr>
      <w:r>
        <w:rPr>
          <w:rFonts w:asciiTheme="majorBidi" w:hAnsiTheme="majorBidi" w:cstheme="majorBidi"/>
          <w:szCs w:val="22"/>
        </w:rPr>
        <w:t xml:space="preserve">Yes, I am the first </w:t>
      </w:r>
      <w:proofErr w:type="spellStart"/>
      <w:r>
        <w:rPr>
          <w:rFonts w:asciiTheme="majorBidi" w:hAnsiTheme="majorBidi" w:cstheme="majorBidi"/>
          <w:szCs w:val="22"/>
        </w:rPr>
        <w:t>Sr</w:t>
      </w:r>
      <w:proofErr w:type="spellEnd"/>
      <w:r>
        <w:rPr>
          <w:rFonts w:asciiTheme="majorBidi" w:hAnsiTheme="majorBidi" w:cstheme="majorBidi"/>
          <w:szCs w:val="22"/>
        </w:rPr>
        <w:t xml:space="preserve"> BIE in the team, responsible for defining BI goals and vision impacting 250 team org.</w:t>
      </w:r>
    </w:p>
    <w:p w14:paraId="36C4B02F" w14:textId="5F14A477" w:rsidR="009235E0" w:rsidRDefault="007B1F89"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Are</w:t>
      </w:r>
      <w:r w:rsidR="009235E0">
        <w:rPr>
          <w:rFonts w:asciiTheme="majorBidi" w:hAnsiTheme="majorBidi" w:cstheme="majorBidi"/>
          <w:szCs w:val="22"/>
        </w:rPr>
        <w:t xml:space="preserve"> any of the projects you’</w:t>
      </w:r>
      <w:r>
        <w:rPr>
          <w:rFonts w:asciiTheme="majorBidi" w:hAnsiTheme="majorBidi" w:cstheme="majorBidi"/>
          <w:szCs w:val="22"/>
        </w:rPr>
        <w:t>r</w:t>
      </w:r>
      <w:r w:rsidR="009235E0">
        <w:rPr>
          <w:rFonts w:asciiTheme="majorBidi" w:hAnsiTheme="majorBidi" w:cstheme="majorBidi"/>
          <w:szCs w:val="22"/>
        </w:rPr>
        <w:t>e work</w:t>
      </w:r>
      <w:r>
        <w:rPr>
          <w:rFonts w:asciiTheme="majorBidi" w:hAnsiTheme="majorBidi" w:cstheme="majorBidi"/>
          <w:szCs w:val="22"/>
        </w:rPr>
        <w:t>ing</w:t>
      </w:r>
      <w:r w:rsidR="009235E0">
        <w:rPr>
          <w:rFonts w:asciiTheme="majorBidi" w:hAnsiTheme="majorBidi" w:cstheme="majorBidi"/>
          <w:szCs w:val="22"/>
        </w:rPr>
        <w:t xml:space="preserve"> on increas</w:t>
      </w:r>
      <w:r>
        <w:rPr>
          <w:rFonts w:asciiTheme="majorBidi" w:hAnsiTheme="majorBidi" w:cstheme="majorBidi"/>
          <w:szCs w:val="22"/>
        </w:rPr>
        <w:t>ing</w:t>
      </w:r>
      <w:r w:rsidR="009235E0">
        <w:rPr>
          <w:rFonts w:asciiTheme="majorBidi" w:hAnsiTheme="majorBidi" w:cstheme="majorBidi"/>
          <w:szCs w:val="22"/>
        </w:rPr>
        <w:t xml:space="preserve"> productivity, competitiveness, or revenues for Amazon? If yes, explain.</w:t>
      </w:r>
    </w:p>
    <w:p w14:paraId="42F960E7" w14:textId="77777777" w:rsidR="00D704F3" w:rsidRPr="00D0774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 xml:space="preserve">A: </w:t>
      </w:r>
      <w:r w:rsidRPr="007E6CF4">
        <w:rPr>
          <w:rFonts w:asciiTheme="majorBidi" w:hAnsiTheme="majorBidi" w:cstheme="majorBidi"/>
          <w:sz w:val="20"/>
        </w:rPr>
        <w:t>Yes, the projects I am working on are designed to enable quicker and more streamlined availability of data which will reduce the manual work required to process the data. This should enable our business and finance teams to be more productive. The dashboards that I build will enable efficient and meaningful discussions on the progress we made and also unearth opportunities that will in-turn enable higher revenue.</w:t>
      </w:r>
    </w:p>
    <w:p w14:paraId="35F63FC6" w14:textId="77777777" w:rsidR="00D704F3" w:rsidRDefault="00D704F3" w:rsidP="00D704F3">
      <w:pPr>
        <w:pStyle w:val="ListParagraph"/>
        <w:contextualSpacing/>
        <w:jc w:val="both"/>
        <w:rPr>
          <w:rFonts w:asciiTheme="majorBidi" w:hAnsiTheme="majorBidi" w:cstheme="majorBidi"/>
          <w:szCs w:val="22"/>
        </w:rPr>
      </w:pPr>
    </w:p>
    <w:p w14:paraId="3AF84A28" w14:textId="77777777" w:rsidR="00D704F3"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Has any of your work been patented? If yes, provide patent numbers and white papers.</w:t>
      </w:r>
    </w:p>
    <w:p w14:paraId="6241C4C9" w14:textId="77777777" w:rsidR="00D704F3" w:rsidRPr="00E821C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A: No.</w:t>
      </w:r>
    </w:p>
    <w:p w14:paraId="32A7D584" w14:textId="571AD207" w:rsidR="009235E0" w:rsidRDefault="009235E0" w:rsidP="00D704F3">
      <w:pPr>
        <w:pStyle w:val="ListParagraph"/>
        <w:contextualSpacing/>
        <w:jc w:val="both"/>
        <w:rPr>
          <w:rFonts w:asciiTheme="majorBidi" w:hAnsiTheme="majorBidi" w:cstheme="majorBidi"/>
          <w:szCs w:val="22"/>
        </w:rPr>
      </w:pPr>
      <w:r>
        <w:rPr>
          <w:rFonts w:asciiTheme="majorBidi" w:hAnsiTheme="majorBidi" w:cstheme="majorBidi"/>
          <w:szCs w:val="22"/>
        </w:rPr>
        <w:t xml:space="preserve"> </w:t>
      </w:r>
    </w:p>
    <w:p w14:paraId="6BB6E5A5" w14:textId="10272E36" w:rsidR="009235E0"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Have you won any awards for your work? If yes, provide a description of the award criteria, why you received it, and a picture of the award.</w:t>
      </w:r>
    </w:p>
    <w:p w14:paraId="75CCA3A3" w14:textId="77777777" w:rsidR="00D704F3" w:rsidRPr="00E821C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A: No.</w:t>
      </w:r>
    </w:p>
    <w:p w14:paraId="4A248344" w14:textId="77777777" w:rsidR="00D704F3" w:rsidRDefault="00D704F3" w:rsidP="00D704F3">
      <w:pPr>
        <w:pStyle w:val="ListParagraph"/>
        <w:contextualSpacing/>
        <w:jc w:val="both"/>
        <w:rPr>
          <w:rFonts w:asciiTheme="majorBidi" w:hAnsiTheme="majorBidi" w:cstheme="majorBidi"/>
          <w:szCs w:val="22"/>
        </w:rPr>
      </w:pPr>
    </w:p>
    <w:p w14:paraId="6294C9B9" w14:textId="46AE9F8C" w:rsidR="009235E0" w:rsidRDefault="009235E0" w:rsidP="009235E0">
      <w:pPr>
        <w:pStyle w:val="ListParagraph"/>
        <w:numPr>
          <w:ilvl w:val="0"/>
          <w:numId w:val="66"/>
        </w:numPr>
        <w:jc w:val="both"/>
        <w:rPr>
          <w:rFonts w:asciiTheme="majorBidi" w:hAnsiTheme="majorBidi" w:cstheme="majorBidi"/>
          <w:szCs w:val="22"/>
        </w:rPr>
      </w:pPr>
      <w:r>
        <w:rPr>
          <w:rFonts w:asciiTheme="majorBidi" w:hAnsiTheme="majorBidi" w:cstheme="majorBidi"/>
          <w:szCs w:val="22"/>
        </w:rPr>
        <w:t>Have you led the development of any of the tools or technologies your team uses? If yes, explain.</w:t>
      </w:r>
    </w:p>
    <w:p w14:paraId="342B971A" w14:textId="4EC66A8D" w:rsidR="00D704F3" w:rsidRDefault="00D704F3" w:rsidP="00D704F3">
      <w:pPr>
        <w:pStyle w:val="ListParagraph"/>
        <w:jc w:val="both"/>
        <w:rPr>
          <w:rFonts w:asciiTheme="majorBidi" w:hAnsiTheme="majorBidi" w:cstheme="majorBidi"/>
          <w:szCs w:val="22"/>
        </w:rPr>
      </w:pPr>
      <w:r>
        <w:rPr>
          <w:rFonts w:asciiTheme="majorBidi" w:hAnsiTheme="majorBidi" w:cstheme="majorBidi"/>
          <w:szCs w:val="22"/>
        </w:rPr>
        <w:t xml:space="preserve">A: Yes, since I am first of kind in my Job family, I lead </w:t>
      </w:r>
      <w:r>
        <w:rPr>
          <w:rFonts w:asciiTheme="majorBidi" w:hAnsiTheme="majorBidi" w:cstheme="majorBidi"/>
          <w:szCs w:val="22"/>
        </w:rPr>
        <w:t>the development of any of the tools</w:t>
      </w:r>
      <w:r>
        <w:rPr>
          <w:rFonts w:asciiTheme="majorBidi" w:hAnsiTheme="majorBidi" w:cstheme="majorBidi"/>
          <w:szCs w:val="22"/>
        </w:rPr>
        <w:t xml:space="preserve"> used for BI needs.</w:t>
      </w:r>
    </w:p>
    <w:p w14:paraId="010BB5DF" w14:textId="3385BE1D" w:rsidR="009235E0" w:rsidRDefault="009235E0" w:rsidP="009235E0">
      <w:pPr>
        <w:pStyle w:val="ListParagraph"/>
        <w:numPr>
          <w:ilvl w:val="0"/>
          <w:numId w:val="66"/>
        </w:numPr>
        <w:jc w:val="both"/>
        <w:rPr>
          <w:rFonts w:asciiTheme="majorBidi" w:hAnsiTheme="majorBidi" w:cstheme="majorBidi"/>
          <w:szCs w:val="22"/>
        </w:rPr>
      </w:pPr>
      <w:r>
        <w:rPr>
          <w:rFonts w:asciiTheme="majorBidi" w:hAnsiTheme="majorBidi" w:cstheme="majorBidi"/>
          <w:szCs w:val="22"/>
        </w:rPr>
        <w:t>Have you led any trainings? If yes, explain.</w:t>
      </w:r>
    </w:p>
    <w:p w14:paraId="70EC0E19" w14:textId="77777777" w:rsidR="00D704F3" w:rsidRPr="00E821C1" w:rsidRDefault="00D704F3" w:rsidP="00D704F3">
      <w:pPr>
        <w:pStyle w:val="ListParagraph"/>
        <w:jc w:val="both"/>
        <w:rPr>
          <w:rFonts w:asciiTheme="majorBidi" w:hAnsiTheme="majorBidi" w:cstheme="majorBidi"/>
          <w:sz w:val="20"/>
        </w:rPr>
      </w:pPr>
      <w:r w:rsidRPr="00E821C1">
        <w:rPr>
          <w:rFonts w:asciiTheme="majorBidi" w:hAnsiTheme="majorBidi" w:cstheme="majorBidi"/>
          <w:sz w:val="20"/>
        </w:rPr>
        <w:t xml:space="preserve">A: Yes, Quicksight and Redshift SQL training. To enable to team members to self-serve the data needs and build dashboards. </w:t>
      </w:r>
    </w:p>
    <w:p w14:paraId="2CDB377A" w14:textId="77777777" w:rsidR="00D704F3" w:rsidRDefault="00D704F3" w:rsidP="00D704F3">
      <w:pPr>
        <w:pStyle w:val="ListParagraph"/>
        <w:jc w:val="both"/>
        <w:rPr>
          <w:rFonts w:asciiTheme="majorBidi" w:hAnsiTheme="majorBidi" w:cstheme="majorBidi"/>
          <w:szCs w:val="22"/>
        </w:rPr>
      </w:pPr>
    </w:p>
    <w:p w14:paraId="394CE28F" w14:textId="4A0C931E" w:rsidR="009235E0" w:rsidRDefault="009235E0" w:rsidP="009235E0">
      <w:pPr>
        <w:pStyle w:val="ListParagraph"/>
        <w:numPr>
          <w:ilvl w:val="0"/>
          <w:numId w:val="66"/>
        </w:numPr>
        <w:contextualSpacing/>
        <w:jc w:val="both"/>
        <w:rPr>
          <w:rFonts w:asciiTheme="majorBidi" w:hAnsiTheme="majorBidi" w:cstheme="majorBidi"/>
          <w:szCs w:val="22"/>
        </w:rPr>
      </w:pPr>
      <w:r w:rsidRPr="00344CAE">
        <w:rPr>
          <w:rFonts w:asciiTheme="majorBidi" w:hAnsiTheme="majorBidi" w:cstheme="majorBidi"/>
          <w:szCs w:val="22"/>
        </w:rPr>
        <w:t xml:space="preserve">What particular knowledge or set of skills </w:t>
      </w:r>
      <w:r>
        <w:rPr>
          <w:rFonts w:asciiTheme="majorBidi" w:hAnsiTheme="majorBidi" w:cstheme="majorBidi"/>
          <w:szCs w:val="22"/>
        </w:rPr>
        <w:t>sets you apart from your teammates at the same level</w:t>
      </w:r>
      <w:r w:rsidRPr="00344CAE">
        <w:rPr>
          <w:rFonts w:asciiTheme="majorBidi" w:hAnsiTheme="majorBidi" w:cstheme="majorBidi"/>
          <w:szCs w:val="22"/>
        </w:rPr>
        <w:t xml:space="preserve">? </w:t>
      </w:r>
    </w:p>
    <w:p w14:paraId="1C70ECE5" w14:textId="77777777" w:rsidR="00D704F3" w:rsidRPr="00E821C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 xml:space="preserve">A: Deep SQL knowledge, building dashboards using Quicksight and tableau. </w:t>
      </w:r>
    </w:p>
    <w:p w14:paraId="5F74BC84" w14:textId="77777777" w:rsidR="00D704F3" w:rsidRDefault="00D704F3" w:rsidP="00D704F3">
      <w:pPr>
        <w:pStyle w:val="ListParagraph"/>
        <w:contextualSpacing/>
        <w:jc w:val="both"/>
        <w:rPr>
          <w:rFonts w:asciiTheme="majorBidi" w:hAnsiTheme="majorBidi" w:cstheme="majorBidi"/>
          <w:szCs w:val="22"/>
        </w:rPr>
      </w:pPr>
    </w:p>
    <w:p w14:paraId="559C6AC8" w14:textId="40362993" w:rsidR="009235E0"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Are</w:t>
      </w:r>
      <w:r w:rsidRPr="00344CAE">
        <w:rPr>
          <w:rFonts w:asciiTheme="majorBidi" w:hAnsiTheme="majorBidi" w:cstheme="majorBidi"/>
          <w:szCs w:val="22"/>
        </w:rPr>
        <w:t xml:space="preserve"> </w:t>
      </w:r>
      <w:r>
        <w:rPr>
          <w:rFonts w:asciiTheme="majorBidi" w:hAnsiTheme="majorBidi" w:cstheme="majorBidi"/>
          <w:szCs w:val="22"/>
        </w:rPr>
        <w:t>you</w:t>
      </w:r>
      <w:r w:rsidRPr="00344CAE">
        <w:rPr>
          <w:rFonts w:asciiTheme="majorBidi" w:hAnsiTheme="majorBidi" w:cstheme="majorBidi"/>
          <w:szCs w:val="22"/>
        </w:rPr>
        <w:t xml:space="preserve"> considered a subject matter expert on your team?</w:t>
      </w:r>
    </w:p>
    <w:p w14:paraId="1F890601" w14:textId="77777777" w:rsidR="00D704F3" w:rsidRPr="00E821C1" w:rsidRDefault="00D704F3" w:rsidP="00D704F3">
      <w:pPr>
        <w:pStyle w:val="ListParagraph"/>
        <w:contextualSpacing/>
        <w:jc w:val="both"/>
        <w:rPr>
          <w:rFonts w:asciiTheme="majorBidi" w:hAnsiTheme="majorBidi" w:cstheme="majorBidi"/>
          <w:sz w:val="20"/>
        </w:rPr>
      </w:pPr>
      <w:r w:rsidRPr="00E821C1">
        <w:rPr>
          <w:rFonts w:asciiTheme="majorBidi" w:hAnsiTheme="majorBidi" w:cstheme="majorBidi"/>
          <w:sz w:val="20"/>
        </w:rPr>
        <w:t xml:space="preserve">Yes, for SQL, Dash boarding and Data models. </w:t>
      </w:r>
    </w:p>
    <w:p w14:paraId="78E5B621" w14:textId="77777777" w:rsidR="00D704F3" w:rsidRDefault="00D704F3" w:rsidP="00D704F3">
      <w:pPr>
        <w:pStyle w:val="ListParagraph"/>
        <w:contextualSpacing/>
        <w:jc w:val="both"/>
        <w:rPr>
          <w:rFonts w:asciiTheme="majorBidi" w:hAnsiTheme="majorBidi" w:cstheme="majorBidi"/>
          <w:szCs w:val="22"/>
        </w:rPr>
      </w:pPr>
    </w:p>
    <w:p w14:paraId="6CB94FFF" w14:textId="537AB456" w:rsidR="009235E0" w:rsidRDefault="009235E0" w:rsidP="009235E0">
      <w:pPr>
        <w:pStyle w:val="ListParagraph"/>
        <w:numPr>
          <w:ilvl w:val="0"/>
          <w:numId w:val="66"/>
        </w:numPr>
        <w:contextualSpacing/>
        <w:jc w:val="both"/>
        <w:rPr>
          <w:rFonts w:asciiTheme="majorBidi" w:hAnsiTheme="majorBidi" w:cstheme="majorBidi"/>
          <w:szCs w:val="22"/>
        </w:rPr>
      </w:pPr>
      <w:r>
        <w:rPr>
          <w:rFonts w:asciiTheme="majorBidi" w:hAnsiTheme="majorBidi" w:cstheme="majorBidi"/>
          <w:szCs w:val="22"/>
        </w:rPr>
        <w:t>What are the big picture goals of your team</w:t>
      </w:r>
      <w:r w:rsidR="0047546F">
        <w:rPr>
          <w:rFonts w:asciiTheme="majorBidi" w:hAnsiTheme="majorBidi" w:cstheme="majorBidi"/>
          <w:szCs w:val="22"/>
        </w:rPr>
        <w:t xml:space="preserve"> in the US</w:t>
      </w:r>
      <w:r>
        <w:rPr>
          <w:rFonts w:asciiTheme="majorBidi" w:hAnsiTheme="majorBidi" w:cstheme="majorBidi"/>
          <w:szCs w:val="22"/>
        </w:rPr>
        <w:t xml:space="preserve"> and how will they impact Amazon’s customers? </w:t>
      </w:r>
    </w:p>
    <w:p w14:paraId="18F97877" w14:textId="316AAC46" w:rsidR="00221CDE" w:rsidRPr="009235E0" w:rsidRDefault="00221CDE" w:rsidP="009235E0">
      <w:pPr>
        <w:jc w:val="both"/>
        <w:rPr>
          <w:rFonts w:asciiTheme="majorBidi" w:hAnsiTheme="majorBidi" w:cstheme="majorBidi"/>
          <w:szCs w:val="22"/>
        </w:rPr>
      </w:pPr>
    </w:p>
    <w:sectPr w:rsidR="00221CDE" w:rsidRPr="009235E0" w:rsidSect="00325CB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2160" w:right="1440" w:bottom="1728" w:left="1440" w:header="106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96C5E" w14:textId="77777777" w:rsidR="00556725" w:rsidRDefault="00556725">
      <w:r>
        <w:separator/>
      </w:r>
    </w:p>
  </w:endnote>
  <w:endnote w:type="continuationSeparator" w:id="0">
    <w:p w14:paraId="69D1D733" w14:textId="77777777" w:rsidR="00556725" w:rsidRDefault="0055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B0CFF" w14:textId="77777777" w:rsidR="00AA25B1" w:rsidRDefault="00AA25B1">
    <w:pPr>
      <w:pStyle w:val="Footer"/>
      <w:jc w:val="center"/>
    </w:pPr>
    <w:r>
      <w:rPr>
        <w:noProof/>
        <w:lang w:eastAsia="en-US"/>
      </w:rPr>
      <w:drawing>
        <wp:inline distT="0" distB="0" distL="0" distR="0" wp14:anchorId="21FB6107" wp14:editId="43C603C3">
          <wp:extent cx="2292985" cy="231775"/>
          <wp:effectExtent l="0" t="0" r="0" b="0"/>
          <wp:docPr id="4" name="Picture 4"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85" cy="2317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33DB" w14:textId="77777777" w:rsidR="00CC6958" w:rsidRDefault="00CC69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A4033" w14:textId="77777777" w:rsidR="00CC6958" w:rsidRDefault="00CC69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9E1B" w14:textId="77777777" w:rsidR="00CC6958" w:rsidRDefault="00325CB3">
    <w:pPr>
      <w:pStyle w:val="Footer"/>
      <w:jc w:val="center"/>
    </w:pPr>
    <w:r>
      <w:rPr>
        <w:noProof/>
        <w:lang w:eastAsia="en-US"/>
      </w:rPr>
      <w:drawing>
        <wp:inline distT="0" distB="0" distL="0" distR="0" wp14:anchorId="3943F5F9" wp14:editId="7F402F6A">
          <wp:extent cx="2292985" cy="231775"/>
          <wp:effectExtent l="0" t="0" r="0" b="0"/>
          <wp:docPr id="2" name="Picture 2"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85" cy="2317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3CDEB" w14:textId="77777777" w:rsidR="00556725" w:rsidRDefault="00556725">
      <w:r>
        <w:separator/>
      </w:r>
    </w:p>
  </w:footnote>
  <w:footnote w:type="continuationSeparator" w:id="0">
    <w:p w14:paraId="1A5D2B5D" w14:textId="77777777" w:rsidR="00556725" w:rsidRDefault="00556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988E3" w14:textId="1C5D1316" w:rsidR="00AA25B1" w:rsidRDefault="00AA25B1" w:rsidP="006563EC">
    <w:pPr>
      <w:pStyle w:val="Header"/>
      <w:rPr>
        <w:rFonts w:ascii="Times New Roman" w:hAnsi="Times New Roman"/>
        <w:noProof/>
        <w:szCs w:val="22"/>
      </w:rPr>
    </w:pPr>
    <w:r>
      <w:rPr>
        <w:rFonts w:ascii="Times New Roman" w:hAnsi="Times New Roman"/>
        <w:szCs w:val="22"/>
      </w:rPr>
      <w:t xml:space="preserve">L-1 </w:t>
    </w:r>
    <w:r w:rsidR="005A7288">
      <w:rPr>
        <w:rFonts w:ascii="Times New Roman" w:hAnsi="Times New Roman"/>
        <w:szCs w:val="22"/>
      </w:rPr>
      <w:t>Petition and Request for Extension</w:t>
    </w:r>
    <w:r>
      <w:rPr>
        <w:rFonts w:ascii="Times New Roman" w:hAnsi="Times New Roman"/>
        <w:szCs w:val="22"/>
      </w:rPr>
      <w:t xml:space="preserve"> </w:t>
    </w:r>
    <w:r w:rsidR="005A7288">
      <w:rPr>
        <w:rFonts w:ascii="Times New Roman" w:hAnsi="Times New Roman"/>
        <w:szCs w:val="22"/>
      </w:rPr>
      <w:t>on behalf of</w:t>
    </w:r>
    <w:r w:rsidRPr="00DA64B6">
      <w:rPr>
        <w:rFonts w:ascii="Times New Roman" w:hAnsi="Times New Roman"/>
        <w:szCs w:val="22"/>
      </w:rPr>
      <w:t xml:space="preserve"> </w:t>
    </w:r>
    <w:r>
      <w:rPr>
        <w:rFonts w:ascii="Times New Roman" w:hAnsi="Times New Roman"/>
        <w:noProof/>
        <w:szCs w:val="22"/>
        <w:highlight w:val="yellow"/>
      </w:rPr>
      <w:t xml:space="preserve">[First Name </w:t>
    </w:r>
    <w:r w:rsidRPr="006563EC">
      <w:rPr>
        <w:rFonts w:ascii="Times New Roman" w:hAnsi="Times New Roman"/>
        <w:noProof/>
        <w:szCs w:val="22"/>
        <w:highlight w:val="yellow"/>
      </w:rPr>
      <w:t>LAST NAME</w:t>
    </w:r>
    <w:r>
      <w:rPr>
        <w:rFonts w:ascii="Times New Roman" w:hAnsi="Times New Roman"/>
        <w:noProof/>
        <w:szCs w:val="22"/>
      </w:rPr>
      <w:t>]</w:t>
    </w:r>
  </w:p>
  <w:p w14:paraId="5AF551B1" w14:textId="77777777" w:rsidR="00AA25B1" w:rsidRPr="00FD5AC3" w:rsidRDefault="00AA25B1" w:rsidP="00FD5AC3">
    <w:pPr>
      <w:pStyle w:val="Header"/>
      <w:rPr>
        <w:rFonts w:ascii="Times New Roman" w:hAnsi="Times New Roman"/>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1357F" w14:textId="77777777" w:rsidR="00AA25B1" w:rsidRDefault="00AA25B1" w:rsidP="005A3408">
    <w:pPr>
      <w:pStyle w:val="Header"/>
      <w:jc w:val="center"/>
    </w:pPr>
    <w:r>
      <w:rPr>
        <w:noProof/>
        <w:lang w:eastAsia="en-US"/>
      </w:rPr>
      <w:drawing>
        <wp:inline distT="0" distB="0" distL="0" distR="0" wp14:anchorId="370FB01E" wp14:editId="6FE43CBF">
          <wp:extent cx="1788160" cy="655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55320"/>
                  </a:xfrm>
                  <a:prstGeom prst="rect">
                    <a:avLst/>
                  </a:prstGeom>
                  <a:noFill/>
                  <a:ln>
                    <a:noFill/>
                  </a:ln>
                </pic:spPr>
              </pic:pic>
            </a:graphicData>
          </a:graphic>
        </wp:inline>
      </w:drawing>
    </w:r>
  </w:p>
  <w:p w14:paraId="4B7E29F2" w14:textId="77777777" w:rsidR="00AA25B1" w:rsidRDefault="00AA25B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C0FFE" w14:textId="77777777" w:rsidR="00CC6958" w:rsidRDefault="00CC69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EDEE" w14:textId="77777777" w:rsidR="00CC6958" w:rsidRDefault="00CC6958" w:rsidP="00D94A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174C" w14:textId="77777777" w:rsidR="00CC6958" w:rsidRDefault="00325CB3" w:rsidP="005A3408">
    <w:pPr>
      <w:pStyle w:val="Header"/>
      <w:jc w:val="center"/>
    </w:pPr>
    <w:r>
      <w:rPr>
        <w:noProof/>
        <w:lang w:eastAsia="en-US"/>
      </w:rPr>
      <w:drawing>
        <wp:inline distT="0" distB="0" distL="0" distR="0" wp14:anchorId="51BFC3CE" wp14:editId="44C79FA2">
          <wp:extent cx="1788160" cy="655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55320"/>
                  </a:xfrm>
                  <a:prstGeom prst="rect">
                    <a:avLst/>
                  </a:prstGeom>
                  <a:noFill/>
                  <a:ln>
                    <a:noFill/>
                  </a:ln>
                </pic:spPr>
              </pic:pic>
            </a:graphicData>
          </a:graphic>
        </wp:inline>
      </w:drawing>
    </w:r>
  </w:p>
  <w:p w14:paraId="1E517E73" w14:textId="77777777" w:rsidR="00CC6958" w:rsidRDefault="00CC69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E50B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C7D254C4"/>
    <w:lvl w:ilvl="0">
      <w:numFmt w:val="bullet"/>
      <w:lvlText w:val="*"/>
      <w:lvlJc w:val="left"/>
    </w:lvl>
  </w:abstractNum>
  <w:abstractNum w:abstractNumId="2" w15:restartNumberingAfterBreak="0">
    <w:nsid w:val="00C366C7"/>
    <w:multiLevelType w:val="hybridMultilevel"/>
    <w:tmpl w:val="42845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6108"/>
    <w:multiLevelType w:val="hybridMultilevel"/>
    <w:tmpl w:val="50202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F3855"/>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57E660B"/>
    <w:multiLevelType w:val="hybridMultilevel"/>
    <w:tmpl w:val="6C1E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A53BAB"/>
    <w:multiLevelType w:val="hybridMultilevel"/>
    <w:tmpl w:val="ACC2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A31B0"/>
    <w:multiLevelType w:val="hybridMultilevel"/>
    <w:tmpl w:val="BC661A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72A74F8"/>
    <w:multiLevelType w:val="hybridMultilevel"/>
    <w:tmpl w:val="D834CD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9472C57"/>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D1F0D87"/>
    <w:multiLevelType w:val="hybridMultilevel"/>
    <w:tmpl w:val="6E7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784FD8"/>
    <w:multiLevelType w:val="hybridMultilevel"/>
    <w:tmpl w:val="977CE0C6"/>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031578B"/>
    <w:multiLevelType w:val="hybridMultilevel"/>
    <w:tmpl w:val="5FCA64E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1355C5B"/>
    <w:multiLevelType w:val="hybridMultilevel"/>
    <w:tmpl w:val="0B202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3875B1"/>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D31D6A"/>
    <w:multiLevelType w:val="hybridMultilevel"/>
    <w:tmpl w:val="86C0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391859"/>
    <w:multiLevelType w:val="hybridMultilevel"/>
    <w:tmpl w:val="628C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F9547E"/>
    <w:multiLevelType w:val="hybridMultilevel"/>
    <w:tmpl w:val="622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0D21DA"/>
    <w:multiLevelType w:val="hybridMultilevel"/>
    <w:tmpl w:val="BCF22A1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1C3E33F9"/>
    <w:multiLevelType w:val="hybridMultilevel"/>
    <w:tmpl w:val="C1E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A7785B"/>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B60C21"/>
    <w:multiLevelType w:val="hybridMultilevel"/>
    <w:tmpl w:val="0F08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C766D0"/>
    <w:multiLevelType w:val="hybridMultilevel"/>
    <w:tmpl w:val="16BC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564CD4"/>
    <w:multiLevelType w:val="hybridMultilevel"/>
    <w:tmpl w:val="7E028200"/>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AC614B"/>
    <w:multiLevelType w:val="hybridMultilevel"/>
    <w:tmpl w:val="9FDE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50778F"/>
    <w:multiLevelType w:val="hybridMultilevel"/>
    <w:tmpl w:val="42DC7720"/>
    <w:lvl w:ilvl="0" w:tplc="C1543C58">
      <w:start w:val="1"/>
      <w:numFmt w:val="upperRoman"/>
      <w:lvlText w:val="%1."/>
      <w:lvlJc w:val="right"/>
      <w:pPr>
        <w:ind w:left="720" w:hanging="720"/>
      </w:pPr>
      <w:rPr>
        <w:rFonts w:hint="default"/>
        <w:b/>
        <w:bCs/>
      </w:rPr>
    </w:lvl>
    <w:lvl w:ilvl="1" w:tplc="04090015">
      <w:start w:val="1"/>
      <w:numFmt w:val="upp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775069"/>
    <w:multiLevelType w:val="hybridMultilevel"/>
    <w:tmpl w:val="46CE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51FD3"/>
    <w:multiLevelType w:val="hybridMultilevel"/>
    <w:tmpl w:val="C1E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C46D62"/>
    <w:multiLevelType w:val="hybridMultilevel"/>
    <w:tmpl w:val="28628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E6F0C9B"/>
    <w:multiLevelType w:val="hybridMultilevel"/>
    <w:tmpl w:val="94DC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D60DE7"/>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45A2B71"/>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365944DA"/>
    <w:multiLevelType w:val="hybridMultilevel"/>
    <w:tmpl w:val="4B1A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101336"/>
    <w:multiLevelType w:val="hybridMultilevel"/>
    <w:tmpl w:val="4BA0891C"/>
    <w:lvl w:ilvl="0" w:tplc="4A2E36F0">
      <w:start w:val="2"/>
      <w:numFmt w:val="bullet"/>
      <w:lvlText w:val=""/>
      <w:lvlJc w:val="left"/>
      <w:pPr>
        <w:ind w:left="720" w:hanging="360"/>
      </w:pPr>
      <w:rPr>
        <w:rFonts w:ascii="Symbol" w:eastAsia="Calibri" w:hAnsi="Symbol" w:cs="Times New Roman" w:hint="default"/>
      </w:rPr>
    </w:lvl>
    <w:lvl w:ilvl="1" w:tplc="83E0B058">
      <w:start w:val="4"/>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3F4576"/>
    <w:multiLevelType w:val="hybridMultilevel"/>
    <w:tmpl w:val="BA12DB5E"/>
    <w:lvl w:ilvl="0" w:tplc="4A2E36F0">
      <w:start w:val="2"/>
      <w:numFmt w:val="bullet"/>
      <w:lvlText w:val=""/>
      <w:lvlJc w:val="left"/>
      <w:pPr>
        <w:ind w:left="720" w:hanging="360"/>
      </w:pPr>
      <w:rPr>
        <w:rFonts w:ascii="Symbol" w:eastAsia="Calibri" w:hAnsi="Symbol" w:cs="Times New Roman" w:hint="default"/>
      </w:rPr>
    </w:lvl>
    <w:lvl w:ilvl="1" w:tplc="352E8EF6">
      <w:start w:val="4"/>
      <w:numFmt w:val="bullet"/>
      <w:lvlText w:val="•"/>
      <w:lvlJc w:val="left"/>
      <w:pPr>
        <w:ind w:left="1830" w:hanging="75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F568A7"/>
    <w:multiLevelType w:val="hybridMultilevel"/>
    <w:tmpl w:val="CFAE0498"/>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3C053F15"/>
    <w:multiLevelType w:val="hybridMultilevel"/>
    <w:tmpl w:val="8FB4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4305A3"/>
    <w:multiLevelType w:val="hybridMultilevel"/>
    <w:tmpl w:val="D17E57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1FB7E11"/>
    <w:multiLevelType w:val="hybridMultilevel"/>
    <w:tmpl w:val="63B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E87FAF"/>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623673D"/>
    <w:multiLevelType w:val="hybridMultilevel"/>
    <w:tmpl w:val="B824A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5D0D87"/>
    <w:multiLevelType w:val="hybridMultilevel"/>
    <w:tmpl w:val="24A2CD98"/>
    <w:lvl w:ilvl="0" w:tplc="D0FCFE74">
      <w:start w:val="1"/>
      <w:numFmt w:val="decimal"/>
      <w:lvlText w:val="%1)"/>
      <w:lvlJc w:val="left"/>
      <w:pPr>
        <w:ind w:left="2070" w:hanging="144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 w15:restartNumberingAfterBreak="0">
    <w:nsid w:val="4787533E"/>
    <w:multiLevelType w:val="hybridMultilevel"/>
    <w:tmpl w:val="2B90BBBA"/>
    <w:lvl w:ilvl="0" w:tplc="4A2E36F0">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81286D"/>
    <w:multiLevelType w:val="hybridMultilevel"/>
    <w:tmpl w:val="379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A62B51"/>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4B1D54B8"/>
    <w:multiLevelType w:val="hybridMultilevel"/>
    <w:tmpl w:val="C650A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B80498"/>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 w15:restartNumberingAfterBreak="0">
    <w:nsid w:val="544E7A07"/>
    <w:multiLevelType w:val="hybridMultilevel"/>
    <w:tmpl w:val="86C0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2D357A"/>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9" w15:restartNumberingAfterBreak="0">
    <w:nsid w:val="59FA0E5C"/>
    <w:multiLevelType w:val="hybridMultilevel"/>
    <w:tmpl w:val="480C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2F7F06"/>
    <w:multiLevelType w:val="hybridMultilevel"/>
    <w:tmpl w:val="3256738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7437CF"/>
    <w:multiLevelType w:val="hybridMultilevel"/>
    <w:tmpl w:val="12440C54"/>
    <w:lvl w:ilvl="0" w:tplc="02FA90F2">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062099"/>
    <w:multiLevelType w:val="hybridMultilevel"/>
    <w:tmpl w:val="67A0FCC2"/>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15:restartNumberingAfterBreak="0">
    <w:nsid w:val="60990AF8"/>
    <w:multiLevelType w:val="hybridMultilevel"/>
    <w:tmpl w:val="113EDC40"/>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4" w15:restartNumberingAfterBreak="0">
    <w:nsid w:val="670273E0"/>
    <w:multiLevelType w:val="hybridMultilevel"/>
    <w:tmpl w:val="754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225D37"/>
    <w:multiLevelType w:val="hybridMultilevel"/>
    <w:tmpl w:val="82EA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135514"/>
    <w:multiLevelType w:val="hybridMultilevel"/>
    <w:tmpl w:val="5FE695A2"/>
    <w:lvl w:ilvl="0" w:tplc="584A99A8">
      <w:start w:val="1"/>
      <w:numFmt w:val="decimal"/>
      <w:lvlText w:val="%1."/>
      <w:lvlJc w:val="left"/>
      <w:pPr>
        <w:ind w:left="2430" w:hanging="3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7" w15:restartNumberingAfterBreak="0">
    <w:nsid w:val="6DED7ED7"/>
    <w:multiLevelType w:val="hybridMultilevel"/>
    <w:tmpl w:val="F790E506"/>
    <w:lvl w:ilvl="0" w:tplc="4A2E36F0">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9A6387"/>
    <w:multiLevelType w:val="hybridMultilevel"/>
    <w:tmpl w:val="DD54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1615A34"/>
    <w:multiLevelType w:val="hybridMultilevel"/>
    <w:tmpl w:val="7834CB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1B56F2B"/>
    <w:multiLevelType w:val="hybridMultilevel"/>
    <w:tmpl w:val="41A6F2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1BF7BB3"/>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A416F4C"/>
    <w:multiLevelType w:val="hybridMultilevel"/>
    <w:tmpl w:val="1826D93A"/>
    <w:lvl w:ilvl="0" w:tplc="584A99A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373F86"/>
    <w:multiLevelType w:val="hybridMultilevel"/>
    <w:tmpl w:val="B3DCB2E2"/>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4" w15:restartNumberingAfterBreak="0">
    <w:nsid w:val="7E735955"/>
    <w:multiLevelType w:val="hybridMultilevel"/>
    <w:tmpl w:val="CA5C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F19CF"/>
    <w:multiLevelType w:val="hybridMultilevel"/>
    <w:tmpl w:val="C44AD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D3458E"/>
    <w:multiLevelType w:val="hybridMultilevel"/>
    <w:tmpl w:val="93A45E46"/>
    <w:lvl w:ilvl="0" w:tplc="58EE068C">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B8029B"/>
    <w:multiLevelType w:val="hybridMultilevel"/>
    <w:tmpl w:val="68CA8ADC"/>
    <w:lvl w:ilvl="0" w:tplc="58EE068C">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33"/>
  </w:num>
  <w:num w:numId="4">
    <w:abstractNumId w:val="34"/>
  </w:num>
  <w:num w:numId="5">
    <w:abstractNumId w:val="57"/>
  </w:num>
  <w:num w:numId="6">
    <w:abstractNumId w:val="40"/>
  </w:num>
  <w:num w:numId="7">
    <w:abstractNumId w:val="42"/>
  </w:num>
  <w:num w:numId="8">
    <w:abstractNumId w:val="51"/>
  </w:num>
  <w:num w:numId="9">
    <w:abstractNumId w:val="1"/>
    <w:lvlOverride w:ilvl="0">
      <w:lvl w:ilvl="0">
        <w:numFmt w:val="bullet"/>
        <w:lvlText w:val=""/>
        <w:legacy w:legacy="1" w:legacySpace="0" w:legacyIndent="0"/>
        <w:lvlJc w:val="left"/>
        <w:rPr>
          <w:rFonts w:ascii="Symbol" w:hAnsi="Symbol" w:hint="default"/>
          <w:sz w:val="22"/>
        </w:rPr>
      </w:lvl>
    </w:lvlOverride>
  </w:num>
  <w:num w:numId="10">
    <w:abstractNumId w:val="0"/>
  </w:num>
  <w:num w:numId="11">
    <w:abstractNumId w:val="66"/>
  </w:num>
  <w:num w:numId="12">
    <w:abstractNumId w:val="67"/>
  </w:num>
  <w:num w:numId="13">
    <w:abstractNumId w:val="65"/>
  </w:num>
  <w:num w:numId="14">
    <w:abstractNumId w:val="32"/>
  </w:num>
  <w:num w:numId="15">
    <w:abstractNumId w:val="41"/>
  </w:num>
  <w:num w:numId="16">
    <w:abstractNumId w:val="10"/>
  </w:num>
  <w:num w:numId="17">
    <w:abstractNumId w:val="56"/>
  </w:num>
  <w:num w:numId="18">
    <w:abstractNumId w:val="62"/>
  </w:num>
  <w:num w:numId="19">
    <w:abstractNumId w:val="50"/>
  </w:num>
  <w:num w:numId="20">
    <w:abstractNumId w:val="26"/>
  </w:num>
  <w:num w:numId="21">
    <w:abstractNumId w:val="16"/>
  </w:num>
  <w:num w:numId="22">
    <w:abstractNumId w:val="64"/>
  </w:num>
  <w:num w:numId="23">
    <w:abstractNumId w:val="24"/>
  </w:num>
  <w:num w:numId="24">
    <w:abstractNumId w:val="43"/>
  </w:num>
  <w:num w:numId="25">
    <w:abstractNumId w:val="54"/>
  </w:num>
  <w:num w:numId="26">
    <w:abstractNumId w:val="55"/>
  </w:num>
  <w:num w:numId="27">
    <w:abstractNumId w:val="6"/>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7"/>
  </w:num>
  <w:num w:numId="31">
    <w:abstractNumId w:val="49"/>
  </w:num>
  <w:num w:numId="32">
    <w:abstractNumId w:val="21"/>
  </w:num>
  <w:num w:numId="33">
    <w:abstractNumId w:val="5"/>
  </w:num>
  <w:num w:numId="34">
    <w:abstractNumId w:val="58"/>
  </w:num>
  <w:num w:numId="35">
    <w:abstractNumId w:val="22"/>
  </w:num>
  <w:num w:numId="36">
    <w:abstractNumId w:val="38"/>
  </w:num>
  <w:num w:numId="37">
    <w:abstractNumId w:val="59"/>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3"/>
  </w:num>
  <w:num w:numId="41">
    <w:abstractNumId w:val="20"/>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num>
  <w:num w:numId="44">
    <w:abstractNumId w:val="37"/>
  </w:num>
  <w:num w:numId="45">
    <w:abstractNumId w:val="39"/>
  </w:num>
  <w:num w:numId="46">
    <w:abstractNumId w:val="61"/>
  </w:num>
  <w:num w:numId="47">
    <w:abstractNumId w:val="14"/>
  </w:num>
  <w:num w:numId="48">
    <w:abstractNumId w:val="23"/>
  </w:num>
  <w:num w:numId="49">
    <w:abstractNumId w:val="35"/>
  </w:num>
  <w:num w:numId="50">
    <w:abstractNumId w:val="31"/>
  </w:num>
  <w:num w:numId="51">
    <w:abstractNumId w:val="9"/>
  </w:num>
  <w:num w:numId="52">
    <w:abstractNumId w:val="4"/>
  </w:num>
  <w:num w:numId="53">
    <w:abstractNumId w:val="48"/>
  </w:num>
  <w:num w:numId="54">
    <w:abstractNumId w:val="46"/>
  </w:num>
  <w:num w:numId="55">
    <w:abstractNumId w:val="63"/>
  </w:num>
  <w:num w:numId="56">
    <w:abstractNumId w:val="12"/>
  </w:num>
  <w:num w:numId="57">
    <w:abstractNumId w:val="11"/>
  </w:num>
  <w:num w:numId="58">
    <w:abstractNumId w:val="52"/>
  </w:num>
  <w:num w:numId="59">
    <w:abstractNumId w:val="18"/>
  </w:num>
  <w:num w:numId="60">
    <w:abstractNumId w:val="53"/>
  </w:num>
  <w:num w:numId="61">
    <w:abstractNumId w:val="36"/>
  </w:num>
  <w:num w:numId="62">
    <w:abstractNumId w:val="47"/>
  </w:num>
  <w:num w:numId="63">
    <w:abstractNumId w:val="2"/>
  </w:num>
  <w:num w:numId="64">
    <w:abstractNumId w:val="27"/>
  </w:num>
  <w:num w:numId="65">
    <w:abstractNumId w:val="15"/>
  </w:num>
  <w:num w:numId="66">
    <w:abstractNumId w:val="19"/>
  </w:num>
  <w:num w:numId="67">
    <w:abstractNumId w:val="60"/>
  </w:num>
  <w:num w:numId="68">
    <w:abstractNumId w:val="17"/>
  </w:num>
  <w:num w:numId="69">
    <w:abstractNumId w:val="28"/>
  </w:num>
  <w:num w:numId="70">
    <w:abstractNumId w:val="29"/>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boo, Gaurav">
    <w15:presenceInfo w15:providerId="AD" w15:userId="S-1-5-21-1407069837-2091007605-538272213-13722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fr-BE" w:vendorID="64" w:dllVersion="131078" w:nlCheck="1" w:checkStyle="0"/>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15AA"/>
    <w:rsid w:val="0000195E"/>
    <w:rsid w:val="00002912"/>
    <w:rsid w:val="00002A07"/>
    <w:rsid w:val="00006948"/>
    <w:rsid w:val="00007D02"/>
    <w:rsid w:val="000123B7"/>
    <w:rsid w:val="00013532"/>
    <w:rsid w:val="000214AB"/>
    <w:rsid w:val="0002285D"/>
    <w:rsid w:val="00024786"/>
    <w:rsid w:val="000259DC"/>
    <w:rsid w:val="00025DDC"/>
    <w:rsid w:val="000263C9"/>
    <w:rsid w:val="00026F68"/>
    <w:rsid w:val="00030399"/>
    <w:rsid w:val="00031A54"/>
    <w:rsid w:val="00031B3E"/>
    <w:rsid w:val="00032427"/>
    <w:rsid w:val="00035718"/>
    <w:rsid w:val="00036322"/>
    <w:rsid w:val="00036404"/>
    <w:rsid w:val="000374E9"/>
    <w:rsid w:val="000379CC"/>
    <w:rsid w:val="00041CE6"/>
    <w:rsid w:val="000428F4"/>
    <w:rsid w:val="00042F6F"/>
    <w:rsid w:val="0004350D"/>
    <w:rsid w:val="00043DFD"/>
    <w:rsid w:val="00043E9D"/>
    <w:rsid w:val="0004588F"/>
    <w:rsid w:val="000458BE"/>
    <w:rsid w:val="0004715A"/>
    <w:rsid w:val="00047E3B"/>
    <w:rsid w:val="000506A6"/>
    <w:rsid w:val="00050CD4"/>
    <w:rsid w:val="00052357"/>
    <w:rsid w:val="00052B52"/>
    <w:rsid w:val="00053677"/>
    <w:rsid w:val="00055E18"/>
    <w:rsid w:val="00056025"/>
    <w:rsid w:val="000607A5"/>
    <w:rsid w:val="00062009"/>
    <w:rsid w:val="00063084"/>
    <w:rsid w:val="0006586B"/>
    <w:rsid w:val="000665FB"/>
    <w:rsid w:val="00071916"/>
    <w:rsid w:val="00072EF5"/>
    <w:rsid w:val="00073C43"/>
    <w:rsid w:val="000757C1"/>
    <w:rsid w:val="00075A1E"/>
    <w:rsid w:val="00082013"/>
    <w:rsid w:val="0008277C"/>
    <w:rsid w:val="00083DF6"/>
    <w:rsid w:val="00084362"/>
    <w:rsid w:val="000844C5"/>
    <w:rsid w:val="000850E0"/>
    <w:rsid w:val="00085284"/>
    <w:rsid w:val="000856CC"/>
    <w:rsid w:val="00086FCF"/>
    <w:rsid w:val="00087846"/>
    <w:rsid w:val="00087921"/>
    <w:rsid w:val="00090EED"/>
    <w:rsid w:val="00091935"/>
    <w:rsid w:val="00091F2D"/>
    <w:rsid w:val="00092B1C"/>
    <w:rsid w:val="00093B3F"/>
    <w:rsid w:val="00093D8D"/>
    <w:rsid w:val="00095A23"/>
    <w:rsid w:val="00095A8C"/>
    <w:rsid w:val="00096323"/>
    <w:rsid w:val="0009662C"/>
    <w:rsid w:val="00096756"/>
    <w:rsid w:val="00096B47"/>
    <w:rsid w:val="00097A2B"/>
    <w:rsid w:val="000A2584"/>
    <w:rsid w:val="000A26D1"/>
    <w:rsid w:val="000A3121"/>
    <w:rsid w:val="000A36A2"/>
    <w:rsid w:val="000A41B1"/>
    <w:rsid w:val="000A6332"/>
    <w:rsid w:val="000B07B8"/>
    <w:rsid w:val="000B090F"/>
    <w:rsid w:val="000B205C"/>
    <w:rsid w:val="000B38E5"/>
    <w:rsid w:val="000B5236"/>
    <w:rsid w:val="000B60B9"/>
    <w:rsid w:val="000B75D3"/>
    <w:rsid w:val="000C02CF"/>
    <w:rsid w:val="000C0790"/>
    <w:rsid w:val="000C0D95"/>
    <w:rsid w:val="000C0FA1"/>
    <w:rsid w:val="000C121A"/>
    <w:rsid w:val="000C2579"/>
    <w:rsid w:val="000C30AD"/>
    <w:rsid w:val="000C59E7"/>
    <w:rsid w:val="000C68C1"/>
    <w:rsid w:val="000C73BA"/>
    <w:rsid w:val="000C7F90"/>
    <w:rsid w:val="000D0CEC"/>
    <w:rsid w:val="000D0EE9"/>
    <w:rsid w:val="000D1186"/>
    <w:rsid w:val="000D2C68"/>
    <w:rsid w:val="000D6024"/>
    <w:rsid w:val="000D717C"/>
    <w:rsid w:val="000D7FEC"/>
    <w:rsid w:val="000E1326"/>
    <w:rsid w:val="000E1FD1"/>
    <w:rsid w:val="000E21A7"/>
    <w:rsid w:val="000E22CD"/>
    <w:rsid w:val="000E2EA7"/>
    <w:rsid w:val="000E5212"/>
    <w:rsid w:val="000E63DB"/>
    <w:rsid w:val="000E6C2E"/>
    <w:rsid w:val="000E7048"/>
    <w:rsid w:val="000F018D"/>
    <w:rsid w:val="000F06D5"/>
    <w:rsid w:val="000F11DB"/>
    <w:rsid w:val="000F17F3"/>
    <w:rsid w:val="000F261D"/>
    <w:rsid w:val="000F7D1A"/>
    <w:rsid w:val="00100399"/>
    <w:rsid w:val="001003A2"/>
    <w:rsid w:val="0010053F"/>
    <w:rsid w:val="00101AA0"/>
    <w:rsid w:val="00103655"/>
    <w:rsid w:val="00104E6C"/>
    <w:rsid w:val="00105122"/>
    <w:rsid w:val="0010716B"/>
    <w:rsid w:val="001073F3"/>
    <w:rsid w:val="001076E6"/>
    <w:rsid w:val="001079CC"/>
    <w:rsid w:val="00110383"/>
    <w:rsid w:val="00111F50"/>
    <w:rsid w:val="00112AB8"/>
    <w:rsid w:val="001138C6"/>
    <w:rsid w:val="001169E4"/>
    <w:rsid w:val="001205C1"/>
    <w:rsid w:val="00120878"/>
    <w:rsid w:val="00121F0A"/>
    <w:rsid w:val="00122A5E"/>
    <w:rsid w:val="001239D2"/>
    <w:rsid w:val="001240F7"/>
    <w:rsid w:val="001258AF"/>
    <w:rsid w:val="00126325"/>
    <w:rsid w:val="00127C0C"/>
    <w:rsid w:val="001325B2"/>
    <w:rsid w:val="00132986"/>
    <w:rsid w:val="00132CD7"/>
    <w:rsid w:val="001371C7"/>
    <w:rsid w:val="001377E5"/>
    <w:rsid w:val="00140CDC"/>
    <w:rsid w:val="0014106C"/>
    <w:rsid w:val="001447A3"/>
    <w:rsid w:val="00145C3E"/>
    <w:rsid w:val="001473C8"/>
    <w:rsid w:val="00151185"/>
    <w:rsid w:val="001518FE"/>
    <w:rsid w:val="00151D38"/>
    <w:rsid w:val="001531F1"/>
    <w:rsid w:val="001531FD"/>
    <w:rsid w:val="001548F0"/>
    <w:rsid w:val="00157BF6"/>
    <w:rsid w:val="001621D9"/>
    <w:rsid w:val="00162271"/>
    <w:rsid w:val="001629B8"/>
    <w:rsid w:val="00162EF2"/>
    <w:rsid w:val="001643AE"/>
    <w:rsid w:val="00164668"/>
    <w:rsid w:val="001654CD"/>
    <w:rsid w:val="0016557F"/>
    <w:rsid w:val="0016566F"/>
    <w:rsid w:val="00165715"/>
    <w:rsid w:val="00166182"/>
    <w:rsid w:val="0016736A"/>
    <w:rsid w:val="0016739C"/>
    <w:rsid w:val="0017005D"/>
    <w:rsid w:val="001715D4"/>
    <w:rsid w:val="00172067"/>
    <w:rsid w:val="0017655F"/>
    <w:rsid w:val="00176FBE"/>
    <w:rsid w:val="001775B3"/>
    <w:rsid w:val="0018132E"/>
    <w:rsid w:val="00185890"/>
    <w:rsid w:val="00185D09"/>
    <w:rsid w:val="0018724B"/>
    <w:rsid w:val="001910B5"/>
    <w:rsid w:val="00191911"/>
    <w:rsid w:val="00192C40"/>
    <w:rsid w:val="00193C66"/>
    <w:rsid w:val="00194A4B"/>
    <w:rsid w:val="001959D6"/>
    <w:rsid w:val="00196EE8"/>
    <w:rsid w:val="001A0708"/>
    <w:rsid w:val="001A3481"/>
    <w:rsid w:val="001A362D"/>
    <w:rsid w:val="001A6D6B"/>
    <w:rsid w:val="001A7A16"/>
    <w:rsid w:val="001B0149"/>
    <w:rsid w:val="001B1995"/>
    <w:rsid w:val="001B30CB"/>
    <w:rsid w:val="001B4EC8"/>
    <w:rsid w:val="001B515D"/>
    <w:rsid w:val="001B6162"/>
    <w:rsid w:val="001C065E"/>
    <w:rsid w:val="001C164D"/>
    <w:rsid w:val="001C2F65"/>
    <w:rsid w:val="001C36BD"/>
    <w:rsid w:val="001C3CCB"/>
    <w:rsid w:val="001C3F15"/>
    <w:rsid w:val="001C40AD"/>
    <w:rsid w:val="001C4715"/>
    <w:rsid w:val="001C4B9F"/>
    <w:rsid w:val="001C4E66"/>
    <w:rsid w:val="001C4F2E"/>
    <w:rsid w:val="001C6779"/>
    <w:rsid w:val="001C6CBB"/>
    <w:rsid w:val="001C721E"/>
    <w:rsid w:val="001C727B"/>
    <w:rsid w:val="001C7749"/>
    <w:rsid w:val="001C7EF4"/>
    <w:rsid w:val="001D0B36"/>
    <w:rsid w:val="001D128C"/>
    <w:rsid w:val="001D2632"/>
    <w:rsid w:val="001D2873"/>
    <w:rsid w:val="001D362F"/>
    <w:rsid w:val="001D3AE1"/>
    <w:rsid w:val="001D598C"/>
    <w:rsid w:val="001D5B97"/>
    <w:rsid w:val="001D68BA"/>
    <w:rsid w:val="001D7296"/>
    <w:rsid w:val="001D77B2"/>
    <w:rsid w:val="001E0B76"/>
    <w:rsid w:val="001E1353"/>
    <w:rsid w:val="001E2226"/>
    <w:rsid w:val="001E49CF"/>
    <w:rsid w:val="001E7B9A"/>
    <w:rsid w:val="001F0A76"/>
    <w:rsid w:val="001F0BFF"/>
    <w:rsid w:val="001F0CBE"/>
    <w:rsid w:val="001F4BDC"/>
    <w:rsid w:val="001F4D58"/>
    <w:rsid w:val="001F7A1D"/>
    <w:rsid w:val="00200066"/>
    <w:rsid w:val="00201B9E"/>
    <w:rsid w:val="00201FF4"/>
    <w:rsid w:val="002034C3"/>
    <w:rsid w:val="00206FA5"/>
    <w:rsid w:val="00207402"/>
    <w:rsid w:val="00207604"/>
    <w:rsid w:val="00207E5C"/>
    <w:rsid w:val="00210C2F"/>
    <w:rsid w:val="00212DC9"/>
    <w:rsid w:val="002137E2"/>
    <w:rsid w:val="002152B9"/>
    <w:rsid w:val="00215C81"/>
    <w:rsid w:val="00216530"/>
    <w:rsid w:val="00217C94"/>
    <w:rsid w:val="00220F5D"/>
    <w:rsid w:val="0022147A"/>
    <w:rsid w:val="00221CDE"/>
    <w:rsid w:val="00223443"/>
    <w:rsid w:val="00225703"/>
    <w:rsid w:val="00225A4C"/>
    <w:rsid w:val="0022649C"/>
    <w:rsid w:val="0023046F"/>
    <w:rsid w:val="00230BCE"/>
    <w:rsid w:val="00231617"/>
    <w:rsid w:val="002318CC"/>
    <w:rsid w:val="00231BF8"/>
    <w:rsid w:val="00232165"/>
    <w:rsid w:val="00232EDB"/>
    <w:rsid w:val="002348B2"/>
    <w:rsid w:val="00235890"/>
    <w:rsid w:val="00235A10"/>
    <w:rsid w:val="00236549"/>
    <w:rsid w:val="002368BA"/>
    <w:rsid w:val="00240A26"/>
    <w:rsid w:val="00240AC5"/>
    <w:rsid w:val="00240DCF"/>
    <w:rsid w:val="002415A1"/>
    <w:rsid w:val="00241F94"/>
    <w:rsid w:val="002451C6"/>
    <w:rsid w:val="00245C22"/>
    <w:rsid w:val="00246223"/>
    <w:rsid w:val="00253B1D"/>
    <w:rsid w:val="00254474"/>
    <w:rsid w:val="002618EB"/>
    <w:rsid w:val="00262458"/>
    <w:rsid w:val="00262F7F"/>
    <w:rsid w:val="00271E08"/>
    <w:rsid w:val="002735DA"/>
    <w:rsid w:val="002737BC"/>
    <w:rsid w:val="00274BA2"/>
    <w:rsid w:val="00275B91"/>
    <w:rsid w:val="00280F54"/>
    <w:rsid w:val="00281B06"/>
    <w:rsid w:val="002825A3"/>
    <w:rsid w:val="00283CE5"/>
    <w:rsid w:val="00285C27"/>
    <w:rsid w:val="002873A4"/>
    <w:rsid w:val="00291457"/>
    <w:rsid w:val="00291525"/>
    <w:rsid w:val="00292E0B"/>
    <w:rsid w:val="002A00E0"/>
    <w:rsid w:val="002A0BD5"/>
    <w:rsid w:val="002A2571"/>
    <w:rsid w:val="002A2F3D"/>
    <w:rsid w:val="002A4E37"/>
    <w:rsid w:val="002A5030"/>
    <w:rsid w:val="002A7007"/>
    <w:rsid w:val="002A724F"/>
    <w:rsid w:val="002B0AAD"/>
    <w:rsid w:val="002B0DB4"/>
    <w:rsid w:val="002B148E"/>
    <w:rsid w:val="002B16A3"/>
    <w:rsid w:val="002B36E3"/>
    <w:rsid w:val="002B4F16"/>
    <w:rsid w:val="002B6114"/>
    <w:rsid w:val="002B7F97"/>
    <w:rsid w:val="002C09AA"/>
    <w:rsid w:val="002C0C45"/>
    <w:rsid w:val="002C15AD"/>
    <w:rsid w:val="002C2FED"/>
    <w:rsid w:val="002C3363"/>
    <w:rsid w:val="002C42F4"/>
    <w:rsid w:val="002C5767"/>
    <w:rsid w:val="002C58E1"/>
    <w:rsid w:val="002C5DA5"/>
    <w:rsid w:val="002C7856"/>
    <w:rsid w:val="002C7C76"/>
    <w:rsid w:val="002D4089"/>
    <w:rsid w:val="002D55AE"/>
    <w:rsid w:val="002D6051"/>
    <w:rsid w:val="002D6887"/>
    <w:rsid w:val="002E022D"/>
    <w:rsid w:val="002E02B5"/>
    <w:rsid w:val="002E3AF3"/>
    <w:rsid w:val="002E44B9"/>
    <w:rsid w:val="002F045D"/>
    <w:rsid w:val="002F1360"/>
    <w:rsid w:val="002F1694"/>
    <w:rsid w:val="002F188A"/>
    <w:rsid w:val="002F4A45"/>
    <w:rsid w:val="002F4E02"/>
    <w:rsid w:val="002F4E74"/>
    <w:rsid w:val="002F5263"/>
    <w:rsid w:val="00301C07"/>
    <w:rsid w:val="0030232C"/>
    <w:rsid w:val="003035D7"/>
    <w:rsid w:val="00303C27"/>
    <w:rsid w:val="003042F0"/>
    <w:rsid w:val="00304EDF"/>
    <w:rsid w:val="0030589F"/>
    <w:rsid w:val="00306AE9"/>
    <w:rsid w:val="00307911"/>
    <w:rsid w:val="0031046F"/>
    <w:rsid w:val="00311E28"/>
    <w:rsid w:val="00314508"/>
    <w:rsid w:val="0031516D"/>
    <w:rsid w:val="003202E3"/>
    <w:rsid w:val="00321447"/>
    <w:rsid w:val="00322B36"/>
    <w:rsid w:val="0032317A"/>
    <w:rsid w:val="0032330A"/>
    <w:rsid w:val="00323BC0"/>
    <w:rsid w:val="00323CB0"/>
    <w:rsid w:val="00323DA8"/>
    <w:rsid w:val="00324F4F"/>
    <w:rsid w:val="00325CB3"/>
    <w:rsid w:val="00327E25"/>
    <w:rsid w:val="003315A2"/>
    <w:rsid w:val="00332B45"/>
    <w:rsid w:val="0033443F"/>
    <w:rsid w:val="00334ECC"/>
    <w:rsid w:val="00336639"/>
    <w:rsid w:val="003429FF"/>
    <w:rsid w:val="00343ADC"/>
    <w:rsid w:val="0034464D"/>
    <w:rsid w:val="00344CAE"/>
    <w:rsid w:val="0034588D"/>
    <w:rsid w:val="00350061"/>
    <w:rsid w:val="00351F12"/>
    <w:rsid w:val="00352438"/>
    <w:rsid w:val="003528D6"/>
    <w:rsid w:val="00352B7C"/>
    <w:rsid w:val="003538B5"/>
    <w:rsid w:val="003548A7"/>
    <w:rsid w:val="00356D6B"/>
    <w:rsid w:val="00356DBC"/>
    <w:rsid w:val="00356DE6"/>
    <w:rsid w:val="00357074"/>
    <w:rsid w:val="00357D84"/>
    <w:rsid w:val="0036021A"/>
    <w:rsid w:val="00360552"/>
    <w:rsid w:val="003618A6"/>
    <w:rsid w:val="00361C4E"/>
    <w:rsid w:val="00362245"/>
    <w:rsid w:val="003624D2"/>
    <w:rsid w:val="0036331E"/>
    <w:rsid w:val="003639F7"/>
    <w:rsid w:val="00365985"/>
    <w:rsid w:val="00366145"/>
    <w:rsid w:val="0036775B"/>
    <w:rsid w:val="00370FD0"/>
    <w:rsid w:val="00372DC5"/>
    <w:rsid w:val="00372EBF"/>
    <w:rsid w:val="0037484D"/>
    <w:rsid w:val="00375727"/>
    <w:rsid w:val="003759B1"/>
    <w:rsid w:val="00376105"/>
    <w:rsid w:val="0037735F"/>
    <w:rsid w:val="00380354"/>
    <w:rsid w:val="00381C21"/>
    <w:rsid w:val="0038648B"/>
    <w:rsid w:val="00390EA3"/>
    <w:rsid w:val="00391AB6"/>
    <w:rsid w:val="00395195"/>
    <w:rsid w:val="003958D2"/>
    <w:rsid w:val="0039681E"/>
    <w:rsid w:val="00396A2F"/>
    <w:rsid w:val="00397F7B"/>
    <w:rsid w:val="003A24AF"/>
    <w:rsid w:val="003A285D"/>
    <w:rsid w:val="003A3658"/>
    <w:rsid w:val="003A4CED"/>
    <w:rsid w:val="003A6835"/>
    <w:rsid w:val="003A6C09"/>
    <w:rsid w:val="003A72EC"/>
    <w:rsid w:val="003A7DB1"/>
    <w:rsid w:val="003B0152"/>
    <w:rsid w:val="003B1734"/>
    <w:rsid w:val="003B2B8C"/>
    <w:rsid w:val="003B31AF"/>
    <w:rsid w:val="003B433C"/>
    <w:rsid w:val="003B435B"/>
    <w:rsid w:val="003B5202"/>
    <w:rsid w:val="003B563F"/>
    <w:rsid w:val="003B6B61"/>
    <w:rsid w:val="003C080E"/>
    <w:rsid w:val="003C2A2C"/>
    <w:rsid w:val="003C3868"/>
    <w:rsid w:val="003C3FC8"/>
    <w:rsid w:val="003C5B9C"/>
    <w:rsid w:val="003C7363"/>
    <w:rsid w:val="003C783A"/>
    <w:rsid w:val="003D1542"/>
    <w:rsid w:val="003D247B"/>
    <w:rsid w:val="003D2AC3"/>
    <w:rsid w:val="003D3AEA"/>
    <w:rsid w:val="003D4374"/>
    <w:rsid w:val="003D6BE1"/>
    <w:rsid w:val="003D704D"/>
    <w:rsid w:val="003D765F"/>
    <w:rsid w:val="003D7CA6"/>
    <w:rsid w:val="003E189F"/>
    <w:rsid w:val="003E230F"/>
    <w:rsid w:val="003E3634"/>
    <w:rsid w:val="003E39BF"/>
    <w:rsid w:val="003E3CE8"/>
    <w:rsid w:val="003E4620"/>
    <w:rsid w:val="003E71F8"/>
    <w:rsid w:val="003E728B"/>
    <w:rsid w:val="003F0177"/>
    <w:rsid w:val="003F1889"/>
    <w:rsid w:val="003F427C"/>
    <w:rsid w:val="003F54CE"/>
    <w:rsid w:val="003F7EF2"/>
    <w:rsid w:val="0040102B"/>
    <w:rsid w:val="004025FF"/>
    <w:rsid w:val="004034EA"/>
    <w:rsid w:val="00404373"/>
    <w:rsid w:val="00404C12"/>
    <w:rsid w:val="0040693A"/>
    <w:rsid w:val="004070CD"/>
    <w:rsid w:val="00410AAA"/>
    <w:rsid w:val="004110A9"/>
    <w:rsid w:val="00411B5F"/>
    <w:rsid w:val="004121C2"/>
    <w:rsid w:val="00413294"/>
    <w:rsid w:val="004134BA"/>
    <w:rsid w:val="00413776"/>
    <w:rsid w:val="00413C24"/>
    <w:rsid w:val="00413DB2"/>
    <w:rsid w:val="00414C1D"/>
    <w:rsid w:val="004154DB"/>
    <w:rsid w:val="004202ED"/>
    <w:rsid w:val="00420E52"/>
    <w:rsid w:val="00420F05"/>
    <w:rsid w:val="00421422"/>
    <w:rsid w:val="00421BB5"/>
    <w:rsid w:val="00422613"/>
    <w:rsid w:val="00423AB9"/>
    <w:rsid w:val="00425691"/>
    <w:rsid w:val="0042575D"/>
    <w:rsid w:val="004315AE"/>
    <w:rsid w:val="004323FC"/>
    <w:rsid w:val="0043486C"/>
    <w:rsid w:val="00435F69"/>
    <w:rsid w:val="00436C8F"/>
    <w:rsid w:val="00436D03"/>
    <w:rsid w:val="00437BA8"/>
    <w:rsid w:val="004424CB"/>
    <w:rsid w:val="00443D70"/>
    <w:rsid w:val="00445162"/>
    <w:rsid w:val="00446060"/>
    <w:rsid w:val="00447FEF"/>
    <w:rsid w:val="00450032"/>
    <w:rsid w:val="00450C8C"/>
    <w:rsid w:val="00452F81"/>
    <w:rsid w:val="00455D0D"/>
    <w:rsid w:val="00456237"/>
    <w:rsid w:val="00456DCB"/>
    <w:rsid w:val="00456E19"/>
    <w:rsid w:val="004571FE"/>
    <w:rsid w:val="004601F7"/>
    <w:rsid w:val="004609EA"/>
    <w:rsid w:val="00461CC9"/>
    <w:rsid w:val="00463359"/>
    <w:rsid w:val="00465267"/>
    <w:rsid w:val="0046529C"/>
    <w:rsid w:val="00465E11"/>
    <w:rsid w:val="0047011F"/>
    <w:rsid w:val="004717D2"/>
    <w:rsid w:val="00472B50"/>
    <w:rsid w:val="004737B6"/>
    <w:rsid w:val="00473DBC"/>
    <w:rsid w:val="00473F07"/>
    <w:rsid w:val="004748C9"/>
    <w:rsid w:val="00474B98"/>
    <w:rsid w:val="0047546F"/>
    <w:rsid w:val="00476CE1"/>
    <w:rsid w:val="00476D17"/>
    <w:rsid w:val="00477ABC"/>
    <w:rsid w:val="00480360"/>
    <w:rsid w:val="004809D0"/>
    <w:rsid w:val="0048172B"/>
    <w:rsid w:val="00485844"/>
    <w:rsid w:val="004867AF"/>
    <w:rsid w:val="004870D7"/>
    <w:rsid w:val="004876AA"/>
    <w:rsid w:val="00487DE3"/>
    <w:rsid w:val="00494580"/>
    <w:rsid w:val="004945C4"/>
    <w:rsid w:val="004947F5"/>
    <w:rsid w:val="004957E5"/>
    <w:rsid w:val="00497188"/>
    <w:rsid w:val="004973BB"/>
    <w:rsid w:val="004975F9"/>
    <w:rsid w:val="004A34B5"/>
    <w:rsid w:val="004A44EA"/>
    <w:rsid w:val="004A71E5"/>
    <w:rsid w:val="004B153E"/>
    <w:rsid w:val="004B404D"/>
    <w:rsid w:val="004B5F64"/>
    <w:rsid w:val="004B6812"/>
    <w:rsid w:val="004C0F17"/>
    <w:rsid w:val="004C2912"/>
    <w:rsid w:val="004C51B1"/>
    <w:rsid w:val="004C51D8"/>
    <w:rsid w:val="004C5842"/>
    <w:rsid w:val="004C6171"/>
    <w:rsid w:val="004C7443"/>
    <w:rsid w:val="004D2353"/>
    <w:rsid w:val="004D6370"/>
    <w:rsid w:val="004D6591"/>
    <w:rsid w:val="004D6A5F"/>
    <w:rsid w:val="004E0FCA"/>
    <w:rsid w:val="004E217E"/>
    <w:rsid w:val="004E285F"/>
    <w:rsid w:val="004E29C9"/>
    <w:rsid w:val="004E3515"/>
    <w:rsid w:val="004E49D6"/>
    <w:rsid w:val="004E5805"/>
    <w:rsid w:val="004F20EF"/>
    <w:rsid w:val="004F3C39"/>
    <w:rsid w:val="004F484C"/>
    <w:rsid w:val="004F48D3"/>
    <w:rsid w:val="004F5F08"/>
    <w:rsid w:val="00502CBE"/>
    <w:rsid w:val="005037F3"/>
    <w:rsid w:val="0050598E"/>
    <w:rsid w:val="00506145"/>
    <w:rsid w:val="00506D8E"/>
    <w:rsid w:val="00507287"/>
    <w:rsid w:val="00507622"/>
    <w:rsid w:val="00512F2F"/>
    <w:rsid w:val="005132BA"/>
    <w:rsid w:val="00513CAB"/>
    <w:rsid w:val="00515A22"/>
    <w:rsid w:val="005170AE"/>
    <w:rsid w:val="005178A1"/>
    <w:rsid w:val="00520719"/>
    <w:rsid w:val="00521CF9"/>
    <w:rsid w:val="005226AB"/>
    <w:rsid w:val="00523095"/>
    <w:rsid w:val="00523B70"/>
    <w:rsid w:val="0052626D"/>
    <w:rsid w:val="00530AF5"/>
    <w:rsid w:val="00530DE1"/>
    <w:rsid w:val="00530EDE"/>
    <w:rsid w:val="0053238F"/>
    <w:rsid w:val="00537BA0"/>
    <w:rsid w:val="00542A3E"/>
    <w:rsid w:val="005439AF"/>
    <w:rsid w:val="00543DD9"/>
    <w:rsid w:val="00543E41"/>
    <w:rsid w:val="00544B2C"/>
    <w:rsid w:val="00546C72"/>
    <w:rsid w:val="005471DD"/>
    <w:rsid w:val="00550A2C"/>
    <w:rsid w:val="00550A7D"/>
    <w:rsid w:val="00551B81"/>
    <w:rsid w:val="0055215F"/>
    <w:rsid w:val="005528E0"/>
    <w:rsid w:val="005530D8"/>
    <w:rsid w:val="00553D91"/>
    <w:rsid w:val="005554C6"/>
    <w:rsid w:val="0055597B"/>
    <w:rsid w:val="005563DD"/>
    <w:rsid w:val="00556725"/>
    <w:rsid w:val="00557A97"/>
    <w:rsid w:val="00560713"/>
    <w:rsid w:val="00560E8D"/>
    <w:rsid w:val="005624FB"/>
    <w:rsid w:val="00566C78"/>
    <w:rsid w:val="00566D3D"/>
    <w:rsid w:val="00567290"/>
    <w:rsid w:val="00567B03"/>
    <w:rsid w:val="00572AD7"/>
    <w:rsid w:val="00572D01"/>
    <w:rsid w:val="00574849"/>
    <w:rsid w:val="00574893"/>
    <w:rsid w:val="00575233"/>
    <w:rsid w:val="00575A85"/>
    <w:rsid w:val="00575CBE"/>
    <w:rsid w:val="00580001"/>
    <w:rsid w:val="005801D7"/>
    <w:rsid w:val="00584CA2"/>
    <w:rsid w:val="0059055D"/>
    <w:rsid w:val="0059060F"/>
    <w:rsid w:val="0059075D"/>
    <w:rsid w:val="005914FA"/>
    <w:rsid w:val="00591C71"/>
    <w:rsid w:val="00594FFE"/>
    <w:rsid w:val="00595265"/>
    <w:rsid w:val="00595A7E"/>
    <w:rsid w:val="005963F4"/>
    <w:rsid w:val="005A0F6C"/>
    <w:rsid w:val="005A18F8"/>
    <w:rsid w:val="005A2692"/>
    <w:rsid w:val="005A3408"/>
    <w:rsid w:val="005A3989"/>
    <w:rsid w:val="005A4772"/>
    <w:rsid w:val="005A7288"/>
    <w:rsid w:val="005B04B6"/>
    <w:rsid w:val="005B0623"/>
    <w:rsid w:val="005B0AA5"/>
    <w:rsid w:val="005B1069"/>
    <w:rsid w:val="005B1194"/>
    <w:rsid w:val="005B18D4"/>
    <w:rsid w:val="005B29DD"/>
    <w:rsid w:val="005B37A2"/>
    <w:rsid w:val="005B3D11"/>
    <w:rsid w:val="005B3E84"/>
    <w:rsid w:val="005B6D1E"/>
    <w:rsid w:val="005B7AEB"/>
    <w:rsid w:val="005C0F7B"/>
    <w:rsid w:val="005C1986"/>
    <w:rsid w:val="005C25AE"/>
    <w:rsid w:val="005C2BA0"/>
    <w:rsid w:val="005C4314"/>
    <w:rsid w:val="005C5165"/>
    <w:rsid w:val="005D0277"/>
    <w:rsid w:val="005D05CB"/>
    <w:rsid w:val="005D33CC"/>
    <w:rsid w:val="005D40A4"/>
    <w:rsid w:val="005D5FB5"/>
    <w:rsid w:val="005D6AC5"/>
    <w:rsid w:val="005D75ED"/>
    <w:rsid w:val="005E022C"/>
    <w:rsid w:val="005E0FDB"/>
    <w:rsid w:val="005E11DC"/>
    <w:rsid w:val="005E297B"/>
    <w:rsid w:val="005E48DC"/>
    <w:rsid w:val="005E5FE2"/>
    <w:rsid w:val="005E7B65"/>
    <w:rsid w:val="005F2670"/>
    <w:rsid w:val="005F33A6"/>
    <w:rsid w:val="005F488E"/>
    <w:rsid w:val="005F502D"/>
    <w:rsid w:val="005F63D0"/>
    <w:rsid w:val="005F65E1"/>
    <w:rsid w:val="005F77C2"/>
    <w:rsid w:val="005F79BE"/>
    <w:rsid w:val="005F7DBE"/>
    <w:rsid w:val="00600C70"/>
    <w:rsid w:val="0060165C"/>
    <w:rsid w:val="006062CB"/>
    <w:rsid w:val="006068C6"/>
    <w:rsid w:val="00606BF4"/>
    <w:rsid w:val="006111F5"/>
    <w:rsid w:val="0061168F"/>
    <w:rsid w:val="0061610A"/>
    <w:rsid w:val="00616123"/>
    <w:rsid w:val="006163C3"/>
    <w:rsid w:val="00617026"/>
    <w:rsid w:val="00621517"/>
    <w:rsid w:val="00621782"/>
    <w:rsid w:val="00624EF2"/>
    <w:rsid w:val="00626E46"/>
    <w:rsid w:val="00627F5C"/>
    <w:rsid w:val="00630C7D"/>
    <w:rsid w:val="006315AE"/>
    <w:rsid w:val="00631647"/>
    <w:rsid w:val="00631B0B"/>
    <w:rsid w:val="00633AEE"/>
    <w:rsid w:val="00637136"/>
    <w:rsid w:val="006434A1"/>
    <w:rsid w:val="006456BA"/>
    <w:rsid w:val="00647788"/>
    <w:rsid w:val="00650134"/>
    <w:rsid w:val="006527EE"/>
    <w:rsid w:val="00652BBC"/>
    <w:rsid w:val="006546DC"/>
    <w:rsid w:val="006551B7"/>
    <w:rsid w:val="00655EA4"/>
    <w:rsid w:val="006562EF"/>
    <w:rsid w:val="0065796F"/>
    <w:rsid w:val="00660660"/>
    <w:rsid w:val="00660A7A"/>
    <w:rsid w:val="00662239"/>
    <w:rsid w:val="00662739"/>
    <w:rsid w:val="00662DD2"/>
    <w:rsid w:val="00663A3F"/>
    <w:rsid w:val="00664536"/>
    <w:rsid w:val="006661F0"/>
    <w:rsid w:val="006669FF"/>
    <w:rsid w:val="006675C7"/>
    <w:rsid w:val="00667F4F"/>
    <w:rsid w:val="00670463"/>
    <w:rsid w:val="00670E0C"/>
    <w:rsid w:val="006716D1"/>
    <w:rsid w:val="0067282A"/>
    <w:rsid w:val="00673D44"/>
    <w:rsid w:val="00675CD0"/>
    <w:rsid w:val="00675F98"/>
    <w:rsid w:val="00676D87"/>
    <w:rsid w:val="00683AC8"/>
    <w:rsid w:val="00683ED3"/>
    <w:rsid w:val="00685B26"/>
    <w:rsid w:val="00687170"/>
    <w:rsid w:val="00687558"/>
    <w:rsid w:val="00690035"/>
    <w:rsid w:val="00691601"/>
    <w:rsid w:val="00691738"/>
    <w:rsid w:val="00692D7F"/>
    <w:rsid w:val="00693D36"/>
    <w:rsid w:val="00693D98"/>
    <w:rsid w:val="00695ECC"/>
    <w:rsid w:val="00696FF1"/>
    <w:rsid w:val="00697316"/>
    <w:rsid w:val="00697399"/>
    <w:rsid w:val="006A2229"/>
    <w:rsid w:val="006A4ED8"/>
    <w:rsid w:val="006A55B0"/>
    <w:rsid w:val="006A5D6C"/>
    <w:rsid w:val="006B1AB0"/>
    <w:rsid w:val="006B4BAF"/>
    <w:rsid w:val="006B5372"/>
    <w:rsid w:val="006B6272"/>
    <w:rsid w:val="006B6387"/>
    <w:rsid w:val="006B6F01"/>
    <w:rsid w:val="006B7A5D"/>
    <w:rsid w:val="006C07BC"/>
    <w:rsid w:val="006C0C5C"/>
    <w:rsid w:val="006C1BF2"/>
    <w:rsid w:val="006C1EF3"/>
    <w:rsid w:val="006C4D5A"/>
    <w:rsid w:val="006C5F68"/>
    <w:rsid w:val="006C6280"/>
    <w:rsid w:val="006C6406"/>
    <w:rsid w:val="006C66DD"/>
    <w:rsid w:val="006C684D"/>
    <w:rsid w:val="006C7D53"/>
    <w:rsid w:val="006D09DA"/>
    <w:rsid w:val="006D1120"/>
    <w:rsid w:val="006D2674"/>
    <w:rsid w:val="006D2DA2"/>
    <w:rsid w:val="006D4088"/>
    <w:rsid w:val="006D5FA6"/>
    <w:rsid w:val="006D69B9"/>
    <w:rsid w:val="006D6EA9"/>
    <w:rsid w:val="006E0370"/>
    <w:rsid w:val="006E0782"/>
    <w:rsid w:val="006E0D6D"/>
    <w:rsid w:val="006E3174"/>
    <w:rsid w:val="006E3B55"/>
    <w:rsid w:val="006E3DC5"/>
    <w:rsid w:val="006E55CF"/>
    <w:rsid w:val="006E764B"/>
    <w:rsid w:val="006F03FA"/>
    <w:rsid w:val="006F287F"/>
    <w:rsid w:val="006F2C5B"/>
    <w:rsid w:val="006F348C"/>
    <w:rsid w:val="006F37AF"/>
    <w:rsid w:val="006F4588"/>
    <w:rsid w:val="0070047F"/>
    <w:rsid w:val="0070117D"/>
    <w:rsid w:val="00701541"/>
    <w:rsid w:val="0070186C"/>
    <w:rsid w:val="00701885"/>
    <w:rsid w:val="00702F2D"/>
    <w:rsid w:val="007040A9"/>
    <w:rsid w:val="00704B00"/>
    <w:rsid w:val="0070764B"/>
    <w:rsid w:val="00707D25"/>
    <w:rsid w:val="007130C4"/>
    <w:rsid w:val="00714409"/>
    <w:rsid w:val="00714425"/>
    <w:rsid w:val="00715ABF"/>
    <w:rsid w:val="007169BE"/>
    <w:rsid w:val="00722027"/>
    <w:rsid w:val="0072287A"/>
    <w:rsid w:val="00722ADE"/>
    <w:rsid w:val="007236B7"/>
    <w:rsid w:val="007239AB"/>
    <w:rsid w:val="00723B5E"/>
    <w:rsid w:val="00724787"/>
    <w:rsid w:val="00726253"/>
    <w:rsid w:val="00726607"/>
    <w:rsid w:val="00730021"/>
    <w:rsid w:val="0073022D"/>
    <w:rsid w:val="00730996"/>
    <w:rsid w:val="00730F99"/>
    <w:rsid w:val="00731833"/>
    <w:rsid w:val="00733164"/>
    <w:rsid w:val="007339FB"/>
    <w:rsid w:val="00733D7B"/>
    <w:rsid w:val="00734EA7"/>
    <w:rsid w:val="00736EA2"/>
    <w:rsid w:val="00737D08"/>
    <w:rsid w:val="00740FE0"/>
    <w:rsid w:val="00742319"/>
    <w:rsid w:val="00743233"/>
    <w:rsid w:val="00744B37"/>
    <w:rsid w:val="00745EC0"/>
    <w:rsid w:val="0075117D"/>
    <w:rsid w:val="007513C2"/>
    <w:rsid w:val="007518AC"/>
    <w:rsid w:val="00751F48"/>
    <w:rsid w:val="00752613"/>
    <w:rsid w:val="00752DFE"/>
    <w:rsid w:val="00752F95"/>
    <w:rsid w:val="007536D0"/>
    <w:rsid w:val="0075388A"/>
    <w:rsid w:val="007543CE"/>
    <w:rsid w:val="00754550"/>
    <w:rsid w:val="00754902"/>
    <w:rsid w:val="00754EF3"/>
    <w:rsid w:val="00756267"/>
    <w:rsid w:val="00757DBF"/>
    <w:rsid w:val="007613A9"/>
    <w:rsid w:val="0076236B"/>
    <w:rsid w:val="00762E95"/>
    <w:rsid w:val="00763ABE"/>
    <w:rsid w:val="00763C23"/>
    <w:rsid w:val="00764D76"/>
    <w:rsid w:val="00765859"/>
    <w:rsid w:val="00767823"/>
    <w:rsid w:val="00767F7C"/>
    <w:rsid w:val="007703A1"/>
    <w:rsid w:val="007730EB"/>
    <w:rsid w:val="0077708F"/>
    <w:rsid w:val="00777252"/>
    <w:rsid w:val="00780F9C"/>
    <w:rsid w:val="007814CD"/>
    <w:rsid w:val="00781564"/>
    <w:rsid w:val="00781E87"/>
    <w:rsid w:val="00782190"/>
    <w:rsid w:val="00782318"/>
    <w:rsid w:val="00783625"/>
    <w:rsid w:val="00783CFA"/>
    <w:rsid w:val="0078416E"/>
    <w:rsid w:val="00784609"/>
    <w:rsid w:val="00786260"/>
    <w:rsid w:val="00790115"/>
    <w:rsid w:val="00790215"/>
    <w:rsid w:val="007908A9"/>
    <w:rsid w:val="0079116D"/>
    <w:rsid w:val="0079304A"/>
    <w:rsid w:val="00796FBA"/>
    <w:rsid w:val="00797CCB"/>
    <w:rsid w:val="007A02C1"/>
    <w:rsid w:val="007A0664"/>
    <w:rsid w:val="007A1860"/>
    <w:rsid w:val="007A456F"/>
    <w:rsid w:val="007A700E"/>
    <w:rsid w:val="007A722E"/>
    <w:rsid w:val="007B0FAE"/>
    <w:rsid w:val="007B1EBA"/>
    <w:rsid w:val="007B1F89"/>
    <w:rsid w:val="007B38B8"/>
    <w:rsid w:val="007B5330"/>
    <w:rsid w:val="007B600E"/>
    <w:rsid w:val="007B6E06"/>
    <w:rsid w:val="007B7103"/>
    <w:rsid w:val="007B7714"/>
    <w:rsid w:val="007C2CD3"/>
    <w:rsid w:val="007C48CC"/>
    <w:rsid w:val="007C4E50"/>
    <w:rsid w:val="007C6A69"/>
    <w:rsid w:val="007D018D"/>
    <w:rsid w:val="007D0415"/>
    <w:rsid w:val="007D253B"/>
    <w:rsid w:val="007D3185"/>
    <w:rsid w:val="007D3CC8"/>
    <w:rsid w:val="007D40E4"/>
    <w:rsid w:val="007D47E9"/>
    <w:rsid w:val="007E1F56"/>
    <w:rsid w:val="007E21AE"/>
    <w:rsid w:val="007E2210"/>
    <w:rsid w:val="007E39C6"/>
    <w:rsid w:val="007E3B36"/>
    <w:rsid w:val="007E43EC"/>
    <w:rsid w:val="007E4EE5"/>
    <w:rsid w:val="007E5110"/>
    <w:rsid w:val="007E5197"/>
    <w:rsid w:val="007E53D3"/>
    <w:rsid w:val="007E7A33"/>
    <w:rsid w:val="007F0EF8"/>
    <w:rsid w:val="007F1C7C"/>
    <w:rsid w:val="007F2481"/>
    <w:rsid w:val="007F2DAE"/>
    <w:rsid w:val="007F33F1"/>
    <w:rsid w:val="007F4F0B"/>
    <w:rsid w:val="007F668C"/>
    <w:rsid w:val="007F78DA"/>
    <w:rsid w:val="00800172"/>
    <w:rsid w:val="0080024A"/>
    <w:rsid w:val="0080065F"/>
    <w:rsid w:val="0080079F"/>
    <w:rsid w:val="00801605"/>
    <w:rsid w:val="00801BD4"/>
    <w:rsid w:val="00802686"/>
    <w:rsid w:val="00802CF2"/>
    <w:rsid w:val="00806495"/>
    <w:rsid w:val="008113F7"/>
    <w:rsid w:val="00811487"/>
    <w:rsid w:val="008116EA"/>
    <w:rsid w:val="008116FC"/>
    <w:rsid w:val="008123C0"/>
    <w:rsid w:val="00812FFA"/>
    <w:rsid w:val="008140A7"/>
    <w:rsid w:val="00815BF9"/>
    <w:rsid w:val="00816401"/>
    <w:rsid w:val="00817E87"/>
    <w:rsid w:val="00820F8E"/>
    <w:rsid w:val="00821ABD"/>
    <w:rsid w:val="00821C69"/>
    <w:rsid w:val="00821E71"/>
    <w:rsid w:val="008220C5"/>
    <w:rsid w:val="0082212D"/>
    <w:rsid w:val="00822BE2"/>
    <w:rsid w:val="0082367E"/>
    <w:rsid w:val="0082516D"/>
    <w:rsid w:val="00827ECC"/>
    <w:rsid w:val="00831780"/>
    <w:rsid w:val="00831CA5"/>
    <w:rsid w:val="00833397"/>
    <w:rsid w:val="008340F5"/>
    <w:rsid w:val="00835ECA"/>
    <w:rsid w:val="008369D7"/>
    <w:rsid w:val="00837CFE"/>
    <w:rsid w:val="00840262"/>
    <w:rsid w:val="00845998"/>
    <w:rsid w:val="00846A2B"/>
    <w:rsid w:val="00846FFE"/>
    <w:rsid w:val="008479DD"/>
    <w:rsid w:val="00850CBC"/>
    <w:rsid w:val="008517A0"/>
    <w:rsid w:val="00852D2D"/>
    <w:rsid w:val="008543E2"/>
    <w:rsid w:val="00854BB0"/>
    <w:rsid w:val="008553C7"/>
    <w:rsid w:val="00861BC4"/>
    <w:rsid w:val="008636A3"/>
    <w:rsid w:val="00863EFF"/>
    <w:rsid w:val="00863FE2"/>
    <w:rsid w:val="008653DF"/>
    <w:rsid w:val="008662C5"/>
    <w:rsid w:val="00871B40"/>
    <w:rsid w:val="00871DF4"/>
    <w:rsid w:val="00871FDC"/>
    <w:rsid w:val="0087260D"/>
    <w:rsid w:val="00873BC2"/>
    <w:rsid w:val="0087443A"/>
    <w:rsid w:val="008752D3"/>
    <w:rsid w:val="008755E3"/>
    <w:rsid w:val="00876FF1"/>
    <w:rsid w:val="008776C3"/>
    <w:rsid w:val="00877F44"/>
    <w:rsid w:val="00881831"/>
    <w:rsid w:val="00881848"/>
    <w:rsid w:val="00883973"/>
    <w:rsid w:val="00883B90"/>
    <w:rsid w:val="00883CFD"/>
    <w:rsid w:val="008845E3"/>
    <w:rsid w:val="00884F31"/>
    <w:rsid w:val="008853A6"/>
    <w:rsid w:val="0088558D"/>
    <w:rsid w:val="00886241"/>
    <w:rsid w:val="00886AB1"/>
    <w:rsid w:val="008875D0"/>
    <w:rsid w:val="00891547"/>
    <w:rsid w:val="0089164D"/>
    <w:rsid w:val="00893067"/>
    <w:rsid w:val="00894BA0"/>
    <w:rsid w:val="008953E4"/>
    <w:rsid w:val="00896A41"/>
    <w:rsid w:val="00897C75"/>
    <w:rsid w:val="008A01DE"/>
    <w:rsid w:val="008A08D7"/>
    <w:rsid w:val="008A5099"/>
    <w:rsid w:val="008A5602"/>
    <w:rsid w:val="008A71C1"/>
    <w:rsid w:val="008B0234"/>
    <w:rsid w:val="008B04F1"/>
    <w:rsid w:val="008B0F1F"/>
    <w:rsid w:val="008B10EE"/>
    <w:rsid w:val="008B3836"/>
    <w:rsid w:val="008B3985"/>
    <w:rsid w:val="008B3D76"/>
    <w:rsid w:val="008B3DC6"/>
    <w:rsid w:val="008B3F3E"/>
    <w:rsid w:val="008B4458"/>
    <w:rsid w:val="008B44E4"/>
    <w:rsid w:val="008B5916"/>
    <w:rsid w:val="008B5EAD"/>
    <w:rsid w:val="008B5FFB"/>
    <w:rsid w:val="008C1139"/>
    <w:rsid w:val="008C1C66"/>
    <w:rsid w:val="008C4123"/>
    <w:rsid w:val="008C635D"/>
    <w:rsid w:val="008C79D9"/>
    <w:rsid w:val="008D06EC"/>
    <w:rsid w:val="008D2E34"/>
    <w:rsid w:val="008D2E50"/>
    <w:rsid w:val="008D3E43"/>
    <w:rsid w:val="008D5CB7"/>
    <w:rsid w:val="008E04CF"/>
    <w:rsid w:val="008E1BFE"/>
    <w:rsid w:val="008E428D"/>
    <w:rsid w:val="008E47B2"/>
    <w:rsid w:val="008E65FE"/>
    <w:rsid w:val="008E6DAC"/>
    <w:rsid w:val="008F0B57"/>
    <w:rsid w:val="008F3A77"/>
    <w:rsid w:val="008F5AE6"/>
    <w:rsid w:val="008F5C61"/>
    <w:rsid w:val="008F5E5A"/>
    <w:rsid w:val="008F621E"/>
    <w:rsid w:val="008F69D6"/>
    <w:rsid w:val="008F7256"/>
    <w:rsid w:val="00900034"/>
    <w:rsid w:val="0090040D"/>
    <w:rsid w:val="00900F9C"/>
    <w:rsid w:val="00901EE0"/>
    <w:rsid w:val="00903380"/>
    <w:rsid w:val="009057A6"/>
    <w:rsid w:val="00910C16"/>
    <w:rsid w:val="00911B31"/>
    <w:rsid w:val="00911C22"/>
    <w:rsid w:val="009120FC"/>
    <w:rsid w:val="0091260E"/>
    <w:rsid w:val="00912B96"/>
    <w:rsid w:val="00915588"/>
    <w:rsid w:val="00915619"/>
    <w:rsid w:val="00916DEC"/>
    <w:rsid w:val="00916F7E"/>
    <w:rsid w:val="0091707D"/>
    <w:rsid w:val="00917D54"/>
    <w:rsid w:val="0092086D"/>
    <w:rsid w:val="00921B97"/>
    <w:rsid w:val="009235E0"/>
    <w:rsid w:val="00923CEF"/>
    <w:rsid w:val="00925DB5"/>
    <w:rsid w:val="00925EB8"/>
    <w:rsid w:val="00926F0C"/>
    <w:rsid w:val="009270B7"/>
    <w:rsid w:val="009274DE"/>
    <w:rsid w:val="0092779C"/>
    <w:rsid w:val="0093042C"/>
    <w:rsid w:val="00930E5B"/>
    <w:rsid w:val="0093134E"/>
    <w:rsid w:val="00931CDE"/>
    <w:rsid w:val="0093226A"/>
    <w:rsid w:val="00932A98"/>
    <w:rsid w:val="009345AD"/>
    <w:rsid w:val="00935E86"/>
    <w:rsid w:val="009367F9"/>
    <w:rsid w:val="00937338"/>
    <w:rsid w:val="009375BF"/>
    <w:rsid w:val="00941673"/>
    <w:rsid w:val="009419F4"/>
    <w:rsid w:val="00941C0E"/>
    <w:rsid w:val="009421FB"/>
    <w:rsid w:val="0094290D"/>
    <w:rsid w:val="009432A4"/>
    <w:rsid w:val="00943F4C"/>
    <w:rsid w:val="00947266"/>
    <w:rsid w:val="00947674"/>
    <w:rsid w:val="00947CB0"/>
    <w:rsid w:val="00947D38"/>
    <w:rsid w:val="009509A1"/>
    <w:rsid w:val="0095271B"/>
    <w:rsid w:val="009528EE"/>
    <w:rsid w:val="0095449B"/>
    <w:rsid w:val="00955380"/>
    <w:rsid w:val="009564AD"/>
    <w:rsid w:val="00956AA8"/>
    <w:rsid w:val="0096131A"/>
    <w:rsid w:val="00961B75"/>
    <w:rsid w:val="0096216C"/>
    <w:rsid w:val="0096430F"/>
    <w:rsid w:val="00965D71"/>
    <w:rsid w:val="0096616B"/>
    <w:rsid w:val="00966615"/>
    <w:rsid w:val="00966CC4"/>
    <w:rsid w:val="009671A7"/>
    <w:rsid w:val="009703CC"/>
    <w:rsid w:val="00973E95"/>
    <w:rsid w:val="00974E09"/>
    <w:rsid w:val="00975911"/>
    <w:rsid w:val="0097694F"/>
    <w:rsid w:val="00980203"/>
    <w:rsid w:val="0098449E"/>
    <w:rsid w:val="00985919"/>
    <w:rsid w:val="0098636B"/>
    <w:rsid w:val="00986648"/>
    <w:rsid w:val="009900D7"/>
    <w:rsid w:val="00990524"/>
    <w:rsid w:val="00994354"/>
    <w:rsid w:val="0099642D"/>
    <w:rsid w:val="009968E3"/>
    <w:rsid w:val="00996A3D"/>
    <w:rsid w:val="0099718D"/>
    <w:rsid w:val="00997973"/>
    <w:rsid w:val="009A0DF0"/>
    <w:rsid w:val="009A29DE"/>
    <w:rsid w:val="009A67D2"/>
    <w:rsid w:val="009A7B60"/>
    <w:rsid w:val="009B1D03"/>
    <w:rsid w:val="009B1EC4"/>
    <w:rsid w:val="009B37B3"/>
    <w:rsid w:val="009B4C6C"/>
    <w:rsid w:val="009B52BE"/>
    <w:rsid w:val="009B60B0"/>
    <w:rsid w:val="009B661D"/>
    <w:rsid w:val="009B7807"/>
    <w:rsid w:val="009B7CDE"/>
    <w:rsid w:val="009C07EC"/>
    <w:rsid w:val="009C2070"/>
    <w:rsid w:val="009C2D2F"/>
    <w:rsid w:val="009C368C"/>
    <w:rsid w:val="009C5268"/>
    <w:rsid w:val="009C62D7"/>
    <w:rsid w:val="009C6F57"/>
    <w:rsid w:val="009D1402"/>
    <w:rsid w:val="009D17CE"/>
    <w:rsid w:val="009D1A1A"/>
    <w:rsid w:val="009D1ED3"/>
    <w:rsid w:val="009D2132"/>
    <w:rsid w:val="009D2203"/>
    <w:rsid w:val="009D38C7"/>
    <w:rsid w:val="009D405A"/>
    <w:rsid w:val="009D480C"/>
    <w:rsid w:val="009D5973"/>
    <w:rsid w:val="009D59A6"/>
    <w:rsid w:val="009D6677"/>
    <w:rsid w:val="009E0685"/>
    <w:rsid w:val="009E1553"/>
    <w:rsid w:val="009E2738"/>
    <w:rsid w:val="009E3A95"/>
    <w:rsid w:val="009E3FCD"/>
    <w:rsid w:val="009E414F"/>
    <w:rsid w:val="009E4910"/>
    <w:rsid w:val="009E5C1C"/>
    <w:rsid w:val="009E7C09"/>
    <w:rsid w:val="009F03AD"/>
    <w:rsid w:val="009F07D1"/>
    <w:rsid w:val="009F0B1E"/>
    <w:rsid w:val="009F150A"/>
    <w:rsid w:val="009F601F"/>
    <w:rsid w:val="009F640E"/>
    <w:rsid w:val="009F70BA"/>
    <w:rsid w:val="009F70EB"/>
    <w:rsid w:val="009F7FB4"/>
    <w:rsid w:val="00A00173"/>
    <w:rsid w:val="00A0048C"/>
    <w:rsid w:val="00A00A4C"/>
    <w:rsid w:val="00A0150E"/>
    <w:rsid w:val="00A021D3"/>
    <w:rsid w:val="00A02C27"/>
    <w:rsid w:val="00A03023"/>
    <w:rsid w:val="00A04BD2"/>
    <w:rsid w:val="00A05345"/>
    <w:rsid w:val="00A05831"/>
    <w:rsid w:val="00A125FA"/>
    <w:rsid w:val="00A13339"/>
    <w:rsid w:val="00A1460C"/>
    <w:rsid w:val="00A153B4"/>
    <w:rsid w:val="00A16734"/>
    <w:rsid w:val="00A17A6B"/>
    <w:rsid w:val="00A20E73"/>
    <w:rsid w:val="00A2109C"/>
    <w:rsid w:val="00A21C02"/>
    <w:rsid w:val="00A221C7"/>
    <w:rsid w:val="00A25049"/>
    <w:rsid w:val="00A26131"/>
    <w:rsid w:val="00A265BD"/>
    <w:rsid w:val="00A27140"/>
    <w:rsid w:val="00A271DA"/>
    <w:rsid w:val="00A2776A"/>
    <w:rsid w:val="00A3208C"/>
    <w:rsid w:val="00A34ACF"/>
    <w:rsid w:val="00A367C1"/>
    <w:rsid w:val="00A37D2E"/>
    <w:rsid w:val="00A37E1C"/>
    <w:rsid w:val="00A4002A"/>
    <w:rsid w:val="00A406F2"/>
    <w:rsid w:val="00A42037"/>
    <w:rsid w:val="00A4241D"/>
    <w:rsid w:val="00A4281B"/>
    <w:rsid w:val="00A4447A"/>
    <w:rsid w:val="00A44B5D"/>
    <w:rsid w:val="00A45B63"/>
    <w:rsid w:val="00A4690A"/>
    <w:rsid w:val="00A46C1F"/>
    <w:rsid w:val="00A475D5"/>
    <w:rsid w:val="00A47C56"/>
    <w:rsid w:val="00A50BC4"/>
    <w:rsid w:val="00A50D93"/>
    <w:rsid w:val="00A53582"/>
    <w:rsid w:val="00A56589"/>
    <w:rsid w:val="00A56A61"/>
    <w:rsid w:val="00A602CC"/>
    <w:rsid w:val="00A604F3"/>
    <w:rsid w:val="00A61B19"/>
    <w:rsid w:val="00A61C6E"/>
    <w:rsid w:val="00A62EF5"/>
    <w:rsid w:val="00A6328C"/>
    <w:rsid w:val="00A63D56"/>
    <w:rsid w:val="00A678A8"/>
    <w:rsid w:val="00A71863"/>
    <w:rsid w:val="00A72708"/>
    <w:rsid w:val="00A72BB7"/>
    <w:rsid w:val="00A74068"/>
    <w:rsid w:val="00A74F07"/>
    <w:rsid w:val="00A752D7"/>
    <w:rsid w:val="00A76C29"/>
    <w:rsid w:val="00A80851"/>
    <w:rsid w:val="00A81A9A"/>
    <w:rsid w:val="00A82FC7"/>
    <w:rsid w:val="00A835AE"/>
    <w:rsid w:val="00A83AF2"/>
    <w:rsid w:val="00A850AE"/>
    <w:rsid w:val="00A87ACE"/>
    <w:rsid w:val="00A901A6"/>
    <w:rsid w:val="00A917FC"/>
    <w:rsid w:val="00A942DE"/>
    <w:rsid w:val="00A95AD3"/>
    <w:rsid w:val="00A97D42"/>
    <w:rsid w:val="00AA19F1"/>
    <w:rsid w:val="00AA25B1"/>
    <w:rsid w:val="00AA2A6F"/>
    <w:rsid w:val="00AA2EC9"/>
    <w:rsid w:val="00AA3B68"/>
    <w:rsid w:val="00AA7C82"/>
    <w:rsid w:val="00AA7DAD"/>
    <w:rsid w:val="00AB22A6"/>
    <w:rsid w:val="00AB2CE5"/>
    <w:rsid w:val="00AB3188"/>
    <w:rsid w:val="00AB39A0"/>
    <w:rsid w:val="00AB3DA9"/>
    <w:rsid w:val="00AC0402"/>
    <w:rsid w:val="00AC236E"/>
    <w:rsid w:val="00AC2C77"/>
    <w:rsid w:val="00AC3C2A"/>
    <w:rsid w:val="00AC3FF2"/>
    <w:rsid w:val="00AC4064"/>
    <w:rsid w:val="00AC54A9"/>
    <w:rsid w:val="00AC7AC3"/>
    <w:rsid w:val="00AC7B60"/>
    <w:rsid w:val="00AD08DB"/>
    <w:rsid w:val="00AD1F6A"/>
    <w:rsid w:val="00AD3262"/>
    <w:rsid w:val="00AD3B8B"/>
    <w:rsid w:val="00AD3F8C"/>
    <w:rsid w:val="00AD45B9"/>
    <w:rsid w:val="00AD54F5"/>
    <w:rsid w:val="00AD67B3"/>
    <w:rsid w:val="00AD6D0E"/>
    <w:rsid w:val="00AD7080"/>
    <w:rsid w:val="00AD77CD"/>
    <w:rsid w:val="00AE03DB"/>
    <w:rsid w:val="00AE07C1"/>
    <w:rsid w:val="00AE08E6"/>
    <w:rsid w:val="00AE130C"/>
    <w:rsid w:val="00AE1DCE"/>
    <w:rsid w:val="00AE4F09"/>
    <w:rsid w:val="00AE6559"/>
    <w:rsid w:val="00AF0AB2"/>
    <w:rsid w:val="00AF1F03"/>
    <w:rsid w:val="00AF2E34"/>
    <w:rsid w:val="00AF3132"/>
    <w:rsid w:val="00AF33A6"/>
    <w:rsid w:val="00AF54D8"/>
    <w:rsid w:val="00AF7C07"/>
    <w:rsid w:val="00B00BD2"/>
    <w:rsid w:val="00B01091"/>
    <w:rsid w:val="00B01251"/>
    <w:rsid w:val="00B0162A"/>
    <w:rsid w:val="00B018D9"/>
    <w:rsid w:val="00B0202C"/>
    <w:rsid w:val="00B0220F"/>
    <w:rsid w:val="00B02736"/>
    <w:rsid w:val="00B02FE9"/>
    <w:rsid w:val="00B03734"/>
    <w:rsid w:val="00B047DF"/>
    <w:rsid w:val="00B0537B"/>
    <w:rsid w:val="00B0671E"/>
    <w:rsid w:val="00B0721F"/>
    <w:rsid w:val="00B076F1"/>
    <w:rsid w:val="00B11470"/>
    <w:rsid w:val="00B1160D"/>
    <w:rsid w:val="00B11E4D"/>
    <w:rsid w:val="00B14711"/>
    <w:rsid w:val="00B15DB4"/>
    <w:rsid w:val="00B1607A"/>
    <w:rsid w:val="00B1613B"/>
    <w:rsid w:val="00B17437"/>
    <w:rsid w:val="00B20B62"/>
    <w:rsid w:val="00B21FDA"/>
    <w:rsid w:val="00B24D93"/>
    <w:rsid w:val="00B30797"/>
    <w:rsid w:val="00B32576"/>
    <w:rsid w:val="00B32579"/>
    <w:rsid w:val="00B32953"/>
    <w:rsid w:val="00B35CFF"/>
    <w:rsid w:val="00B35D9D"/>
    <w:rsid w:val="00B36D6A"/>
    <w:rsid w:val="00B37DFD"/>
    <w:rsid w:val="00B410EE"/>
    <w:rsid w:val="00B4187E"/>
    <w:rsid w:val="00B4214D"/>
    <w:rsid w:val="00B439A6"/>
    <w:rsid w:val="00B47BF4"/>
    <w:rsid w:val="00B5121E"/>
    <w:rsid w:val="00B51C09"/>
    <w:rsid w:val="00B51E81"/>
    <w:rsid w:val="00B526E4"/>
    <w:rsid w:val="00B53836"/>
    <w:rsid w:val="00B53C80"/>
    <w:rsid w:val="00B57208"/>
    <w:rsid w:val="00B603AE"/>
    <w:rsid w:val="00B6078A"/>
    <w:rsid w:val="00B6090C"/>
    <w:rsid w:val="00B60E25"/>
    <w:rsid w:val="00B61826"/>
    <w:rsid w:val="00B62183"/>
    <w:rsid w:val="00B627C1"/>
    <w:rsid w:val="00B63007"/>
    <w:rsid w:val="00B63370"/>
    <w:rsid w:val="00B6402D"/>
    <w:rsid w:val="00B66EEC"/>
    <w:rsid w:val="00B70492"/>
    <w:rsid w:val="00B71C19"/>
    <w:rsid w:val="00B724BB"/>
    <w:rsid w:val="00B7312E"/>
    <w:rsid w:val="00B73DD7"/>
    <w:rsid w:val="00B742DD"/>
    <w:rsid w:val="00B761C5"/>
    <w:rsid w:val="00B76DDA"/>
    <w:rsid w:val="00B80A86"/>
    <w:rsid w:val="00B8225C"/>
    <w:rsid w:val="00B82804"/>
    <w:rsid w:val="00B83702"/>
    <w:rsid w:val="00B83CA3"/>
    <w:rsid w:val="00B929B9"/>
    <w:rsid w:val="00B92CBB"/>
    <w:rsid w:val="00B94E29"/>
    <w:rsid w:val="00B957BA"/>
    <w:rsid w:val="00B958D7"/>
    <w:rsid w:val="00B95B03"/>
    <w:rsid w:val="00B95E16"/>
    <w:rsid w:val="00B97BB9"/>
    <w:rsid w:val="00BA08D8"/>
    <w:rsid w:val="00BA1FC7"/>
    <w:rsid w:val="00BA3854"/>
    <w:rsid w:val="00BA4388"/>
    <w:rsid w:val="00BA4C57"/>
    <w:rsid w:val="00BA5178"/>
    <w:rsid w:val="00BA52E5"/>
    <w:rsid w:val="00BA54A6"/>
    <w:rsid w:val="00BB1F64"/>
    <w:rsid w:val="00BB2B68"/>
    <w:rsid w:val="00BB46F7"/>
    <w:rsid w:val="00BB522E"/>
    <w:rsid w:val="00BB535A"/>
    <w:rsid w:val="00BB58FD"/>
    <w:rsid w:val="00BB73FD"/>
    <w:rsid w:val="00BB7986"/>
    <w:rsid w:val="00BB7F17"/>
    <w:rsid w:val="00BC1CF1"/>
    <w:rsid w:val="00BC2F5E"/>
    <w:rsid w:val="00BC3791"/>
    <w:rsid w:val="00BC4018"/>
    <w:rsid w:val="00BC7702"/>
    <w:rsid w:val="00BD2043"/>
    <w:rsid w:val="00BD27F1"/>
    <w:rsid w:val="00BD2E70"/>
    <w:rsid w:val="00BD2F81"/>
    <w:rsid w:val="00BD5E4E"/>
    <w:rsid w:val="00BD722F"/>
    <w:rsid w:val="00BE06BF"/>
    <w:rsid w:val="00BE0C85"/>
    <w:rsid w:val="00BE0E6E"/>
    <w:rsid w:val="00BE0ED8"/>
    <w:rsid w:val="00BE2B9F"/>
    <w:rsid w:val="00BE2C95"/>
    <w:rsid w:val="00BE2F94"/>
    <w:rsid w:val="00BE3A4B"/>
    <w:rsid w:val="00BE4410"/>
    <w:rsid w:val="00BE501E"/>
    <w:rsid w:val="00BE6594"/>
    <w:rsid w:val="00BE67A4"/>
    <w:rsid w:val="00BE78F6"/>
    <w:rsid w:val="00BE79B4"/>
    <w:rsid w:val="00BF11C4"/>
    <w:rsid w:val="00BF2E3B"/>
    <w:rsid w:val="00BF2EF9"/>
    <w:rsid w:val="00BF3A61"/>
    <w:rsid w:val="00BF3FA3"/>
    <w:rsid w:val="00BF5459"/>
    <w:rsid w:val="00BF5D25"/>
    <w:rsid w:val="00BF72BD"/>
    <w:rsid w:val="00C003A7"/>
    <w:rsid w:val="00C026A5"/>
    <w:rsid w:val="00C037C7"/>
    <w:rsid w:val="00C0385D"/>
    <w:rsid w:val="00C03AAB"/>
    <w:rsid w:val="00C047A0"/>
    <w:rsid w:val="00C04DC3"/>
    <w:rsid w:val="00C05182"/>
    <w:rsid w:val="00C05949"/>
    <w:rsid w:val="00C06531"/>
    <w:rsid w:val="00C069A8"/>
    <w:rsid w:val="00C076CF"/>
    <w:rsid w:val="00C07CE2"/>
    <w:rsid w:val="00C11054"/>
    <w:rsid w:val="00C12B9F"/>
    <w:rsid w:val="00C130B2"/>
    <w:rsid w:val="00C13F42"/>
    <w:rsid w:val="00C16EB6"/>
    <w:rsid w:val="00C17378"/>
    <w:rsid w:val="00C200AB"/>
    <w:rsid w:val="00C20C6D"/>
    <w:rsid w:val="00C20CA8"/>
    <w:rsid w:val="00C21A7A"/>
    <w:rsid w:val="00C21F3F"/>
    <w:rsid w:val="00C22765"/>
    <w:rsid w:val="00C22C65"/>
    <w:rsid w:val="00C22CE6"/>
    <w:rsid w:val="00C2315D"/>
    <w:rsid w:val="00C26F19"/>
    <w:rsid w:val="00C30CF2"/>
    <w:rsid w:val="00C31F72"/>
    <w:rsid w:val="00C32156"/>
    <w:rsid w:val="00C335FC"/>
    <w:rsid w:val="00C34E9A"/>
    <w:rsid w:val="00C356E2"/>
    <w:rsid w:val="00C35A24"/>
    <w:rsid w:val="00C36C1D"/>
    <w:rsid w:val="00C37250"/>
    <w:rsid w:val="00C37360"/>
    <w:rsid w:val="00C373AB"/>
    <w:rsid w:val="00C37E1F"/>
    <w:rsid w:val="00C45522"/>
    <w:rsid w:val="00C45C4F"/>
    <w:rsid w:val="00C53E67"/>
    <w:rsid w:val="00C53F75"/>
    <w:rsid w:val="00C57414"/>
    <w:rsid w:val="00C61FA9"/>
    <w:rsid w:val="00C62211"/>
    <w:rsid w:val="00C6262C"/>
    <w:rsid w:val="00C62DE2"/>
    <w:rsid w:val="00C63630"/>
    <w:rsid w:val="00C6378D"/>
    <w:rsid w:val="00C64534"/>
    <w:rsid w:val="00C656A8"/>
    <w:rsid w:val="00C65830"/>
    <w:rsid w:val="00C665A5"/>
    <w:rsid w:val="00C73C00"/>
    <w:rsid w:val="00C7461D"/>
    <w:rsid w:val="00C74BF9"/>
    <w:rsid w:val="00C75AD2"/>
    <w:rsid w:val="00C814CC"/>
    <w:rsid w:val="00C83341"/>
    <w:rsid w:val="00C8367E"/>
    <w:rsid w:val="00C83789"/>
    <w:rsid w:val="00C8589E"/>
    <w:rsid w:val="00C85C05"/>
    <w:rsid w:val="00C90323"/>
    <w:rsid w:val="00C90A55"/>
    <w:rsid w:val="00C90CED"/>
    <w:rsid w:val="00C90ECA"/>
    <w:rsid w:val="00C9249A"/>
    <w:rsid w:val="00C92D46"/>
    <w:rsid w:val="00C93D4C"/>
    <w:rsid w:val="00C94B38"/>
    <w:rsid w:val="00C95948"/>
    <w:rsid w:val="00C95C75"/>
    <w:rsid w:val="00C963DD"/>
    <w:rsid w:val="00C96825"/>
    <w:rsid w:val="00C96C6F"/>
    <w:rsid w:val="00CA1E73"/>
    <w:rsid w:val="00CA256A"/>
    <w:rsid w:val="00CA38A8"/>
    <w:rsid w:val="00CA4B99"/>
    <w:rsid w:val="00CA535E"/>
    <w:rsid w:val="00CA5988"/>
    <w:rsid w:val="00CA6AA3"/>
    <w:rsid w:val="00CA75CF"/>
    <w:rsid w:val="00CB05AD"/>
    <w:rsid w:val="00CB09DA"/>
    <w:rsid w:val="00CB10DB"/>
    <w:rsid w:val="00CB1513"/>
    <w:rsid w:val="00CB1717"/>
    <w:rsid w:val="00CB1A49"/>
    <w:rsid w:val="00CB2646"/>
    <w:rsid w:val="00CB3C4F"/>
    <w:rsid w:val="00CB47BC"/>
    <w:rsid w:val="00CB5EFB"/>
    <w:rsid w:val="00CB768B"/>
    <w:rsid w:val="00CB7CDD"/>
    <w:rsid w:val="00CC08D7"/>
    <w:rsid w:val="00CC0C4D"/>
    <w:rsid w:val="00CC2670"/>
    <w:rsid w:val="00CC2E2F"/>
    <w:rsid w:val="00CC2F21"/>
    <w:rsid w:val="00CC44BA"/>
    <w:rsid w:val="00CC494F"/>
    <w:rsid w:val="00CC4D7C"/>
    <w:rsid w:val="00CC5C14"/>
    <w:rsid w:val="00CC6157"/>
    <w:rsid w:val="00CC6288"/>
    <w:rsid w:val="00CC6958"/>
    <w:rsid w:val="00CC6E97"/>
    <w:rsid w:val="00CC7B02"/>
    <w:rsid w:val="00CC7D1D"/>
    <w:rsid w:val="00CD0F66"/>
    <w:rsid w:val="00CD219E"/>
    <w:rsid w:val="00CD2CBF"/>
    <w:rsid w:val="00CD357C"/>
    <w:rsid w:val="00CD365D"/>
    <w:rsid w:val="00CD3F54"/>
    <w:rsid w:val="00CD47DE"/>
    <w:rsid w:val="00CD49EC"/>
    <w:rsid w:val="00CD4A09"/>
    <w:rsid w:val="00CD52AE"/>
    <w:rsid w:val="00CD5D6A"/>
    <w:rsid w:val="00CD6499"/>
    <w:rsid w:val="00CD6AF3"/>
    <w:rsid w:val="00CD7D32"/>
    <w:rsid w:val="00CE1225"/>
    <w:rsid w:val="00CE1C80"/>
    <w:rsid w:val="00CE207A"/>
    <w:rsid w:val="00CE20FB"/>
    <w:rsid w:val="00CE427B"/>
    <w:rsid w:val="00CE494B"/>
    <w:rsid w:val="00CE5C11"/>
    <w:rsid w:val="00CE5D6B"/>
    <w:rsid w:val="00CE7797"/>
    <w:rsid w:val="00CF11C6"/>
    <w:rsid w:val="00CF4E57"/>
    <w:rsid w:val="00CF5391"/>
    <w:rsid w:val="00CF57D4"/>
    <w:rsid w:val="00CF5E98"/>
    <w:rsid w:val="00CF736C"/>
    <w:rsid w:val="00D004CB"/>
    <w:rsid w:val="00D0055C"/>
    <w:rsid w:val="00D0385F"/>
    <w:rsid w:val="00D03E49"/>
    <w:rsid w:val="00D0480B"/>
    <w:rsid w:val="00D04F6B"/>
    <w:rsid w:val="00D0648F"/>
    <w:rsid w:val="00D066F4"/>
    <w:rsid w:val="00D10A52"/>
    <w:rsid w:val="00D133B3"/>
    <w:rsid w:val="00D13D9E"/>
    <w:rsid w:val="00D14B35"/>
    <w:rsid w:val="00D14C39"/>
    <w:rsid w:val="00D15C9C"/>
    <w:rsid w:val="00D16065"/>
    <w:rsid w:val="00D16336"/>
    <w:rsid w:val="00D17342"/>
    <w:rsid w:val="00D208B7"/>
    <w:rsid w:val="00D2170E"/>
    <w:rsid w:val="00D21EEC"/>
    <w:rsid w:val="00D2251F"/>
    <w:rsid w:val="00D22BFB"/>
    <w:rsid w:val="00D22F8F"/>
    <w:rsid w:val="00D24399"/>
    <w:rsid w:val="00D253D3"/>
    <w:rsid w:val="00D25B0A"/>
    <w:rsid w:val="00D264C7"/>
    <w:rsid w:val="00D27098"/>
    <w:rsid w:val="00D270F9"/>
    <w:rsid w:val="00D30B45"/>
    <w:rsid w:val="00D327A3"/>
    <w:rsid w:val="00D3322C"/>
    <w:rsid w:val="00D332E1"/>
    <w:rsid w:val="00D347D3"/>
    <w:rsid w:val="00D34A46"/>
    <w:rsid w:val="00D3577C"/>
    <w:rsid w:val="00D37318"/>
    <w:rsid w:val="00D41D66"/>
    <w:rsid w:val="00D41F64"/>
    <w:rsid w:val="00D42180"/>
    <w:rsid w:val="00D42AE5"/>
    <w:rsid w:val="00D438D6"/>
    <w:rsid w:val="00D44A2C"/>
    <w:rsid w:val="00D45308"/>
    <w:rsid w:val="00D45712"/>
    <w:rsid w:val="00D4628F"/>
    <w:rsid w:val="00D47D93"/>
    <w:rsid w:val="00D50140"/>
    <w:rsid w:val="00D50370"/>
    <w:rsid w:val="00D51075"/>
    <w:rsid w:val="00D5207F"/>
    <w:rsid w:val="00D52991"/>
    <w:rsid w:val="00D5591B"/>
    <w:rsid w:val="00D56507"/>
    <w:rsid w:val="00D57A51"/>
    <w:rsid w:val="00D60DD4"/>
    <w:rsid w:val="00D61742"/>
    <w:rsid w:val="00D6451F"/>
    <w:rsid w:val="00D64B55"/>
    <w:rsid w:val="00D657A3"/>
    <w:rsid w:val="00D659E6"/>
    <w:rsid w:val="00D66D4F"/>
    <w:rsid w:val="00D704F3"/>
    <w:rsid w:val="00D719B3"/>
    <w:rsid w:val="00D75DDF"/>
    <w:rsid w:val="00D8055B"/>
    <w:rsid w:val="00D810E0"/>
    <w:rsid w:val="00D818D8"/>
    <w:rsid w:val="00D829BC"/>
    <w:rsid w:val="00D85775"/>
    <w:rsid w:val="00D86113"/>
    <w:rsid w:val="00D9238E"/>
    <w:rsid w:val="00D934F9"/>
    <w:rsid w:val="00D93B85"/>
    <w:rsid w:val="00D93CB8"/>
    <w:rsid w:val="00D94AB1"/>
    <w:rsid w:val="00D95CF9"/>
    <w:rsid w:val="00D971D9"/>
    <w:rsid w:val="00D9744F"/>
    <w:rsid w:val="00D97A2E"/>
    <w:rsid w:val="00D97EAC"/>
    <w:rsid w:val="00DA02F0"/>
    <w:rsid w:val="00DA3F69"/>
    <w:rsid w:val="00DA4455"/>
    <w:rsid w:val="00DA4D88"/>
    <w:rsid w:val="00DA5CD7"/>
    <w:rsid w:val="00DA64B6"/>
    <w:rsid w:val="00DA69B9"/>
    <w:rsid w:val="00DA7111"/>
    <w:rsid w:val="00DA7176"/>
    <w:rsid w:val="00DB1E01"/>
    <w:rsid w:val="00DB28BE"/>
    <w:rsid w:val="00DB460F"/>
    <w:rsid w:val="00DB73BE"/>
    <w:rsid w:val="00DC04C5"/>
    <w:rsid w:val="00DC0E7E"/>
    <w:rsid w:val="00DC1209"/>
    <w:rsid w:val="00DC2610"/>
    <w:rsid w:val="00DC4A8D"/>
    <w:rsid w:val="00DC4E15"/>
    <w:rsid w:val="00DC647A"/>
    <w:rsid w:val="00DC6774"/>
    <w:rsid w:val="00DD1B58"/>
    <w:rsid w:val="00DD1BA1"/>
    <w:rsid w:val="00DD34BB"/>
    <w:rsid w:val="00DD3702"/>
    <w:rsid w:val="00DD4921"/>
    <w:rsid w:val="00DD54C0"/>
    <w:rsid w:val="00DD76FB"/>
    <w:rsid w:val="00DD7FF5"/>
    <w:rsid w:val="00DE1742"/>
    <w:rsid w:val="00DE1A78"/>
    <w:rsid w:val="00DE2707"/>
    <w:rsid w:val="00DE33FE"/>
    <w:rsid w:val="00DE45AA"/>
    <w:rsid w:val="00DE7041"/>
    <w:rsid w:val="00DE7CEB"/>
    <w:rsid w:val="00DF132E"/>
    <w:rsid w:val="00DF14AA"/>
    <w:rsid w:val="00DF1B51"/>
    <w:rsid w:val="00DF3BC7"/>
    <w:rsid w:val="00DF424D"/>
    <w:rsid w:val="00DF4354"/>
    <w:rsid w:val="00DF5FF6"/>
    <w:rsid w:val="00DF6C32"/>
    <w:rsid w:val="00DF7E1A"/>
    <w:rsid w:val="00E01207"/>
    <w:rsid w:val="00E0547F"/>
    <w:rsid w:val="00E057EE"/>
    <w:rsid w:val="00E06687"/>
    <w:rsid w:val="00E06819"/>
    <w:rsid w:val="00E07E6C"/>
    <w:rsid w:val="00E11BC7"/>
    <w:rsid w:val="00E125BA"/>
    <w:rsid w:val="00E13A51"/>
    <w:rsid w:val="00E13B0E"/>
    <w:rsid w:val="00E15840"/>
    <w:rsid w:val="00E166CE"/>
    <w:rsid w:val="00E172F1"/>
    <w:rsid w:val="00E17565"/>
    <w:rsid w:val="00E222E9"/>
    <w:rsid w:val="00E23952"/>
    <w:rsid w:val="00E24165"/>
    <w:rsid w:val="00E31617"/>
    <w:rsid w:val="00E31ABF"/>
    <w:rsid w:val="00E327A9"/>
    <w:rsid w:val="00E344F5"/>
    <w:rsid w:val="00E34E77"/>
    <w:rsid w:val="00E365AA"/>
    <w:rsid w:val="00E36FCE"/>
    <w:rsid w:val="00E37041"/>
    <w:rsid w:val="00E37046"/>
    <w:rsid w:val="00E37B17"/>
    <w:rsid w:val="00E408BD"/>
    <w:rsid w:val="00E41A99"/>
    <w:rsid w:val="00E426CE"/>
    <w:rsid w:val="00E43169"/>
    <w:rsid w:val="00E44D57"/>
    <w:rsid w:val="00E50055"/>
    <w:rsid w:val="00E50B14"/>
    <w:rsid w:val="00E50B7F"/>
    <w:rsid w:val="00E53D50"/>
    <w:rsid w:val="00E53E67"/>
    <w:rsid w:val="00E56A39"/>
    <w:rsid w:val="00E56B78"/>
    <w:rsid w:val="00E56BA5"/>
    <w:rsid w:val="00E57755"/>
    <w:rsid w:val="00E60C72"/>
    <w:rsid w:val="00E61B12"/>
    <w:rsid w:val="00E62453"/>
    <w:rsid w:val="00E633E9"/>
    <w:rsid w:val="00E63426"/>
    <w:rsid w:val="00E6564F"/>
    <w:rsid w:val="00E66E1E"/>
    <w:rsid w:val="00E70515"/>
    <w:rsid w:val="00E7083A"/>
    <w:rsid w:val="00E70AF4"/>
    <w:rsid w:val="00E711AB"/>
    <w:rsid w:val="00E76032"/>
    <w:rsid w:val="00E76038"/>
    <w:rsid w:val="00E761EB"/>
    <w:rsid w:val="00E775CD"/>
    <w:rsid w:val="00E77DBA"/>
    <w:rsid w:val="00E807F2"/>
    <w:rsid w:val="00E820F0"/>
    <w:rsid w:val="00E82374"/>
    <w:rsid w:val="00E82AD3"/>
    <w:rsid w:val="00E8512A"/>
    <w:rsid w:val="00E86E4A"/>
    <w:rsid w:val="00E870D9"/>
    <w:rsid w:val="00E87B68"/>
    <w:rsid w:val="00E92C62"/>
    <w:rsid w:val="00E93B1F"/>
    <w:rsid w:val="00E96139"/>
    <w:rsid w:val="00E966C8"/>
    <w:rsid w:val="00EA229B"/>
    <w:rsid w:val="00EA45BE"/>
    <w:rsid w:val="00EA68B4"/>
    <w:rsid w:val="00EA6B82"/>
    <w:rsid w:val="00EA6C1B"/>
    <w:rsid w:val="00EA7C57"/>
    <w:rsid w:val="00EB1FBF"/>
    <w:rsid w:val="00EB26F8"/>
    <w:rsid w:val="00EB46AC"/>
    <w:rsid w:val="00EB558E"/>
    <w:rsid w:val="00EB572B"/>
    <w:rsid w:val="00EB7192"/>
    <w:rsid w:val="00EC3042"/>
    <w:rsid w:val="00EC3843"/>
    <w:rsid w:val="00EC637E"/>
    <w:rsid w:val="00EC6528"/>
    <w:rsid w:val="00EC6839"/>
    <w:rsid w:val="00EC6A2D"/>
    <w:rsid w:val="00EC6DE5"/>
    <w:rsid w:val="00EC6F75"/>
    <w:rsid w:val="00EC7175"/>
    <w:rsid w:val="00ED0174"/>
    <w:rsid w:val="00ED2BAB"/>
    <w:rsid w:val="00ED329C"/>
    <w:rsid w:val="00ED3E81"/>
    <w:rsid w:val="00ED3EEB"/>
    <w:rsid w:val="00ED6256"/>
    <w:rsid w:val="00ED6F8E"/>
    <w:rsid w:val="00ED7B8A"/>
    <w:rsid w:val="00EE0B69"/>
    <w:rsid w:val="00EE23C4"/>
    <w:rsid w:val="00EE3E5E"/>
    <w:rsid w:val="00EE3EF7"/>
    <w:rsid w:val="00EE433D"/>
    <w:rsid w:val="00EE4856"/>
    <w:rsid w:val="00EE5411"/>
    <w:rsid w:val="00EF05E3"/>
    <w:rsid w:val="00EF396B"/>
    <w:rsid w:val="00EF5EFF"/>
    <w:rsid w:val="00EF7E8E"/>
    <w:rsid w:val="00F007A6"/>
    <w:rsid w:val="00F015AD"/>
    <w:rsid w:val="00F03597"/>
    <w:rsid w:val="00F04EB3"/>
    <w:rsid w:val="00F06543"/>
    <w:rsid w:val="00F067AB"/>
    <w:rsid w:val="00F07AAB"/>
    <w:rsid w:val="00F10E36"/>
    <w:rsid w:val="00F13925"/>
    <w:rsid w:val="00F13A49"/>
    <w:rsid w:val="00F16347"/>
    <w:rsid w:val="00F20D59"/>
    <w:rsid w:val="00F21058"/>
    <w:rsid w:val="00F23353"/>
    <w:rsid w:val="00F240CB"/>
    <w:rsid w:val="00F2444D"/>
    <w:rsid w:val="00F2608C"/>
    <w:rsid w:val="00F27DB1"/>
    <w:rsid w:val="00F306A2"/>
    <w:rsid w:val="00F30A6A"/>
    <w:rsid w:val="00F32004"/>
    <w:rsid w:val="00F331E4"/>
    <w:rsid w:val="00F35330"/>
    <w:rsid w:val="00F3602A"/>
    <w:rsid w:val="00F37947"/>
    <w:rsid w:val="00F41654"/>
    <w:rsid w:val="00F425E3"/>
    <w:rsid w:val="00F42A22"/>
    <w:rsid w:val="00F43C8C"/>
    <w:rsid w:val="00F43CC9"/>
    <w:rsid w:val="00F43D8E"/>
    <w:rsid w:val="00F452C3"/>
    <w:rsid w:val="00F459CA"/>
    <w:rsid w:val="00F46FE8"/>
    <w:rsid w:val="00F50342"/>
    <w:rsid w:val="00F50FEC"/>
    <w:rsid w:val="00F52521"/>
    <w:rsid w:val="00F53619"/>
    <w:rsid w:val="00F55E73"/>
    <w:rsid w:val="00F56AC1"/>
    <w:rsid w:val="00F57902"/>
    <w:rsid w:val="00F60043"/>
    <w:rsid w:val="00F602E7"/>
    <w:rsid w:val="00F606A6"/>
    <w:rsid w:val="00F61915"/>
    <w:rsid w:val="00F620B4"/>
    <w:rsid w:val="00F620CD"/>
    <w:rsid w:val="00F62977"/>
    <w:rsid w:val="00F62CB9"/>
    <w:rsid w:val="00F70162"/>
    <w:rsid w:val="00F71916"/>
    <w:rsid w:val="00F73073"/>
    <w:rsid w:val="00F73B98"/>
    <w:rsid w:val="00F7506E"/>
    <w:rsid w:val="00F80E0F"/>
    <w:rsid w:val="00F81A49"/>
    <w:rsid w:val="00F81ADB"/>
    <w:rsid w:val="00F82B95"/>
    <w:rsid w:val="00F83C93"/>
    <w:rsid w:val="00F84F0B"/>
    <w:rsid w:val="00F85095"/>
    <w:rsid w:val="00F85509"/>
    <w:rsid w:val="00F856EA"/>
    <w:rsid w:val="00F87736"/>
    <w:rsid w:val="00F87964"/>
    <w:rsid w:val="00F87FBD"/>
    <w:rsid w:val="00F900C1"/>
    <w:rsid w:val="00F926EC"/>
    <w:rsid w:val="00F942BC"/>
    <w:rsid w:val="00F95A77"/>
    <w:rsid w:val="00F95C1E"/>
    <w:rsid w:val="00FA20B9"/>
    <w:rsid w:val="00FA447C"/>
    <w:rsid w:val="00FA52DD"/>
    <w:rsid w:val="00FA7FE6"/>
    <w:rsid w:val="00FB308E"/>
    <w:rsid w:val="00FB41EB"/>
    <w:rsid w:val="00FB46F9"/>
    <w:rsid w:val="00FB53FE"/>
    <w:rsid w:val="00FB6726"/>
    <w:rsid w:val="00FB6AA0"/>
    <w:rsid w:val="00FB7992"/>
    <w:rsid w:val="00FB7CDD"/>
    <w:rsid w:val="00FC1398"/>
    <w:rsid w:val="00FC20C6"/>
    <w:rsid w:val="00FC2105"/>
    <w:rsid w:val="00FC3457"/>
    <w:rsid w:val="00FC5F0D"/>
    <w:rsid w:val="00FC62DC"/>
    <w:rsid w:val="00FC6770"/>
    <w:rsid w:val="00FC7734"/>
    <w:rsid w:val="00FD01B9"/>
    <w:rsid w:val="00FD1C36"/>
    <w:rsid w:val="00FD1EBC"/>
    <w:rsid w:val="00FD2E1D"/>
    <w:rsid w:val="00FD2F96"/>
    <w:rsid w:val="00FD4CEC"/>
    <w:rsid w:val="00FD5AC3"/>
    <w:rsid w:val="00FD6522"/>
    <w:rsid w:val="00FD69B8"/>
    <w:rsid w:val="00FD6EA3"/>
    <w:rsid w:val="00FE03CE"/>
    <w:rsid w:val="00FE1782"/>
    <w:rsid w:val="00FE44CA"/>
    <w:rsid w:val="00FE5156"/>
    <w:rsid w:val="00FE68FE"/>
    <w:rsid w:val="00FF06CE"/>
    <w:rsid w:val="00FF2016"/>
    <w:rsid w:val="00FF2525"/>
    <w:rsid w:val="00FF2CF9"/>
    <w:rsid w:val="00FF3C53"/>
    <w:rsid w:val="00FF4085"/>
    <w:rsid w:val="00FF49A3"/>
    <w:rsid w:val="00FF698D"/>
    <w:rsid w:val="00FF6AD6"/>
    <w:rsid w:val="00FF76E0"/>
    <w:rsid w:val="00FF791C"/>
    <w:rsid w:val="00FF7C15"/>
    <w:rsid w:val="00FF7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2679C"/>
  <w15:docId w15:val="{B7EB892B-4770-4ADC-8406-468970E5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94"/>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
    <w:name w:val="Header Char"/>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paragraph" w:customStyle="1" w:styleId="MediumGrid1-Accent21">
    <w:name w:val="Medium Grid 1 - Accent 21"/>
    <w:basedOn w:val="Normal"/>
    <w:uiPriority w:val="34"/>
    <w:qFormat/>
    <w:rsid w:val="00701541"/>
    <w:pPr>
      <w:ind w:left="720"/>
      <w:contextualSpacing/>
    </w:pPr>
    <w:rPr>
      <w:rFonts w:ascii="Calibri" w:eastAsia="Calibri" w:hAnsi="Calibri"/>
      <w:szCs w:val="22"/>
      <w:lang w:eastAsia="en-US"/>
    </w:rPr>
  </w:style>
  <w:style w:type="character" w:styleId="CommentReference">
    <w:name w:val="annotation reference"/>
    <w:uiPriority w:val="99"/>
    <w:semiHidden/>
    <w:unhideWhenUsed/>
    <w:rsid w:val="00667F4F"/>
    <w:rPr>
      <w:sz w:val="18"/>
      <w:szCs w:val="18"/>
    </w:rPr>
  </w:style>
  <w:style w:type="paragraph" w:styleId="CommentText">
    <w:name w:val="annotation text"/>
    <w:basedOn w:val="Normal"/>
    <w:link w:val="CommentTextChar"/>
    <w:uiPriority w:val="99"/>
    <w:semiHidden/>
    <w:unhideWhenUsed/>
    <w:rsid w:val="00667F4F"/>
    <w:rPr>
      <w:sz w:val="24"/>
      <w:szCs w:val="24"/>
    </w:rPr>
  </w:style>
  <w:style w:type="character" w:customStyle="1" w:styleId="CommentTextChar">
    <w:name w:val="Comment Text Char"/>
    <w:link w:val="CommentText"/>
    <w:uiPriority w:val="99"/>
    <w:semiHidden/>
    <w:rsid w:val="00667F4F"/>
    <w:rPr>
      <w:rFonts w:ascii="Helvetica" w:hAnsi="Helvetica"/>
      <w:sz w:val="24"/>
      <w:szCs w:val="24"/>
      <w:lang w:eastAsia="ja-JP"/>
    </w:rPr>
  </w:style>
  <w:style w:type="paragraph" w:styleId="CommentSubject">
    <w:name w:val="annotation subject"/>
    <w:basedOn w:val="CommentText"/>
    <w:next w:val="CommentText"/>
    <w:link w:val="CommentSubjectChar"/>
    <w:uiPriority w:val="99"/>
    <w:semiHidden/>
    <w:unhideWhenUsed/>
    <w:rsid w:val="00667F4F"/>
    <w:rPr>
      <w:b/>
      <w:bCs/>
      <w:sz w:val="20"/>
      <w:szCs w:val="20"/>
    </w:rPr>
  </w:style>
  <w:style w:type="character" w:customStyle="1" w:styleId="CommentSubjectChar">
    <w:name w:val="Comment Subject Char"/>
    <w:link w:val="CommentSubject"/>
    <w:uiPriority w:val="99"/>
    <w:semiHidden/>
    <w:rsid w:val="00667F4F"/>
    <w:rPr>
      <w:rFonts w:ascii="Helvetica" w:hAnsi="Helvetica"/>
      <w:b/>
      <w:bCs/>
      <w:sz w:val="24"/>
      <w:szCs w:val="24"/>
      <w:lang w:eastAsia="ja-JP"/>
    </w:rPr>
  </w:style>
  <w:style w:type="paragraph" w:customStyle="1" w:styleId="ColorfulList-Accent11">
    <w:name w:val="Colorful List - Accent 11"/>
    <w:basedOn w:val="Normal"/>
    <w:uiPriority w:val="34"/>
    <w:qFormat/>
    <w:rsid w:val="005B3D11"/>
    <w:pPr>
      <w:spacing w:after="200" w:line="276" w:lineRule="auto"/>
      <w:ind w:left="720"/>
      <w:contextualSpacing/>
    </w:pPr>
    <w:rPr>
      <w:rFonts w:ascii="Calibri" w:eastAsia="Calibri" w:hAnsi="Calibri"/>
      <w:szCs w:val="22"/>
      <w:lang w:eastAsia="en-US"/>
    </w:rPr>
  </w:style>
  <w:style w:type="paragraph" w:styleId="NormalWeb">
    <w:name w:val="Normal (Web)"/>
    <w:basedOn w:val="Normal"/>
    <w:uiPriority w:val="99"/>
    <w:semiHidden/>
    <w:unhideWhenUsed/>
    <w:rsid w:val="006D1120"/>
    <w:pPr>
      <w:spacing w:before="100" w:beforeAutospacing="1" w:after="100" w:afterAutospacing="1"/>
    </w:pPr>
    <w:rPr>
      <w:rFonts w:ascii="Times New Roman" w:eastAsia="Calibri" w:hAnsi="Times New Roman"/>
      <w:sz w:val="24"/>
      <w:szCs w:val="24"/>
      <w:lang w:eastAsia="en-US"/>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BA4C57"/>
    <w:pPr>
      <w:ind w:left="720"/>
    </w:pPr>
  </w:style>
  <w:style w:type="paragraph" w:styleId="NoSpacing">
    <w:name w:val="No Spacing"/>
    <w:uiPriority w:val="1"/>
    <w:qFormat/>
    <w:rsid w:val="005C2BA0"/>
    <w:rPr>
      <w:rFonts w:ascii="Calibri" w:eastAsia="SimSun" w:hAnsi="Calibri" w:cs="Arial"/>
      <w:sz w:val="22"/>
      <w:szCs w:val="22"/>
    </w:rPr>
  </w:style>
  <w:style w:type="paragraph" w:styleId="PlainText">
    <w:name w:val="Plain Text"/>
    <w:basedOn w:val="Normal"/>
    <w:link w:val="PlainTextChar"/>
    <w:uiPriority w:val="99"/>
    <w:unhideWhenUsed/>
    <w:rsid w:val="004134BA"/>
    <w:rPr>
      <w:rFonts w:ascii="Calibri" w:eastAsia="Cambria" w:hAnsi="Calibri" w:cs="Arial"/>
      <w:szCs w:val="21"/>
      <w:lang w:eastAsia="en-US"/>
    </w:rPr>
  </w:style>
  <w:style w:type="character" w:customStyle="1" w:styleId="PlainTextChar">
    <w:name w:val="Plain Text Char"/>
    <w:link w:val="PlainText"/>
    <w:uiPriority w:val="99"/>
    <w:rsid w:val="004134BA"/>
    <w:rPr>
      <w:rFonts w:ascii="Calibri" w:eastAsia="Cambria" w:hAnsi="Calibri" w:cs="Arial"/>
      <w:sz w:val="22"/>
      <w:szCs w:val="21"/>
      <w:lang w:eastAsia="en-US"/>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650134"/>
    <w:rPr>
      <w:rFonts w:ascii="Helvetica" w:hAnsi="Helvetica"/>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3054">
      <w:bodyDiv w:val="1"/>
      <w:marLeft w:val="0"/>
      <w:marRight w:val="0"/>
      <w:marTop w:val="0"/>
      <w:marBottom w:val="0"/>
      <w:divBdr>
        <w:top w:val="none" w:sz="0" w:space="0" w:color="auto"/>
        <w:left w:val="none" w:sz="0" w:space="0" w:color="auto"/>
        <w:bottom w:val="none" w:sz="0" w:space="0" w:color="auto"/>
        <w:right w:val="none" w:sz="0" w:space="0" w:color="auto"/>
      </w:divBdr>
    </w:div>
    <w:div w:id="151608328">
      <w:bodyDiv w:val="1"/>
      <w:marLeft w:val="0"/>
      <w:marRight w:val="0"/>
      <w:marTop w:val="0"/>
      <w:marBottom w:val="0"/>
      <w:divBdr>
        <w:top w:val="none" w:sz="0" w:space="0" w:color="auto"/>
        <w:left w:val="none" w:sz="0" w:space="0" w:color="auto"/>
        <w:bottom w:val="none" w:sz="0" w:space="0" w:color="auto"/>
        <w:right w:val="none" w:sz="0" w:space="0" w:color="auto"/>
      </w:divBdr>
    </w:div>
    <w:div w:id="555356200">
      <w:bodyDiv w:val="1"/>
      <w:marLeft w:val="0"/>
      <w:marRight w:val="0"/>
      <w:marTop w:val="0"/>
      <w:marBottom w:val="0"/>
      <w:divBdr>
        <w:top w:val="none" w:sz="0" w:space="0" w:color="auto"/>
        <w:left w:val="none" w:sz="0" w:space="0" w:color="auto"/>
        <w:bottom w:val="none" w:sz="0" w:space="0" w:color="auto"/>
        <w:right w:val="none" w:sz="0" w:space="0" w:color="auto"/>
      </w:divBdr>
    </w:div>
    <w:div w:id="699016182">
      <w:bodyDiv w:val="1"/>
      <w:marLeft w:val="0"/>
      <w:marRight w:val="0"/>
      <w:marTop w:val="0"/>
      <w:marBottom w:val="0"/>
      <w:divBdr>
        <w:top w:val="none" w:sz="0" w:space="0" w:color="auto"/>
        <w:left w:val="none" w:sz="0" w:space="0" w:color="auto"/>
        <w:bottom w:val="none" w:sz="0" w:space="0" w:color="auto"/>
        <w:right w:val="none" w:sz="0" w:space="0" w:color="auto"/>
      </w:divBdr>
    </w:div>
    <w:div w:id="1165121612">
      <w:bodyDiv w:val="1"/>
      <w:marLeft w:val="0"/>
      <w:marRight w:val="0"/>
      <w:marTop w:val="0"/>
      <w:marBottom w:val="0"/>
      <w:divBdr>
        <w:top w:val="none" w:sz="0" w:space="0" w:color="auto"/>
        <w:left w:val="none" w:sz="0" w:space="0" w:color="auto"/>
        <w:bottom w:val="none" w:sz="0" w:space="0" w:color="auto"/>
        <w:right w:val="none" w:sz="0" w:space="0" w:color="auto"/>
      </w:divBdr>
    </w:div>
    <w:div w:id="149293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450A9-886D-4D4C-833C-1E6DBE2B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creator>amazon</dc:creator>
  <cp:lastModifiedBy>B Somashekariah, Sharath</cp:lastModifiedBy>
  <cp:revision>2</cp:revision>
  <cp:lastPrinted>2017-01-17T23:07:00Z</cp:lastPrinted>
  <dcterms:created xsi:type="dcterms:W3CDTF">2021-03-19T21:34:00Z</dcterms:created>
  <dcterms:modified xsi:type="dcterms:W3CDTF">2021-03-19T21:34:00Z</dcterms:modified>
</cp:coreProperties>
</file>