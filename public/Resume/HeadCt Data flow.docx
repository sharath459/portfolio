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B5D" w:rsidRDefault="00083B5D" w:rsidP="00083B5D">
      <w:pPr>
        <w:pStyle w:val="Heading1"/>
      </w:pPr>
      <w:proofErr w:type="spellStart"/>
      <w:r>
        <w:t>Data_Sources_and_Data_flow</w:t>
      </w:r>
      <w:proofErr w:type="spellEnd"/>
      <w:r>
        <w:t xml:space="preserve"> </w:t>
      </w:r>
    </w:p>
    <w:p w:rsidR="00083B5D" w:rsidRDefault="00083B5D" w:rsidP="00083B5D">
      <w:r>
        <w:t xml:space="preserve">Last modified 4 months ago by </w:t>
      </w:r>
      <w:hyperlink r:id="rId6" w:history="1">
        <w:proofErr w:type="spellStart"/>
        <w:r>
          <w:rPr>
            <w:rStyle w:val="Hyperlink"/>
          </w:rPr>
          <w:t>sharab</w:t>
        </w:r>
        <w:proofErr w:type="spellEnd"/>
      </w:hyperlink>
      <w:r>
        <w:t xml:space="preserve">. </w:t>
      </w:r>
    </w:p>
    <w:p w:rsidR="00083B5D" w:rsidRDefault="00083B5D" w:rsidP="00083B5D">
      <w:r>
        <w:pict>
          <v:rect id="_x0000_i1027" style="width:0;height:1.5pt" o:hralign="center" o:hrstd="t" o:hr="t" fillcolor="#a0a0a0" stroked="f"/>
        </w:pict>
      </w:r>
    </w:p>
    <w:p w:rsidR="00083B5D" w:rsidRDefault="00083B5D" w:rsidP="00083B5D">
      <w:pPr>
        <w:pStyle w:val="Heading1"/>
      </w:pPr>
      <w:r>
        <w:t>What is the wiki about?</w:t>
      </w:r>
    </w:p>
    <w:p w:rsidR="00083B5D" w:rsidRDefault="00083B5D" w:rsidP="00083B5D">
      <w:pPr>
        <w:pStyle w:val="NormalWeb"/>
        <w:ind w:right="1440"/>
      </w:pPr>
      <w:r>
        <w:t>This wiki provides info about the technical data flow of HeadCT from share point to Redshift to Quick Sight.</w:t>
      </w:r>
    </w:p>
    <w:p w:rsidR="00083B5D" w:rsidRDefault="00083B5D" w:rsidP="00083B5D">
      <w:pPr>
        <w:pStyle w:val="Heading1"/>
      </w:pPr>
      <w:r>
        <w:t>Data source</w:t>
      </w:r>
    </w:p>
    <w:p w:rsidR="00083B5D" w:rsidRDefault="00083B5D" w:rsidP="00083B5D">
      <w:pPr>
        <w:pStyle w:val="Heading2"/>
      </w:pPr>
      <w:r>
        <w:t>Data source 1: Share point forms:</w:t>
      </w:r>
    </w:p>
    <w:p w:rsidR="00083B5D" w:rsidRDefault="00083B5D" w:rsidP="00083B5D">
      <w:pPr>
        <w:pStyle w:val="NormalWeb"/>
        <w:ind w:right="1440"/>
      </w:pPr>
      <w:r>
        <w:t>Share point form consists of data of input request from finance and business user for various requests. Details about these forms and business logics can be found in wiki https://w.amazon.com/bin/view/Advertising_Finance/Central_FP&amp;A/HeadCT/HeadCT_Guide/</w:t>
      </w:r>
    </w:p>
    <w:p w:rsidR="00083B5D" w:rsidRDefault="00083B5D" w:rsidP="00083B5D">
      <w:pPr>
        <w:pStyle w:val="NormalWeb"/>
        <w:spacing w:before="0" w:beforeAutospacing="0" w:after="0" w:afterAutospacing="0"/>
        <w:ind w:right="1440"/>
      </w:pPr>
      <w:hyperlink r:id="rId7" w:anchor="/Lists/Headcount_Transfers/AllItems.aspx" w:history="1">
        <w:r>
          <w:rPr>
            <w:rStyle w:val="Hyperlink"/>
            <w:sz w:val="18"/>
            <w:szCs w:val="18"/>
          </w:rPr>
          <w:t>https://share.amazon.com/sites/adv_fin/_layouts/15/start.aspx#/Lists/Headcount_Transfers/AllItems.aspx</w:t>
        </w:r>
      </w:hyperlink>
    </w:p>
    <w:p w:rsidR="00083B5D" w:rsidRDefault="00083B5D" w:rsidP="00083B5D">
      <w:pPr>
        <w:pStyle w:val="NormalWeb"/>
        <w:spacing w:before="0" w:beforeAutospacing="0" w:after="0" w:afterAutospacing="0"/>
        <w:ind w:right="1440"/>
      </w:pPr>
      <w:hyperlink r:id="rId8" w:anchor="/Lists/Long_Leaves/AllItems.aspx" w:history="1">
        <w:r>
          <w:rPr>
            <w:rStyle w:val="Hyperlink"/>
            <w:sz w:val="18"/>
            <w:szCs w:val="18"/>
          </w:rPr>
          <w:t>https://share.amazon.com/sites/adv_fin/_layouts/15/start.aspx#/Lists/Long_Leaves/AllItems.aspx</w:t>
        </w:r>
      </w:hyperlink>
    </w:p>
    <w:p w:rsidR="00083B5D" w:rsidRDefault="00083B5D" w:rsidP="00083B5D">
      <w:pPr>
        <w:pStyle w:val="NormalWeb"/>
        <w:spacing w:before="0" w:beforeAutospacing="0" w:after="0" w:afterAutospacing="0"/>
        <w:ind w:right="1440"/>
      </w:pPr>
      <w:hyperlink r:id="rId9" w:anchor="/Lists/Bulk_HC_Updates/AllItems.aspx" w:history="1">
        <w:r>
          <w:rPr>
            <w:rStyle w:val="Hyperlink"/>
            <w:sz w:val="18"/>
            <w:szCs w:val="18"/>
          </w:rPr>
          <w:t>https://share.amazon.com/sites/adv_fin/_layouts/15/start.aspx#/Lists/Bulk_HC_Updates/AllItems.aspx</w:t>
        </w:r>
      </w:hyperlink>
    </w:p>
    <w:p w:rsidR="00083B5D" w:rsidRDefault="00083B5D" w:rsidP="00083B5D">
      <w:pPr>
        <w:pStyle w:val="NormalWeb"/>
        <w:spacing w:before="0" w:beforeAutospacing="0" w:after="0" w:afterAutospacing="0"/>
        <w:ind w:right="1440"/>
      </w:pPr>
      <w:hyperlink r:id="rId10" w:anchor="/Lists/Pull_Forward/AllItems.aspx" w:history="1">
        <w:r>
          <w:rPr>
            <w:rStyle w:val="Hyperlink"/>
            <w:sz w:val="18"/>
            <w:szCs w:val="18"/>
          </w:rPr>
          <w:t>https://share.amazon.com/sites/adv_fin/_layouts/15/start.aspx#/Lists/Pull_Forward/AllItems.aspx</w:t>
        </w:r>
      </w:hyperlink>
    </w:p>
    <w:p w:rsidR="00083B5D" w:rsidRDefault="00083B5D" w:rsidP="00083B5D">
      <w:pPr>
        <w:pStyle w:val="NormalWeb"/>
        <w:ind w:right="1440"/>
      </w:pPr>
      <w:r>
        <w:t xml:space="preserve">Loading this data to redshift is currently 2 sept process using the Excel based tool in the drive. </w:t>
      </w:r>
      <w:hyperlink r:id="rId11" w:history="1">
        <w:r>
          <w:rPr>
            <w:rStyle w:val="Hyperlink"/>
            <w:sz w:val="16"/>
            <w:szCs w:val="16"/>
          </w:rPr>
          <w:t>https://drive.corp.amazon.com/personal/sharab/HeadCT/Macro%20Redshhift%20uploader?filter=none</w:t>
        </w:r>
      </w:hyperlink>
    </w:p>
    <w:p w:rsidR="00083B5D" w:rsidRDefault="00083B5D" w:rsidP="00083B5D">
      <w:pPr>
        <w:pStyle w:val="NormalWeb"/>
        <w:ind w:right="1440"/>
      </w:pPr>
      <w:r>
        <w:rPr>
          <w:rStyle w:val="Strong"/>
        </w:rPr>
        <w:t>Step 1:</w:t>
      </w:r>
      <w:r>
        <w:t> Click on refresh all button in data tab</w:t>
      </w:r>
    </w:p>
    <w:p w:rsidR="00083B5D" w:rsidRDefault="00083B5D" w:rsidP="00083B5D">
      <w:pPr>
        <w:pStyle w:val="NormalWeb"/>
        <w:ind w:right="1440"/>
      </w:pPr>
      <w:r>
        <w:rPr>
          <w:rStyle w:val="Strong"/>
        </w:rPr>
        <w:t>Step 2:</w:t>
      </w:r>
      <w:r>
        <w:t> Click on ‘Click here to upload button’ to load the data into redshift.</w:t>
      </w:r>
      <w:r>
        <w:br/>
        <w:t> </w:t>
      </w:r>
    </w:p>
    <w:p w:rsidR="00083B5D" w:rsidRDefault="00083B5D" w:rsidP="00083B5D">
      <w:pPr>
        <w:pStyle w:val="Heading2"/>
      </w:pPr>
      <w:r>
        <w:t>Data source 2: Redshift HR BI data:</w:t>
      </w:r>
    </w:p>
    <w:p w:rsidR="00083B5D" w:rsidRDefault="00083B5D" w:rsidP="00083B5D">
      <w:pPr>
        <w:pStyle w:val="NormalWeb"/>
        <w:ind w:right="1440"/>
      </w:pPr>
      <w:r>
        <w:t xml:space="preserve">HR BI data contain of active Butts in seats, pending stats and req data, along with historical data. The data from HR BI is shared from recruiting team analyst </w:t>
      </w:r>
      <w:proofErr w:type="spellStart"/>
      <w:r>
        <w:t>davlee</w:t>
      </w:r>
      <w:proofErr w:type="spellEnd"/>
      <w:r>
        <w:t xml:space="preserve">@: </w:t>
      </w:r>
      <w:proofErr w:type="spellStart"/>
      <w:r>
        <w:t>tharasan</w:t>
      </w:r>
      <w:proofErr w:type="spellEnd"/>
      <w:r>
        <w:t>@ using data net jobs and they are loaded into a simple table and the snapshot table as per below table on daily cadence. </w:t>
      </w:r>
    </w:p>
    <w:tbl>
      <w:tblPr>
        <w:tblW w:w="10082" w:type="dxa"/>
        <w:tblInd w:w="-5"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883"/>
        <w:gridCol w:w="2230"/>
        <w:gridCol w:w="1523"/>
        <w:gridCol w:w="1497"/>
        <w:gridCol w:w="1897"/>
        <w:gridCol w:w="1257"/>
        <w:gridCol w:w="1007"/>
      </w:tblGrid>
      <w:tr w:rsidR="00083B5D" w:rsidTr="00083B5D">
        <w:trPr>
          <w:trHeight w:val="613"/>
        </w:trPr>
        <w:tc>
          <w:tcPr>
            <w:tcW w:w="883" w:type="dxa"/>
            <w:tcBorders>
              <w:top w:val="single" w:sz="8" w:space="0" w:color="auto"/>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Schema</w:t>
            </w:r>
          </w:p>
        </w:tc>
        <w:tc>
          <w:tcPr>
            <w:tcW w:w="2155" w:type="dxa"/>
            <w:tcBorders>
              <w:top w:val="single" w:sz="8" w:space="0" w:color="auto"/>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Table</w:t>
            </w:r>
          </w:p>
        </w:tc>
        <w:tc>
          <w:tcPr>
            <w:tcW w:w="1467" w:type="dxa"/>
            <w:tcBorders>
              <w:top w:val="single" w:sz="8" w:space="0" w:color="auto"/>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Source</w:t>
            </w:r>
          </w:p>
        </w:tc>
        <w:tc>
          <w:tcPr>
            <w:tcW w:w="1442" w:type="dxa"/>
            <w:tcBorders>
              <w:top w:val="single" w:sz="8" w:space="0" w:color="auto"/>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Transform  Job</w:t>
            </w:r>
          </w:p>
        </w:tc>
        <w:tc>
          <w:tcPr>
            <w:tcW w:w="1871" w:type="dxa"/>
            <w:tcBorders>
              <w:top w:val="single" w:sz="8" w:space="0" w:color="auto"/>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PK</w:t>
            </w:r>
          </w:p>
        </w:tc>
        <w:tc>
          <w:tcPr>
            <w:tcW w:w="1257" w:type="dxa"/>
            <w:tcBorders>
              <w:top w:val="single" w:sz="8" w:space="0" w:color="auto"/>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New Load Job</w:t>
            </w:r>
          </w:p>
        </w:tc>
        <w:tc>
          <w:tcPr>
            <w:tcW w:w="1007" w:type="dxa"/>
            <w:tcBorders>
              <w:top w:val="single" w:sz="8" w:space="0" w:color="auto"/>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Snapshot</w:t>
            </w:r>
          </w:p>
        </w:tc>
      </w:tr>
      <w:tr w:rsidR="00083B5D" w:rsidTr="00083B5D">
        <w:trPr>
          <w:trHeight w:val="613"/>
        </w:trPr>
        <w:tc>
          <w:tcPr>
            <w:tcW w:w="883"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lastRenderedPageBreak/>
              <w:t>headct</w:t>
            </w:r>
            <w:proofErr w:type="spellEnd"/>
          </w:p>
        </w:tc>
        <w:tc>
          <w:tcPr>
            <w:tcW w:w="2155"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ads_bis</w:t>
            </w:r>
            <w:proofErr w:type="spellEnd"/>
          </w:p>
        </w:tc>
        <w:tc>
          <w:tcPr>
            <w:tcW w:w="146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nextgen</w:t>
            </w:r>
            <w:proofErr w:type="spellEnd"/>
            <w:r>
              <w:rPr>
                <w:color w:val="000000"/>
              </w:rPr>
              <w:t>(HRBI)</w:t>
            </w:r>
          </w:p>
        </w:tc>
        <w:tc>
          <w:tcPr>
            <w:tcW w:w="1442"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hyperlink r:id="rId12" w:history="1">
              <w:r>
                <w:rPr>
                  <w:rStyle w:val="Hyperlink"/>
                  <w:color w:val="0563C1"/>
                </w:rPr>
                <w:t>7100297</w:t>
              </w:r>
            </w:hyperlink>
          </w:p>
        </w:tc>
        <w:tc>
          <w:tcPr>
            <w:tcW w:w="187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employee_id</w:t>
            </w:r>
            <w:proofErr w:type="spellEnd"/>
          </w:p>
        </w:tc>
        <w:tc>
          <w:tcPr>
            <w:tcW w:w="125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r>
              <w:rPr>
                <w:color w:val="000000"/>
              </w:rPr>
              <w:t>577844</w:t>
            </w:r>
          </w:p>
        </w:tc>
        <w:tc>
          <w:tcPr>
            <w:tcW w:w="100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r>
              <w:rPr>
                <w:color w:val="000000"/>
              </w:rPr>
              <w:t>588706</w:t>
            </w:r>
          </w:p>
        </w:tc>
      </w:tr>
      <w:tr w:rsidR="00083B5D" w:rsidTr="00083B5D">
        <w:trPr>
          <w:trHeight w:val="613"/>
        </w:trPr>
        <w:tc>
          <w:tcPr>
            <w:tcW w:w="883"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headct</w:t>
            </w:r>
            <w:proofErr w:type="spellEnd"/>
          </w:p>
        </w:tc>
        <w:tc>
          <w:tcPr>
            <w:tcW w:w="2155"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ads_tranfers</w:t>
            </w:r>
            <w:proofErr w:type="spellEnd"/>
          </w:p>
        </w:tc>
        <w:tc>
          <w:tcPr>
            <w:tcW w:w="146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nextgen</w:t>
            </w:r>
            <w:proofErr w:type="spellEnd"/>
            <w:r>
              <w:rPr>
                <w:color w:val="000000"/>
              </w:rPr>
              <w:t>(HRBI)</w:t>
            </w:r>
          </w:p>
        </w:tc>
        <w:tc>
          <w:tcPr>
            <w:tcW w:w="1442"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hyperlink r:id="rId13" w:history="1">
              <w:r>
                <w:rPr>
                  <w:rStyle w:val="Hyperlink"/>
                  <w:color w:val="0563C1"/>
                </w:rPr>
                <w:t>7257995</w:t>
              </w:r>
            </w:hyperlink>
          </w:p>
        </w:tc>
        <w:tc>
          <w:tcPr>
            <w:tcW w:w="187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empl_id</w:t>
            </w:r>
            <w:proofErr w:type="spellEnd"/>
          </w:p>
        </w:tc>
        <w:tc>
          <w:tcPr>
            <w:tcW w:w="125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hyperlink r:id="rId14" w:history="1">
              <w:r>
                <w:rPr>
                  <w:rStyle w:val="Hyperlink"/>
                  <w:color w:val="0563C1"/>
                </w:rPr>
                <w:t>572900</w:t>
              </w:r>
            </w:hyperlink>
          </w:p>
        </w:tc>
        <w:tc>
          <w:tcPr>
            <w:tcW w:w="100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r>
              <w:t> </w:t>
            </w:r>
          </w:p>
        </w:tc>
      </w:tr>
      <w:tr w:rsidR="00083B5D" w:rsidTr="00083B5D">
        <w:trPr>
          <w:trHeight w:val="613"/>
        </w:trPr>
        <w:tc>
          <w:tcPr>
            <w:tcW w:w="883"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headct</w:t>
            </w:r>
            <w:proofErr w:type="spellEnd"/>
          </w:p>
        </w:tc>
        <w:tc>
          <w:tcPr>
            <w:tcW w:w="2155"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ads_pending_starts</w:t>
            </w:r>
            <w:proofErr w:type="spellEnd"/>
          </w:p>
        </w:tc>
        <w:tc>
          <w:tcPr>
            <w:tcW w:w="146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nextgen</w:t>
            </w:r>
            <w:proofErr w:type="spellEnd"/>
            <w:r>
              <w:rPr>
                <w:color w:val="000000"/>
              </w:rPr>
              <w:t>(HRBI)</w:t>
            </w:r>
          </w:p>
        </w:tc>
        <w:tc>
          <w:tcPr>
            <w:tcW w:w="1442"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hyperlink r:id="rId15" w:history="1">
              <w:r>
                <w:rPr>
                  <w:rStyle w:val="Hyperlink"/>
                  <w:color w:val="0563C1"/>
                </w:rPr>
                <w:t>7120196</w:t>
              </w:r>
            </w:hyperlink>
          </w:p>
        </w:tc>
        <w:tc>
          <w:tcPr>
            <w:tcW w:w="187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candidate_icims_id</w:t>
            </w:r>
            <w:proofErr w:type="spellEnd"/>
          </w:p>
        </w:tc>
        <w:tc>
          <w:tcPr>
            <w:tcW w:w="125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r>
              <w:rPr>
                <w:color w:val="000000"/>
              </w:rPr>
              <w:t>577847</w:t>
            </w:r>
          </w:p>
        </w:tc>
        <w:tc>
          <w:tcPr>
            <w:tcW w:w="100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r>
              <w:rPr>
                <w:color w:val="000000"/>
              </w:rPr>
              <w:t>588707</w:t>
            </w:r>
          </w:p>
        </w:tc>
      </w:tr>
      <w:tr w:rsidR="00083B5D" w:rsidTr="00083B5D">
        <w:trPr>
          <w:trHeight w:val="613"/>
        </w:trPr>
        <w:tc>
          <w:tcPr>
            <w:tcW w:w="883"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headct</w:t>
            </w:r>
            <w:proofErr w:type="spellEnd"/>
          </w:p>
        </w:tc>
        <w:tc>
          <w:tcPr>
            <w:tcW w:w="2155"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ads_all_reqs_phoenix</w:t>
            </w:r>
            <w:proofErr w:type="spellEnd"/>
          </w:p>
        </w:tc>
        <w:tc>
          <w:tcPr>
            <w:tcW w:w="146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Phoenix</w:t>
            </w:r>
          </w:p>
        </w:tc>
        <w:tc>
          <w:tcPr>
            <w:tcW w:w="1442"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r>
              <w:rPr>
                <w:color w:val="000000"/>
              </w:rPr>
              <w:t>7353216</w:t>
            </w:r>
          </w:p>
        </w:tc>
        <w:tc>
          <w:tcPr>
            <w:tcW w:w="187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icims_job_id</w:t>
            </w:r>
            <w:proofErr w:type="spellEnd"/>
          </w:p>
        </w:tc>
        <w:tc>
          <w:tcPr>
            <w:tcW w:w="125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r>
              <w:rPr>
                <w:color w:val="000000"/>
              </w:rPr>
              <w:t>588521</w:t>
            </w:r>
          </w:p>
        </w:tc>
        <w:tc>
          <w:tcPr>
            <w:tcW w:w="100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588708</w:t>
            </w:r>
          </w:p>
        </w:tc>
      </w:tr>
      <w:tr w:rsidR="00083B5D" w:rsidTr="00083B5D">
        <w:trPr>
          <w:trHeight w:val="613"/>
        </w:trPr>
        <w:tc>
          <w:tcPr>
            <w:tcW w:w="883"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headct</w:t>
            </w:r>
            <w:proofErr w:type="spellEnd"/>
          </w:p>
        </w:tc>
        <w:tc>
          <w:tcPr>
            <w:tcW w:w="2155"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ww_ads_bis_historical</w:t>
            </w:r>
            <w:proofErr w:type="spellEnd"/>
          </w:p>
        </w:tc>
        <w:tc>
          <w:tcPr>
            <w:tcW w:w="146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nextgen</w:t>
            </w:r>
            <w:proofErr w:type="spellEnd"/>
            <w:r>
              <w:rPr>
                <w:color w:val="000000"/>
              </w:rPr>
              <w:t>(HRBI)</w:t>
            </w:r>
          </w:p>
        </w:tc>
        <w:tc>
          <w:tcPr>
            <w:tcW w:w="1442"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r>
              <w:rPr>
                <w:color w:val="000000"/>
              </w:rPr>
              <w:t>7366320</w:t>
            </w:r>
          </w:p>
        </w:tc>
        <w:tc>
          <w:tcPr>
            <w:tcW w:w="187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none</w:t>
            </w:r>
          </w:p>
        </w:tc>
        <w:tc>
          <w:tcPr>
            <w:tcW w:w="125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r>
              <w:rPr>
                <w:color w:val="000000"/>
              </w:rPr>
              <w:t>607201</w:t>
            </w:r>
          </w:p>
        </w:tc>
        <w:tc>
          <w:tcPr>
            <w:tcW w:w="1007"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r>
              <w:t> </w:t>
            </w:r>
          </w:p>
        </w:tc>
      </w:tr>
    </w:tbl>
    <w:p w:rsidR="00083B5D" w:rsidRDefault="00083B5D" w:rsidP="00083B5D">
      <w:pPr>
        <w:pStyle w:val="Heading2"/>
      </w:pPr>
      <w:r>
        <w:t>Data source 3: PID Mapping:</w:t>
      </w:r>
    </w:p>
    <w:p w:rsidR="00083B5D" w:rsidRDefault="00083B5D" w:rsidP="00083B5D">
      <w:pPr>
        <w:pStyle w:val="NormalWeb"/>
        <w:ind w:right="1440"/>
      </w:pPr>
      <w:r>
        <w:t>PID Mapping is the main list total PID planned and is also consist information about position budget, funding Kotas directs, cost center and hierarchy data for NYO. It is also contains crucial mapping data where ever the system couldn’t map the details. I.e. if a PID data is not present in justification data, then it is needed to manually map them using PID mapping tables.    </w:t>
      </w:r>
    </w:p>
    <w:p w:rsidR="00083B5D" w:rsidRDefault="00083B5D" w:rsidP="00083B5D">
      <w:pPr>
        <w:pStyle w:val="NormalWeb"/>
        <w:ind w:right="1440"/>
      </w:pPr>
      <w:r>
        <w:t>Steps to get the latest data and load it back to redshift.</w:t>
      </w:r>
    </w:p>
    <w:p w:rsidR="00083B5D" w:rsidRDefault="00083B5D" w:rsidP="00083B5D">
      <w:pPr>
        <w:pStyle w:val="NormalWeb"/>
        <w:ind w:right="1440"/>
      </w:pPr>
      <w:r>
        <w:rPr>
          <w:rStyle w:val="Strong"/>
        </w:rPr>
        <w:t>Step 1:</w:t>
      </w:r>
      <w:r>
        <w:t xml:space="preserve"> Run a simple query </w:t>
      </w:r>
      <w:r>
        <w:rPr>
          <w:rStyle w:val="Strong"/>
        </w:rPr>
        <w:t xml:space="preserve">select * from </w:t>
      </w:r>
      <w:proofErr w:type="spellStart"/>
      <w:r>
        <w:rPr>
          <w:rStyle w:val="Strong"/>
        </w:rPr>
        <w:t>headct.head_count_tracking</w:t>
      </w:r>
      <w:proofErr w:type="spellEnd"/>
      <w:r>
        <w:t xml:space="preserve"> in workbench.</w:t>
      </w:r>
    </w:p>
    <w:p w:rsidR="00083B5D" w:rsidRDefault="00083B5D" w:rsidP="00083B5D">
      <w:pPr>
        <w:pStyle w:val="NormalWeb"/>
        <w:ind w:right="1440"/>
      </w:pPr>
      <w:r>
        <w:rPr>
          <w:rStyle w:val="Strong"/>
        </w:rPr>
        <w:t>Sept 2:</w:t>
      </w:r>
      <w:r>
        <w:t> Copy it to excel and make the necessary modification.</w:t>
      </w:r>
    </w:p>
    <w:p w:rsidR="00083B5D" w:rsidRDefault="00083B5D" w:rsidP="00083B5D">
      <w:pPr>
        <w:pStyle w:val="NormalWeb"/>
        <w:ind w:right="1440"/>
      </w:pPr>
      <w:r>
        <w:t>Note: ensure position type is set accordingly, i.e. if an employee id is mapped then BIS, if REQ is mapped then REQ else NYO.</w:t>
      </w:r>
    </w:p>
    <w:p w:rsidR="00083B5D" w:rsidRDefault="00083B5D" w:rsidP="00083B5D">
      <w:pPr>
        <w:pStyle w:val="NoSpacing"/>
      </w:pPr>
      <w:r>
        <w:t>Once all the updates are made, save it as a csv with date format 'YYYY/MM/DD' in the column and file name as ‘Op2_main_PIDS_MM_DD’ then follow the below septs</w:t>
      </w:r>
    </w:p>
    <w:p w:rsidR="00083B5D" w:rsidRDefault="00083B5D" w:rsidP="00083B5D">
      <w:pPr>
        <w:pStyle w:val="NoSpacing"/>
      </w:pPr>
      <w:r>
        <w:t xml:space="preserve">1) Go to </w:t>
      </w:r>
      <w:hyperlink r:id="rId16" w:history="1">
        <w:r>
          <w:rPr>
            <w:rStyle w:val="Hyperlink"/>
          </w:rPr>
          <w:t>https://access.amazon.com/</w:t>
        </w:r>
      </w:hyperlink>
    </w:p>
    <w:p w:rsidR="00083B5D" w:rsidRDefault="00083B5D" w:rsidP="00083B5D">
      <w:pPr>
        <w:pStyle w:val="NoSpacing"/>
      </w:pPr>
      <w:r>
        <w:t>2) Click on Conduit AWS Accounts</w:t>
      </w:r>
    </w:p>
    <w:p w:rsidR="00083B5D" w:rsidRDefault="00083B5D" w:rsidP="00083B5D">
      <w:pPr>
        <w:pStyle w:val="NoSpacing"/>
      </w:pPr>
      <w:r>
        <w:t xml:space="preserve">3) Click on </w:t>
      </w:r>
      <w:hyperlink r:id="rId17" w:history="1">
        <w:r>
          <w:rPr>
            <w:rStyle w:val="Hyperlink"/>
          </w:rPr>
          <w:t>DA-Finance-BI</w:t>
        </w:r>
      </w:hyperlink>
    </w:p>
    <w:p w:rsidR="00083B5D" w:rsidRDefault="00083B5D" w:rsidP="00083B5D">
      <w:pPr>
        <w:pStyle w:val="NoSpacing"/>
      </w:pPr>
      <w:r>
        <w:t>4) Click on ‘Access AWS Console’ next to role ‘S3ReadWrite’</w:t>
      </w:r>
    </w:p>
    <w:p w:rsidR="00083B5D" w:rsidRDefault="00083B5D" w:rsidP="00083B5D">
      <w:pPr>
        <w:pStyle w:val="NoSpacing"/>
      </w:pPr>
      <w:r>
        <w:t>5) Search &amp; Click on S3</w:t>
      </w:r>
    </w:p>
    <w:p w:rsidR="00083B5D" w:rsidRDefault="00083B5D" w:rsidP="00083B5D">
      <w:pPr>
        <w:pStyle w:val="NoSpacing"/>
      </w:pPr>
      <w:r>
        <w:t xml:space="preserve">6) Click on </w:t>
      </w:r>
      <w:hyperlink r:id="rId18" w:history="1">
        <w:r>
          <w:rPr>
            <w:rStyle w:val="Hyperlink"/>
          </w:rPr>
          <w:t>da-finance-bi-s3-bucket</w:t>
        </w:r>
      </w:hyperlink>
      <w:r>
        <w:t xml:space="preserve"> &gt;&gt; </w:t>
      </w:r>
      <w:proofErr w:type="spellStart"/>
      <w:r>
        <w:t>adhoc</w:t>
      </w:r>
      <w:proofErr w:type="spellEnd"/>
      <w:r>
        <w:t xml:space="preserve"> &gt;&gt;</w:t>
      </w:r>
      <w:proofErr w:type="spellStart"/>
      <w:r>
        <w:t>headct</w:t>
      </w:r>
      <w:proofErr w:type="spellEnd"/>
      <w:r>
        <w:t xml:space="preserve"> folder.</w:t>
      </w:r>
    </w:p>
    <w:p w:rsidR="00083B5D" w:rsidRDefault="00083B5D" w:rsidP="00083B5D">
      <w:pPr>
        <w:pStyle w:val="NoSpacing"/>
      </w:pPr>
      <w:r>
        <w:lastRenderedPageBreak/>
        <w:t xml:space="preserve">7) </w:t>
      </w:r>
      <w:proofErr w:type="gramStart"/>
      <w:r>
        <w:t>Find</w:t>
      </w:r>
      <w:proofErr w:type="gramEnd"/>
      <w:r>
        <w:t xml:space="preserve"> the latest ‘Op2_main_PIDS’ file using the last modified date.</w:t>
      </w:r>
    </w:p>
    <w:p w:rsidR="00083B5D" w:rsidRDefault="00083B5D" w:rsidP="00083B5D">
      <w:pPr>
        <w:pStyle w:val="NoSpacing"/>
      </w:pPr>
      <w:r>
        <w:t>8) Download the data and do the bulk update and push forward the request</w:t>
      </w:r>
      <w:r>
        <w:rPr>
          <w:rStyle w:val="Strong"/>
        </w:rPr>
        <w:t>. (This part is curial)</w:t>
      </w:r>
    </w:p>
    <w:p w:rsidR="00083B5D" w:rsidRDefault="00083B5D" w:rsidP="00083B5D">
      <w:pPr>
        <w:pStyle w:val="NoSpacing"/>
      </w:pPr>
      <w:r>
        <w:t xml:space="preserve">9) Ensure no </w:t>
      </w:r>
      <w:proofErr w:type="spellStart"/>
      <w:r>
        <w:t>pids</w:t>
      </w:r>
      <w:proofErr w:type="spellEnd"/>
      <w:r>
        <w:t xml:space="preserve"> are tagged to multiple employee id using the dashboard. I.e. PID could already be used the justification</w:t>
      </w:r>
    </w:p>
    <w:p w:rsidR="00083B5D" w:rsidRDefault="00083B5D" w:rsidP="00083B5D">
      <w:pPr>
        <w:pStyle w:val="NoSpacing"/>
      </w:pPr>
      <w:r>
        <w:t>11) Upload the data back into S3 folder</w:t>
      </w:r>
    </w:p>
    <w:p w:rsidR="00083B5D" w:rsidRDefault="00083B5D" w:rsidP="00083B5D">
      <w:pPr>
        <w:pStyle w:val="NoSpacing"/>
      </w:pPr>
      <w:r>
        <w:t xml:space="preserve">12) Once uploaded, open job: </w:t>
      </w:r>
      <w:hyperlink r:id="rId19" w:history="1">
        <w:r>
          <w:rPr>
            <w:rStyle w:val="Hyperlink"/>
          </w:rPr>
          <w:t>https://datanet.amazon.com/dw-platform/servlet/dwp/template/EtlViewExtractJobs.vm/job_profile_id/7548718</w:t>
        </w:r>
      </w:hyperlink>
    </w:p>
    <w:p w:rsidR="00083B5D" w:rsidRDefault="00083B5D" w:rsidP="00083B5D">
      <w:pPr>
        <w:pStyle w:val="NoSpacing"/>
      </w:pPr>
      <w:r>
        <w:t>13) Click on edit profile</w:t>
      </w:r>
    </w:p>
    <w:p w:rsidR="00083B5D" w:rsidRDefault="00083B5D" w:rsidP="00083B5D">
      <w:pPr>
        <w:pStyle w:val="NoSpacing"/>
      </w:pPr>
      <w:r>
        <w:t>14) Change the file name with the latest name updated (Op2_main_PIDS_MM_DD) and click save</w:t>
      </w:r>
    </w:p>
    <w:p w:rsidR="00083B5D" w:rsidRDefault="00083B5D" w:rsidP="00083B5D">
      <w:pPr>
        <w:pStyle w:val="NoSpacing"/>
      </w:pPr>
      <w:r>
        <w:t xml:space="preserve">15) Run the job by choosing the yesterday as </w:t>
      </w:r>
      <w:proofErr w:type="spellStart"/>
      <w:r>
        <w:t>run_date</w:t>
      </w:r>
      <w:proofErr w:type="spellEnd"/>
      <w:r>
        <w:t xml:space="preserve"> and wait for the job to be successful.</w:t>
      </w:r>
    </w:p>
    <w:p w:rsidR="00083B5D" w:rsidRDefault="00083B5D" w:rsidP="00083B5D">
      <w:pPr>
        <w:pStyle w:val="Heading1"/>
      </w:pPr>
      <w:r>
        <w:t>Main HeadCT Head Count Tracking high level logic and jobs to run:</w:t>
      </w:r>
    </w:p>
    <w:tbl>
      <w:tblPr>
        <w:tblW w:w="10435" w:type="dxa"/>
        <w:tblInd w:w="-5" w:type="dxa"/>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1244"/>
        <w:gridCol w:w="3791"/>
        <w:gridCol w:w="1620"/>
        <w:gridCol w:w="1080"/>
        <w:gridCol w:w="2700"/>
      </w:tblGrid>
      <w:tr w:rsidR="00083B5D" w:rsidTr="00083B5D">
        <w:trPr>
          <w:trHeight w:val="196"/>
        </w:trPr>
        <w:tc>
          <w:tcPr>
            <w:tcW w:w="1244" w:type="dxa"/>
            <w:tcBorders>
              <w:top w:val="single" w:sz="8" w:space="0" w:color="auto"/>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Schema</w:t>
            </w:r>
          </w:p>
        </w:tc>
        <w:tc>
          <w:tcPr>
            <w:tcW w:w="3791" w:type="dxa"/>
            <w:tcBorders>
              <w:top w:val="single" w:sz="8" w:space="0" w:color="auto"/>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Table</w:t>
            </w:r>
          </w:p>
        </w:tc>
        <w:tc>
          <w:tcPr>
            <w:tcW w:w="1620" w:type="dxa"/>
            <w:tcBorders>
              <w:top w:val="single" w:sz="8" w:space="0" w:color="auto"/>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Transform Job</w:t>
            </w:r>
          </w:p>
        </w:tc>
        <w:tc>
          <w:tcPr>
            <w:tcW w:w="1080" w:type="dxa"/>
            <w:tcBorders>
              <w:top w:val="single" w:sz="8" w:space="0" w:color="auto"/>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Load Job</w:t>
            </w:r>
          </w:p>
        </w:tc>
        <w:tc>
          <w:tcPr>
            <w:tcW w:w="2700" w:type="dxa"/>
            <w:tcBorders>
              <w:top w:val="single" w:sz="8" w:space="0" w:color="auto"/>
              <w:left w:val="single" w:sz="8" w:space="0" w:color="auto"/>
              <w:bottom w:val="single" w:sz="8" w:space="0" w:color="auto"/>
              <w:right w:val="single" w:sz="8" w:space="0" w:color="auto"/>
            </w:tcBorders>
            <w:vAlign w:val="center"/>
            <w:hideMark/>
          </w:tcPr>
          <w:p w:rsidR="00083B5D" w:rsidRDefault="00083B5D" w:rsidP="00083B5D">
            <w:pPr>
              <w:pStyle w:val="NormalWeb"/>
              <w:spacing w:after="0" w:afterAutospacing="0"/>
            </w:pPr>
            <w:r>
              <w:rPr>
                <w:color w:val="000000"/>
              </w:rPr>
              <w:t>Description</w:t>
            </w:r>
          </w:p>
        </w:tc>
      </w:tr>
      <w:tr w:rsidR="00083B5D" w:rsidTr="00083B5D">
        <w:trPr>
          <w:trHeight w:val="196"/>
        </w:trPr>
        <w:tc>
          <w:tcPr>
            <w:tcW w:w="1244" w:type="dxa"/>
            <w:tcBorders>
              <w:top w:val="nil"/>
              <w:left w:val="single" w:sz="8" w:space="0" w:color="auto"/>
              <w:bottom w:val="single" w:sz="8" w:space="0" w:color="auto"/>
              <w:right w:val="single" w:sz="8" w:space="0" w:color="auto"/>
            </w:tcBorders>
            <w:shd w:val="clear" w:color="auto" w:fill="FFFF00"/>
            <w:noWrap/>
            <w:vAlign w:val="center"/>
            <w:hideMark/>
          </w:tcPr>
          <w:p w:rsidR="00083B5D" w:rsidRDefault="00083B5D" w:rsidP="00083B5D">
            <w:pPr>
              <w:pStyle w:val="NormalWeb"/>
              <w:spacing w:after="0" w:afterAutospacing="0"/>
            </w:pPr>
            <w:proofErr w:type="spellStart"/>
            <w:r>
              <w:rPr>
                <w:color w:val="000000"/>
              </w:rPr>
              <w:t>headct</w:t>
            </w:r>
            <w:proofErr w:type="spellEnd"/>
          </w:p>
        </w:tc>
        <w:tc>
          <w:tcPr>
            <w:tcW w:w="3791" w:type="dxa"/>
            <w:tcBorders>
              <w:top w:val="nil"/>
              <w:left w:val="nil"/>
              <w:bottom w:val="single" w:sz="8" w:space="0" w:color="auto"/>
              <w:right w:val="single" w:sz="8" w:space="0" w:color="auto"/>
            </w:tcBorders>
            <w:shd w:val="clear" w:color="auto" w:fill="FFFF00"/>
            <w:noWrap/>
            <w:vAlign w:val="center"/>
            <w:hideMark/>
          </w:tcPr>
          <w:p w:rsidR="00083B5D" w:rsidRDefault="00083B5D" w:rsidP="00083B5D">
            <w:pPr>
              <w:pStyle w:val="NormalWeb"/>
              <w:spacing w:after="0" w:afterAutospacing="0"/>
            </w:pPr>
            <w:r>
              <w:rPr>
                <w:color w:val="000000"/>
              </w:rPr>
              <w:t>head_count_tracking_v1</w:t>
            </w:r>
          </w:p>
        </w:tc>
        <w:tc>
          <w:tcPr>
            <w:tcW w:w="1620" w:type="dxa"/>
            <w:tcBorders>
              <w:top w:val="nil"/>
              <w:left w:val="nil"/>
              <w:bottom w:val="single" w:sz="8" w:space="0" w:color="auto"/>
              <w:right w:val="single" w:sz="8" w:space="0" w:color="auto"/>
            </w:tcBorders>
            <w:shd w:val="clear" w:color="auto" w:fill="FFFF00"/>
            <w:noWrap/>
            <w:vAlign w:val="center"/>
            <w:hideMark/>
          </w:tcPr>
          <w:p w:rsidR="00083B5D" w:rsidRDefault="00083B5D" w:rsidP="00083B5D">
            <w:pPr>
              <w:pStyle w:val="NormalWeb"/>
              <w:spacing w:after="0" w:afterAutospacing="0"/>
              <w:jc w:val="right"/>
            </w:pPr>
            <w:hyperlink r:id="rId20" w:history="1">
              <w:r>
                <w:rPr>
                  <w:rStyle w:val="Hyperlink"/>
                  <w:color w:val="0563C1"/>
                </w:rPr>
                <w:t>7343520</w:t>
              </w:r>
            </w:hyperlink>
          </w:p>
        </w:tc>
        <w:tc>
          <w:tcPr>
            <w:tcW w:w="1080" w:type="dxa"/>
            <w:tcBorders>
              <w:top w:val="nil"/>
              <w:left w:val="nil"/>
              <w:bottom w:val="single" w:sz="8" w:space="0" w:color="auto"/>
              <w:right w:val="single" w:sz="8" w:space="0" w:color="auto"/>
            </w:tcBorders>
            <w:shd w:val="clear" w:color="auto" w:fill="FFFF00"/>
            <w:noWrap/>
            <w:vAlign w:val="center"/>
            <w:hideMark/>
          </w:tcPr>
          <w:p w:rsidR="00083B5D" w:rsidRDefault="00083B5D" w:rsidP="00083B5D">
            <w:pPr>
              <w:pStyle w:val="NormalWeb"/>
              <w:spacing w:after="0" w:afterAutospacing="0"/>
              <w:jc w:val="right"/>
            </w:pPr>
            <w:hyperlink r:id="rId21" w:history="1">
              <w:r>
                <w:rPr>
                  <w:rStyle w:val="Hyperlink"/>
                  <w:color w:val="0563C1"/>
                </w:rPr>
                <w:t>587125</w:t>
              </w:r>
            </w:hyperlink>
          </w:p>
        </w:tc>
        <w:tc>
          <w:tcPr>
            <w:tcW w:w="2700" w:type="dxa"/>
            <w:tcBorders>
              <w:top w:val="nil"/>
              <w:left w:val="nil"/>
              <w:bottom w:val="single" w:sz="8" w:space="0" w:color="auto"/>
              <w:right w:val="single" w:sz="8" w:space="0" w:color="auto"/>
            </w:tcBorders>
            <w:shd w:val="clear" w:color="auto" w:fill="FFFF00"/>
            <w:vAlign w:val="center"/>
            <w:hideMark/>
          </w:tcPr>
          <w:p w:rsidR="00083B5D" w:rsidRDefault="00083B5D" w:rsidP="00083B5D">
            <w:pPr>
              <w:pStyle w:val="NormalWeb"/>
              <w:spacing w:after="0" w:afterAutospacing="0"/>
            </w:pPr>
            <w:r>
              <w:rPr>
                <w:color w:val="000000"/>
              </w:rPr>
              <w:t xml:space="preserve">Main job where all the transformation happens where primary table is </w:t>
            </w:r>
            <w:proofErr w:type="spellStart"/>
            <w:r>
              <w:rPr>
                <w:color w:val="000000"/>
              </w:rPr>
              <w:t>PID_mapping</w:t>
            </w:r>
            <w:proofErr w:type="spellEnd"/>
          </w:p>
        </w:tc>
      </w:tr>
      <w:tr w:rsidR="00083B5D" w:rsidTr="00083B5D">
        <w:trPr>
          <w:trHeight w:val="196"/>
        </w:trPr>
        <w:tc>
          <w:tcPr>
            <w:tcW w:w="1244"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headct</w:t>
            </w:r>
            <w:proofErr w:type="spellEnd"/>
          </w:p>
        </w:tc>
        <w:tc>
          <w:tcPr>
            <w:tcW w:w="379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head_count_tracking_snapshot</w:t>
            </w:r>
            <w:proofErr w:type="spellEnd"/>
          </w:p>
        </w:tc>
        <w:tc>
          <w:tcPr>
            <w:tcW w:w="162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r>
              <w:t> </w:t>
            </w:r>
          </w:p>
        </w:tc>
        <w:tc>
          <w:tcPr>
            <w:tcW w:w="108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hyperlink r:id="rId22" w:history="1">
              <w:r>
                <w:rPr>
                  <w:rStyle w:val="Hyperlink"/>
                  <w:color w:val="0563C1"/>
                </w:rPr>
                <w:t>587100</w:t>
              </w:r>
            </w:hyperlink>
          </w:p>
        </w:tc>
        <w:tc>
          <w:tcPr>
            <w:tcW w:w="2700" w:type="dxa"/>
            <w:tcBorders>
              <w:top w:val="nil"/>
              <w:left w:val="nil"/>
              <w:bottom w:val="single" w:sz="8" w:space="0" w:color="auto"/>
              <w:right w:val="single" w:sz="8" w:space="0" w:color="auto"/>
            </w:tcBorders>
            <w:vAlign w:val="center"/>
            <w:hideMark/>
          </w:tcPr>
          <w:p w:rsidR="00083B5D" w:rsidRDefault="00083B5D" w:rsidP="00083B5D">
            <w:pPr>
              <w:pStyle w:val="NormalWeb"/>
              <w:spacing w:after="0" w:afterAutospacing="0"/>
            </w:pPr>
            <w:r>
              <w:rPr>
                <w:color w:val="000000"/>
              </w:rPr>
              <w:t>A table to store the daily snapshot of the main table</w:t>
            </w:r>
          </w:p>
        </w:tc>
      </w:tr>
      <w:tr w:rsidR="00083B5D" w:rsidTr="00083B5D">
        <w:trPr>
          <w:trHeight w:val="196"/>
        </w:trPr>
        <w:tc>
          <w:tcPr>
            <w:tcW w:w="1244"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headct</w:t>
            </w:r>
            <w:proofErr w:type="spellEnd"/>
          </w:p>
        </w:tc>
        <w:tc>
          <w:tcPr>
            <w:tcW w:w="379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head_count_tracking_v1_phoenix</w:t>
            </w:r>
          </w:p>
        </w:tc>
        <w:tc>
          <w:tcPr>
            <w:tcW w:w="162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hyperlink r:id="rId23" w:history="1">
              <w:r>
                <w:rPr>
                  <w:rStyle w:val="Hyperlink"/>
                  <w:color w:val="0563C1"/>
                </w:rPr>
                <w:t>7415673</w:t>
              </w:r>
            </w:hyperlink>
          </w:p>
        </w:tc>
        <w:tc>
          <w:tcPr>
            <w:tcW w:w="108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hyperlink r:id="rId24" w:history="1">
              <w:r>
                <w:rPr>
                  <w:rStyle w:val="Hyperlink"/>
                  <w:color w:val="0563C1"/>
                </w:rPr>
                <w:t>639386</w:t>
              </w:r>
            </w:hyperlink>
          </w:p>
        </w:tc>
        <w:tc>
          <w:tcPr>
            <w:tcW w:w="2700" w:type="dxa"/>
            <w:tcBorders>
              <w:top w:val="nil"/>
              <w:left w:val="nil"/>
              <w:bottom w:val="single" w:sz="8" w:space="0" w:color="auto"/>
              <w:right w:val="single" w:sz="8" w:space="0" w:color="auto"/>
            </w:tcBorders>
            <w:vAlign w:val="center"/>
            <w:hideMark/>
          </w:tcPr>
          <w:p w:rsidR="00083B5D" w:rsidRDefault="00083B5D" w:rsidP="00083B5D">
            <w:pPr>
              <w:pStyle w:val="NormalWeb"/>
              <w:spacing w:after="0" w:afterAutospacing="0"/>
            </w:pPr>
            <w:r>
              <w:rPr>
                <w:color w:val="000000"/>
              </w:rPr>
              <w:t xml:space="preserve">Similar table to main table, however with </w:t>
            </w:r>
            <w:proofErr w:type="spellStart"/>
            <w:r>
              <w:rPr>
                <w:color w:val="000000"/>
              </w:rPr>
              <w:t>PID_mapping</w:t>
            </w:r>
            <w:proofErr w:type="spellEnd"/>
            <w:r>
              <w:rPr>
                <w:color w:val="000000"/>
              </w:rPr>
              <w:t xml:space="preserve"> is not primary table. This table included details even if there is no PID mapping, i.e. backfill, leaves and no maps. Also used for audit table</w:t>
            </w:r>
          </w:p>
        </w:tc>
      </w:tr>
      <w:tr w:rsidR="00083B5D" w:rsidTr="00083B5D">
        <w:trPr>
          <w:trHeight w:val="196"/>
        </w:trPr>
        <w:tc>
          <w:tcPr>
            <w:tcW w:w="1244"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headct</w:t>
            </w:r>
            <w:proofErr w:type="spellEnd"/>
          </w:p>
        </w:tc>
        <w:tc>
          <w:tcPr>
            <w:tcW w:w="379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change_log</w:t>
            </w:r>
            <w:proofErr w:type="spellEnd"/>
          </w:p>
        </w:tc>
        <w:tc>
          <w:tcPr>
            <w:tcW w:w="162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hyperlink r:id="rId25" w:history="1">
              <w:r>
                <w:rPr>
                  <w:rStyle w:val="Hyperlink"/>
                  <w:color w:val="0563C1"/>
                </w:rPr>
                <w:t>7374753</w:t>
              </w:r>
            </w:hyperlink>
          </w:p>
        </w:tc>
        <w:tc>
          <w:tcPr>
            <w:tcW w:w="108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hyperlink r:id="rId26" w:history="1">
              <w:r>
                <w:rPr>
                  <w:rStyle w:val="Hyperlink"/>
                  <w:color w:val="0563C1"/>
                </w:rPr>
                <w:t>607318</w:t>
              </w:r>
            </w:hyperlink>
          </w:p>
        </w:tc>
        <w:tc>
          <w:tcPr>
            <w:tcW w:w="2700" w:type="dxa"/>
            <w:tcBorders>
              <w:top w:val="nil"/>
              <w:left w:val="nil"/>
              <w:bottom w:val="single" w:sz="8" w:space="0" w:color="auto"/>
              <w:right w:val="single" w:sz="8" w:space="0" w:color="auto"/>
            </w:tcBorders>
            <w:vAlign w:val="center"/>
            <w:hideMark/>
          </w:tcPr>
          <w:p w:rsidR="00083B5D" w:rsidRDefault="00083B5D" w:rsidP="00083B5D">
            <w:pPr>
              <w:pStyle w:val="NormalWeb"/>
              <w:spacing w:after="0" w:afterAutospacing="0"/>
            </w:pPr>
            <w:r>
              <w:rPr>
                <w:color w:val="000000"/>
              </w:rPr>
              <w:t>This table store difference data between each snapshot.</w:t>
            </w:r>
          </w:p>
        </w:tc>
      </w:tr>
      <w:tr w:rsidR="00083B5D" w:rsidTr="00083B5D">
        <w:trPr>
          <w:trHeight w:val="196"/>
        </w:trPr>
        <w:tc>
          <w:tcPr>
            <w:tcW w:w="1244"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headct</w:t>
            </w:r>
            <w:proofErr w:type="spellEnd"/>
          </w:p>
        </w:tc>
        <w:tc>
          <w:tcPr>
            <w:tcW w:w="379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hyperlink r:id="rId27" w:history="1">
              <w:proofErr w:type="spellStart"/>
              <w:r>
                <w:rPr>
                  <w:rStyle w:val="Hyperlink"/>
                </w:rPr>
                <w:t>pid_missing_audit</w:t>
              </w:r>
              <w:proofErr w:type="spellEnd"/>
            </w:hyperlink>
          </w:p>
        </w:tc>
        <w:tc>
          <w:tcPr>
            <w:tcW w:w="162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hyperlink r:id="rId28" w:history="1">
              <w:r>
                <w:rPr>
                  <w:rStyle w:val="Hyperlink"/>
                  <w:color w:val="0563C1"/>
                </w:rPr>
                <w:t>7539253</w:t>
              </w:r>
            </w:hyperlink>
          </w:p>
        </w:tc>
        <w:tc>
          <w:tcPr>
            <w:tcW w:w="108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r>
              <w:t> </w:t>
            </w:r>
          </w:p>
        </w:tc>
        <w:tc>
          <w:tcPr>
            <w:tcW w:w="2700" w:type="dxa"/>
            <w:tcBorders>
              <w:top w:val="nil"/>
              <w:left w:val="nil"/>
              <w:bottom w:val="single" w:sz="8" w:space="0" w:color="auto"/>
              <w:right w:val="single" w:sz="8" w:space="0" w:color="auto"/>
            </w:tcBorders>
            <w:vAlign w:val="center"/>
            <w:hideMark/>
          </w:tcPr>
          <w:p w:rsidR="00083B5D" w:rsidRDefault="00083B5D" w:rsidP="00083B5D">
            <w:pPr>
              <w:pStyle w:val="NormalWeb"/>
              <w:spacing w:after="0" w:afterAutospacing="0"/>
            </w:pPr>
            <w:r>
              <w:rPr>
                <w:color w:val="000000"/>
              </w:rPr>
              <w:t xml:space="preserve">Audit table which highlights all the missing </w:t>
            </w:r>
            <w:proofErr w:type="spellStart"/>
            <w:r>
              <w:rPr>
                <w:color w:val="000000"/>
              </w:rPr>
              <w:t>pids</w:t>
            </w:r>
            <w:proofErr w:type="spellEnd"/>
            <w:r>
              <w:rPr>
                <w:color w:val="000000"/>
              </w:rPr>
              <w:t xml:space="preserve"> or dups to team to fix the issues.</w:t>
            </w:r>
          </w:p>
        </w:tc>
      </w:tr>
      <w:tr w:rsidR="00083B5D" w:rsidTr="00083B5D">
        <w:trPr>
          <w:trHeight w:val="196"/>
        </w:trPr>
        <w:tc>
          <w:tcPr>
            <w:tcW w:w="1244"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headct</w:t>
            </w:r>
            <w:proofErr w:type="spellEnd"/>
          </w:p>
        </w:tc>
        <w:tc>
          <w:tcPr>
            <w:tcW w:w="379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head_count_tracking_total</w:t>
            </w:r>
            <w:proofErr w:type="spellEnd"/>
          </w:p>
        </w:tc>
        <w:tc>
          <w:tcPr>
            <w:tcW w:w="162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hyperlink r:id="rId29" w:history="1">
              <w:r>
                <w:rPr>
                  <w:rStyle w:val="Hyperlink"/>
                  <w:color w:val="0563C1"/>
                </w:rPr>
                <w:t>7557163</w:t>
              </w:r>
            </w:hyperlink>
          </w:p>
        </w:tc>
        <w:tc>
          <w:tcPr>
            <w:tcW w:w="108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r>
              <w:t> </w:t>
            </w:r>
          </w:p>
        </w:tc>
        <w:tc>
          <w:tcPr>
            <w:tcW w:w="2700" w:type="dxa"/>
            <w:tcBorders>
              <w:top w:val="nil"/>
              <w:left w:val="nil"/>
              <w:bottom w:val="single" w:sz="8" w:space="0" w:color="auto"/>
              <w:right w:val="single" w:sz="8" w:space="0" w:color="auto"/>
            </w:tcBorders>
            <w:vAlign w:val="center"/>
            <w:hideMark/>
          </w:tcPr>
          <w:p w:rsidR="00083B5D" w:rsidRDefault="00083B5D" w:rsidP="00083B5D">
            <w:pPr>
              <w:pStyle w:val="NormalWeb"/>
              <w:spacing w:after="0" w:afterAutospacing="0"/>
            </w:pPr>
            <w:r>
              <w:rPr>
                <w:color w:val="000000"/>
              </w:rPr>
              <w:t xml:space="preserve">Final table combination of Main table along with </w:t>
            </w:r>
            <w:r>
              <w:rPr>
                <w:color w:val="000000"/>
              </w:rPr>
              <w:lastRenderedPageBreak/>
              <w:t xml:space="preserve">backfills, </w:t>
            </w:r>
            <w:proofErr w:type="spellStart"/>
            <w:r>
              <w:rPr>
                <w:color w:val="000000"/>
              </w:rPr>
              <w:t>on_leave</w:t>
            </w:r>
            <w:proofErr w:type="spellEnd"/>
            <w:r>
              <w:rPr>
                <w:color w:val="000000"/>
              </w:rPr>
              <w:t xml:space="preserve"> and only BIS without PIDs</w:t>
            </w:r>
          </w:p>
        </w:tc>
      </w:tr>
      <w:tr w:rsidR="00083B5D" w:rsidTr="00083B5D">
        <w:trPr>
          <w:trHeight w:val="196"/>
        </w:trPr>
        <w:tc>
          <w:tcPr>
            <w:tcW w:w="1244"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lastRenderedPageBreak/>
              <w:t>headct</w:t>
            </w:r>
            <w:proofErr w:type="spellEnd"/>
          </w:p>
        </w:tc>
        <w:tc>
          <w:tcPr>
            <w:tcW w:w="379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Gross_net_heads</w:t>
            </w:r>
            <w:proofErr w:type="spellEnd"/>
          </w:p>
        </w:tc>
        <w:tc>
          <w:tcPr>
            <w:tcW w:w="162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ins w:id="0" w:author="Unknown">
              <w:r>
                <w:rPr>
                  <w:color w:val="0563C1"/>
                </w:rPr>
                <w:t>7415736</w:t>
              </w:r>
            </w:ins>
          </w:p>
        </w:tc>
        <w:tc>
          <w:tcPr>
            <w:tcW w:w="108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r>
              <w:t> </w:t>
            </w:r>
          </w:p>
        </w:tc>
        <w:tc>
          <w:tcPr>
            <w:tcW w:w="2700" w:type="dxa"/>
            <w:tcBorders>
              <w:top w:val="nil"/>
              <w:left w:val="nil"/>
              <w:bottom w:val="single" w:sz="8" w:space="0" w:color="auto"/>
              <w:right w:val="single" w:sz="8" w:space="0" w:color="auto"/>
            </w:tcBorders>
            <w:vAlign w:val="center"/>
            <w:hideMark/>
          </w:tcPr>
          <w:p w:rsidR="00083B5D" w:rsidRDefault="00083B5D" w:rsidP="00083B5D">
            <w:pPr>
              <w:pStyle w:val="NormalWeb"/>
              <w:spacing w:after="0" w:afterAutospacing="0"/>
            </w:pPr>
            <w:r>
              <w:t> </w:t>
            </w:r>
          </w:p>
        </w:tc>
      </w:tr>
      <w:tr w:rsidR="00083B5D" w:rsidTr="00083B5D">
        <w:trPr>
          <w:trHeight w:val="196"/>
        </w:trPr>
        <w:tc>
          <w:tcPr>
            <w:tcW w:w="1244"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Headct</w:t>
            </w:r>
            <w:proofErr w:type="spellEnd"/>
          </w:p>
        </w:tc>
        <w:tc>
          <w:tcPr>
            <w:tcW w:w="379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r>
              <w:rPr>
                <w:color w:val="000000"/>
              </w:rPr>
              <w:t>Attrition</w:t>
            </w:r>
          </w:p>
        </w:tc>
        <w:tc>
          <w:tcPr>
            <w:tcW w:w="162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r>
              <w:t> </w:t>
            </w:r>
          </w:p>
        </w:tc>
        <w:tc>
          <w:tcPr>
            <w:tcW w:w="108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r>
              <w:t> </w:t>
            </w:r>
            <w:bookmarkStart w:id="1" w:name="_GoBack"/>
            <w:bookmarkEnd w:id="1"/>
          </w:p>
        </w:tc>
        <w:tc>
          <w:tcPr>
            <w:tcW w:w="2700" w:type="dxa"/>
            <w:tcBorders>
              <w:top w:val="nil"/>
              <w:left w:val="nil"/>
              <w:bottom w:val="single" w:sz="8" w:space="0" w:color="auto"/>
              <w:right w:val="single" w:sz="8" w:space="0" w:color="auto"/>
            </w:tcBorders>
            <w:vAlign w:val="center"/>
            <w:hideMark/>
          </w:tcPr>
          <w:p w:rsidR="00083B5D" w:rsidRDefault="00083B5D" w:rsidP="00083B5D">
            <w:pPr>
              <w:pStyle w:val="NormalWeb"/>
              <w:spacing w:after="0" w:afterAutospacing="0"/>
            </w:pPr>
            <w:r>
              <w:t> </w:t>
            </w:r>
          </w:p>
        </w:tc>
      </w:tr>
      <w:tr w:rsidR="00083B5D" w:rsidTr="00083B5D">
        <w:trPr>
          <w:trHeight w:val="196"/>
        </w:trPr>
        <w:tc>
          <w:tcPr>
            <w:tcW w:w="1244" w:type="dxa"/>
            <w:tcBorders>
              <w:top w:val="nil"/>
              <w:left w:val="single" w:sz="8" w:space="0" w:color="auto"/>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Headct</w:t>
            </w:r>
            <w:proofErr w:type="spellEnd"/>
          </w:p>
        </w:tc>
        <w:tc>
          <w:tcPr>
            <w:tcW w:w="3791"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proofErr w:type="spellStart"/>
            <w:r>
              <w:rPr>
                <w:color w:val="000000"/>
              </w:rPr>
              <w:t>Month_end_tables</w:t>
            </w:r>
            <w:proofErr w:type="spellEnd"/>
          </w:p>
        </w:tc>
        <w:tc>
          <w:tcPr>
            <w:tcW w:w="162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jc w:val="right"/>
            </w:pPr>
            <w:r>
              <w:rPr>
                <w:rFonts w:ascii="Helvetica" w:hAnsi="Helvetica"/>
                <w:color w:val="333333"/>
                <w:sz w:val="21"/>
                <w:szCs w:val="21"/>
                <w:shd w:val="clear" w:color="auto" w:fill="F5F5F5"/>
              </w:rPr>
              <w:t>7670058</w:t>
            </w:r>
          </w:p>
        </w:tc>
        <w:tc>
          <w:tcPr>
            <w:tcW w:w="1080" w:type="dxa"/>
            <w:tcBorders>
              <w:top w:val="nil"/>
              <w:left w:val="nil"/>
              <w:bottom w:val="single" w:sz="8" w:space="0" w:color="auto"/>
              <w:right w:val="single" w:sz="8" w:space="0" w:color="auto"/>
            </w:tcBorders>
            <w:noWrap/>
            <w:vAlign w:val="center"/>
            <w:hideMark/>
          </w:tcPr>
          <w:p w:rsidR="00083B5D" w:rsidRDefault="00083B5D" w:rsidP="00083B5D">
            <w:pPr>
              <w:pStyle w:val="NormalWeb"/>
              <w:spacing w:after="0" w:afterAutospacing="0"/>
            </w:pPr>
            <w:r>
              <w:t> </w:t>
            </w:r>
          </w:p>
        </w:tc>
        <w:tc>
          <w:tcPr>
            <w:tcW w:w="2700" w:type="dxa"/>
            <w:tcBorders>
              <w:top w:val="nil"/>
              <w:left w:val="nil"/>
              <w:bottom w:val="single" w:sz="8" w:space="0" w:color="auto"/>
              <w:right w:val="single" w:sz="8" w:space="0" w:color="auto"/>
            </w:tcBorders>
            <w:vAlign w:val="center"/>
            <w:hideMark/>
          </w:tcPr>
          <w:p w:rsidR="00083B5D" w:rsidRDefault="00083B5D" w:rsidP="00083B5D">
            <w:pPr>
              <w:pStyle w:val="NormalWeb"/>
              <w:spacing w:after="0" w:afterAutospacing="0"/>
            </w:pPr>
            <w:r>
              <w:t> </w:t>
            </w:r>
          </w:p>
        </w:tc>
      </w:tr>
    </w:tbl>
    <w:p w:rsidR="00083B5D" w:rsidRDefault="00083B5D" w:rsidP="00083B5D">
      <w:pPr>
        <w:pStyle w:val="Heading2"/>
      </w:pPr>
      <w:r>
        <w:t>High level logic:</w:t>
      </w:r>
    </w:p>
    <w:p w:rsidR="00083B5D" w:rsidRDefault="00083B5D" w:rsidP="00083B5D">
      <w:pPr>
        <w:pStyle w:val="NormalWeb"/>
        <w:ind w:right="1440"/>
      </w:pPr>
      <w:r>
        <w:t xml:space="preserve">The main table goal is tag a PID for each BIS (Butts in Seat), PS (Pending start), Reqs an NYO (Not yet </w:t>
      </w:r>
      <w:proofErr w:type="gramStart"/>
      <w:r>
        <w:t>Open</w:t>
      </w:r>
      <w:proofErr w:type="gramEnd"/>
      <w:r>
        <w:t>) and stack them together from multiple tables and remove any duplicates Reqs. I.e. there could a BIS entry, but at the same time its PS or Req could be still open. Such entries need to be eliminated.</w:t>
      </w:r>
    </w:p>
    <w:p w:rsidR="00083B5D" w:rsidRDefault="00083B5D" w:rsidP="00083B5D">
      <w:pPr>
        <w:pStyle w:val="Heading2"/>
      </w:pPr>
      <w:r>
        <w:t>Key logic used.</w:t>
      </w:r>
    </w:p>
    <w:p w:rsidR="00083B5D" w:rsidRDefault="00083B5D" w:rsidP="00083B5D">
      <w:pPr>
        <w:numPr>
          <w:ilvl w:val="0"/>
          <w:numId w:val="23"/>
        </w:numPr>
        <w:spacing w:before="100" w:beforeAutospacing="1" w:after="100" w:afterAutospacing="1" w:line="240" w:lineRule="auto"/>
      </w:pPr>
      <w:r>
        <w:t>PID is extracted from Reqs justification. If PID info is not present, then tagged using manual PID mapping table.</w:t>
      </w:r>
    </w:p>
    <w:p w:rsidR="00083B5D" w:rsidRDefault="00083B5D" w:rsidP="00083B5D">
      <w:pPr>
        <w:numPr>
          <w:ilvl w:val="0"/>
          <w:numId w:val="23"/>
        </w:numPr>
        <w:spacing w:before="100" w:beforeAutospacing="1" w:after="100" w:afterAutospacing="1" w:line="240" w:lineRule="auto"/>
      </w:pPr>
      <w:r>
        <w:t>The employee is tied as backfill if there is open backfill Req and used the same PID or using manual PID mapping.</w:t>
      </w:r>
    </w:p>
    <w:p w:rsidR="00083B5D" w:rsidRDefault="00083B5D" w:rsidP="00083B5D">
      <w:pPr>
        <w:numPr>
          <w:ilvl w:val="0"/>
          <w:numId w:val="23"/>
        </w:numPr>
        <w:spacing w:before="100" w:beforeAutospacing="1" w:after="100" w:afterAutospacing="1" w:line="240" w:lineRule="auto"/>
      </w:pPr>
      <w:r>
        <w:t>Dups are removed using the prioritization order as follow</w:t>
      </w:r>
    </w:p>
    <w:p w:rsidR="00083B5D" w:rsidRDefault="00083B5D" w:rsidP="00083B5D">
      <w:pPr>
        <w:numPr>
          <w:ilvl w:val="1"/>
          <w:numId w:val="23"/>
        </w:numPr>
        <w:spacing w:before="100" w:beforeAutospacing="1" w:after="100" w:afterAutospacing="1" w:line="240" w:lineRule="auto"/>
      </w:pPr>
    </w:p>
    <w:p w:rsidR="00083B5D" w:rsidRDefault="00083B5D" w:rsidP="00083B5D">
      <w:pPr>
        <w:numPr>
          <w:ilvl w:val="2"/>
          <w:numId w:val="23"/>
        </w:numPr>
        <w:spacing w:before="100" w:beforeAutospacing="1" w:after="100" w:afterAutospacing="1" w:line="240" w:lineRule="auto"/>
      </w:pPr>
      <w:r>
        <w:t>‘Butts in Seat’</w:t>
      </w:r>
    </w:p>
    <w:p w:rsidR="00083B5D" w:rsidRDefault="00083B5D" w:rsidP="00083B5D">
      <w:pPr>
        <w:numPr>
          <w:ilvl w:val="2"/>
          <w:numId w:val="23"/>
        </w:numPr>
        <w:spacing w:before="100" w:beforeAutospacing="1" w:after="100" w:afterAutospacing="1" w:line="240" w:lineRule="auto"/>
      </w:pPr>
      <w:r>
        <w:t>‘</w:t>
      </w:r>
      <w:proofErr w:type="spellStart"/>
      <w:r>
        <w:t>Pending_starts</w:t>
      </w:r>
      <w:proofErr w:type="spellEnd"/>
      <w:r>
        <w:t>’</w:t>
      </w:r>
    </w:p>
    <w:p w:rsidR="00083B5D" w:rsidRDefault="00083B5D" w:rsidP="00083B5D">
      <w:pPr>
        <w:numPr>
          <w:ilvl w:val="2"/>
          <w:numId w:val="23"/>
        </w:numPr>
        <w:spacing w:before="100" w:beforeAutospacing="1" w:after="100" w:afterAutospacing="1" w:line="240" w:lineRule="auto"/>
      </w:pPr>
      <w:r>
        <w:t>‘Req Filled’</w:t>
      </w:r>
    </w:p>
    <w:p w:rsidR="00083B5D" w:rsidRDefault="00083B5D" w:rsidP="00083B5D">
      <w:pPr>
        <w:numPr>
          <w:ilvl w:val="2"/>
          <w:numId w:val="23"/>
        </w:numPr>
        <w:spacing w:before="100" w:beforeAutospacing="1" w:after="100" w:afterAutospacing="1" w:line="240" w:lineRule="auto"/>
      </w:pPr>
      <w:r>
        <w:t>‘Accepted Offer’</w:t>
      </w:r>
    </w:p>
    <w:p w:rsidR="00083B5D" w:rsidRDefault="00083B5D" w:rsidP="00083B5D">
      <w:pPr>
        <w:numPr>
          <w:ilvl w:val="2"/>
          <w:numId w:val="23"/>
        </w:numPr>
        <w:spacing w:before="100" w:beforeAutospacing="1" w:after="100" w:afterAutospacing="1" w:line="240" w:lineRule="auto"/>
      </w:pPr>
      <w:r>
        <w:t>‘Req Approved’</w:t>
      </w:r>
    </w:p>
    <w:p w:rsidR="00083B5D" w:rsidRDefault="00083B5D" w:rsidP="00083B5D">
      <w:pPr>
        <w:numPr>
          <w:ilvl w:val="2"/>
          <w:numId w:val="23"/>
        </w:numPr>
        <w:spacing w:before="100" w:beforeAutospacing="1" w:after="100" w:afterAutospacing="1" w:line="240" w:lineRule="auto"/>
      </w:pPr>
      <w:r>
        <w:t>‘Req Opened’</w:t>
      </w:r>
    </w:p>
    <w:p w:rsidR="00083B5D" w:rsidRDefault="00083B5D" w:rsidP="00083B5D">
      <w:pPr>
        <w:numPr>
          <w:ilvl w:val="2"/>
          <w:numId w:val="23"/>
        </w:numPr>
        <w:spacing w:before="100" w:beforeAutospacing="1" w:after="100" w:afterAutospacing="1" w:line="240" w:lineRule="auto"/>
      </w:pPr>
      <w:r>
        <w:t>‘Req Eliminated’</w:t>
      </w:r>
    </w:p>
    <w:p w:rsidR="00083B5D" w:rsidRDefault="00083B5D" w:rsidP="00083B5D">
      <w:pPr>
        <w:numPr>
          <w:ilvl w:val="2"/>
          <w:numId w:val="23"/>
        </w:numPr>
        <w:spacing w:before="100" w:beforeAutospacing="1" w:after="100" w:afterAutospacing="1" w:line="240" w:lineRule="auto"/>
      </w:pPr>
      <w:r>
        <w:t>‘Req Pooling'</w:t>
      </w:r>
    </w:p>
    <w:p w:rsidR="00083B5D" w:rsidRDefault="00083B5D" w:rsidP="00083B5D">
      <w:pPr>
        <w:numPr>
          <w:ilvl w:val="2"/>
          <w:numId w:val="23"/>
        </w:numPr>
        <w:spacing w:before="100" w:beforeAutospacing="1" w:after="100" w:afterAutospacing="1" w:line="240" w:lineRule="auto"/>
      </w:pPr>
      <w:r>
        <w:t>‘NYO’</w:t>
      </w:r>
    </w:p>
    <w:p w:rsidR="00083B5D" w:rsidRDefault="00083B5D" w:rsidP="00083B5D">
      <w:pPr>
        <w:numPr>
          <w:ilvl w:val="0"/>
          <w:numId w:val="23"/>
        </w:numPr>
        <w:spacing w:before="100" w:beforeAutospacing="1" w:after="100" w:afterAutospacing="1" w:line="240" w:lineRule="auto"/>
      </w:pPr>
      <w:r>
        <w:t>Data from SharePoint is joining the final table and loading data into relevant columns.</w:t>
      </w:r>
    </w:p>
    <w:p w:rsidR="00083B5D" w:rsidRDefault="00083B5D" w:rsidP="00083B5D">
      <w:pPr>
        <w:pStyle w:val="NormalWeb"/>
        <w:ind w:right="1440"/>
      </w:pPr>
      <w:r>
        <w:t>Audit checks:</w:t>
      </w:r>
    </w:p>
    <w:p w:rsidR="00083B5D" w:rsidRDefault="00083B5D" w:rsidP="00083B5D">
      <w:pPr>
        <w:pStyle w:val="NormalWeb"/>
        <w:ind w:right="1440"/>
      </w:pPr>
      <w:r>
        <w:t xml:space="preserve">In an ideal world we need to have one PID mapped to one active BIS and no duplicates. I.e. same PID shared with multiple BIS or 1 BIS having multiple PIDS tagged.  To avoid such cases we proactively created a table: </w:t>
      </w:r>
      <w:hyperlink r:id="rId30" w:history="1">
        <w:proofErr w:type="spellStart"/>
        <w:r>
          <w:rPr>
            <w:rStyle w:val="Hyperlink"/>
          </w:rPr>
          <w:t>pid_missing_audit</w:t>
        </w:r>
        <w:proofErr w:type="spellEnd"/>
        <w:r>
          <w:rPr>
            <w:rStyle w:val="Hyperlink"/>
          </w:rPr>
          <w:t> </w:t>
        </w:r>
      </w:hyperlink>
      <w:r>
        <w:t>to highlight such issues.</w:t>
      </w:r>
    </w:p>
    <w:p w:rsidR="00044F7F" w:rsidRPr="00083B5D" w:rsidRDefault="00083B5D" w:rsidP="00083B5D"/>
    <w:sectPr w:rsidR="00044F7F" w:rsidRPr="0008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C1A"/>
    <w:multiLevelType w:val="multilevel"/>
    <w:tmpl w:val="7D06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34C7"/>
    <w:multiLevelType w:val="multilevel"/>
    <w:tmpl w:val="F2D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24DE"/>
    <w:multiLevelType w:val="multilevel"/>
    <w:tmpl w:val="079E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97061"/>
    <w:multiLevelType w:val="multilevel"/>
    <w:tmpl w:val="EF1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B78CF"/>
    <w:multiLevelType w:val="multilevel"/>
    <w:tmpl w:val="F1FE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F7C39"/>
    <w:multiLevelType w:val="multilevel"/>
    <w:tmpl w:val="DD4A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C1868"/>
    <w:multiLevelType w:val="multilevel"/>
    <w:tmpl w:val="03E6F272"/>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B69DC"/>
    <w:multiLevelType w:val="multilevel"/>
    <w:tmpl w:val="EF52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555F1"/>
    <w:multiLevelType w:val="multilevel"/>
    <w:tmpl w:val="B022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1572F"/>
    <w:multiLevelType w:val="multilevel"/>
    <w:tmpl w:val="E3A61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D07ED"/>
    <w:multiLevelType w:val="multilevel"/>
    <w:tmpl w:val="6C6CEEDE"/>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F106BD"/>
    <w:multiLevelType w:val="multilevel"/>
    <w:tmpl w:val="3CBC6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44F1D"/>
    <w:multiLevelType w:val="multilevel"/>
    <w:tmpl w:val="A9BC46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25504"/>
    <w:multiLevelType w:val="multilevel"/>
    <w:tmpl w:val="68D4F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3E590E"/>
    <w:multiLevelType w:val="multilevel"/>
    <w:tmpl w:val="7E64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E5D73"/>
    <w:multiLevelType w:val="multilevel"/>
    <w:tmpl w:val="BCA8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BC3227"/>
    <w:multiLevelType w:val="multilevel"/>
    <w:tmpl w:val="863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734AF"/>
    <w:multiLevelType w:val="multilevel"/>
    <w:tmpl w:val="B01CD33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574B1B"/>
    <w:multiLevelType w:val="multilevel"/>
    <w:tmpl w:val="0FD0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83B4F"/>
    <w:multiLevelType w:val="multilevel"/>
    <w:tmpl w:val="1B7009F6"/>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7B4168"/>
    <w:multiLevelType w:val="multilevel"/>
    <w:tmpl w:val="F82EA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56EE4"/>
    <w:multiLevelType w:val="multilevel"/>
    <w:tmpl w:val="D3B09B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DC45E2"/>
    <w:multiLevelType w:val="multilevel"/>
    <w:tmpl w:val="845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7"/>
  </w:num>
  <w:num w:numId="4">
    <w:abstractNumId w:val="2"/>
  </w:num>
  <w:num w:numId="5">
    <w:abstractNumId w:val="3"/>
  </w:num>
  <w:num w:numId="6">
    <w:abstractNumId w:val="15"/>
  </w:num>
  <w:num w:numId="7">
    <w:abstractNumId w:val="13"/>
  </w:num>
  <w:num w:numId="8">
    <w:abstractNumId w:val="9"/>
  </w:num>
  <w:num w:numId="9">
    <w:abstractNumId w:val="14"/>
  </w:num>
  <w:num w:numId="10">
    <w:abstractNumId w:val="22"/>
  </w:num>
  <w:num w:numId="11">
    <w:abstractNumId w:val="18"/>
  </w:num>
  <w:num w:numId="12">
    <w:abstractNumId w:val="5"/>
  </w:num>
  <w:num w:numId="13">
    <w:abstractNumId w:val="4"/>
  </w:num>
  <w:num w:numId="14">
    <w:abstractNumId w:val="16"/>
  </w:num>
  <w:num w:numId="15">
    <w:abstractNumId w:val="8"/>
  </w:num>
  <w:num w:numId="16">
    <w:abstractNumId w:val="12"/>
  </w:num>
  <w:num w:numId="17">
    <w:abstractNumId w:val="17"/>
  </w:num>
  <w:num w:numId="18">
    <w:abstractNumId w:val="19"/>
  </w:num>
  <w:num w:numId="19">
    <w:abstractNumId w:val="10"/>
  </w:num>
  <w:num w:numId="20">
    <w:abstractNumId w:val="6"/>
  </w:num>
  <w:num w:numId="21">
    <w:abstractNumId w:val="1"/>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00"/>
    <w:rsid w:val="00083B5D"/>
    <w:rsid w:val="000A4D7B"/>
    <w:rsid w:val="003B25FA"/>
    <w:rsid w:val="008D6F39"/>
    <w:rsid w:val="00AA6100"/>
    <w:rsid w:val="00C3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39EC"/>
  <w15:chartTrackingRefBased/>
  <w15:docId w15:val="{48803CDF-6595-428C-8BD4-C2BA163B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6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A61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1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61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1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1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6100"/>
    <w:rPr>
      <w:rFonts w:ascii="Times New Roman" w:eastAsia="Times New Roman" w:hAnsi="Times New Roman" w:cs="Times New Roman"/>
      <w:b/>
      <w:bCs/>
      <w:sz w:val="24"/>
      <w:szCs w:val="24"/>
    </w:rPr>
  </w:style>
  <w:style w:type="paragraph" w:customStyle="1" w:styleId="msonormal0">
    <w:name w:val="msonormal"/>
    <w:basedOn w:val="Normal"/>
    <w:rsid w:val="00AA61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100"/>
    <w:rPr>
      <w:color w:val="0000FF"/>
      <w:u w:val="single"/>
    </w:rPr>
  </w:style>
  <w:style w:type="character" w:styleId="FollowedHyperlink">
    <w:name w:val="FollowedHyperlink"/>
    <w:basedOn w:val="DefaultParagraphFont"/>
    <w:uiPriority w:val="99"/>
    <w:semiHidden/>
    <w:unhideWhenUsed/>
    <w:rsid w:val="00AA6100"/>
    <w:rPr>
      <w:color w:val="800080"/>
      <w:u w:val="single"/>
    </w:rPr>
  </w:style>
  <w:style w:type="character" w:customStyle="1" w:styleId="tocnumber">
    <w:name w:val="tocnumber"/>
    <w:basedOn w:val="DefaultParagraphFont"/>
    <w:rsid w:val="00AA6100"/>
  </w:style>
  <w:style w:type="character" w:customStyle="1" w:styleId="toctext">
    <w:name w:val="toctext"/>
    <w:basedOn w:val="DefaultParagraphFont"/>
    <w:rsid w:val="00AA6100"/>
  </w:style>
  <w:style w:type="character" w:customStyle="1" w:styleId="mw-headline">
    <w:name w:val="mw-headline"/>
    <w:basedOn w:val="DefaultParagraphFont"/>
    <w:rsid w:val="00AA6100"/>
  </w:style>
  <w:style w:type="character" w:customStyle="1" w:styleId="editsection">
    <w:name w:val="edit_section"/>
    <w:basedOn w:val="DefaultParagraphFont"/>
    <w:rsid w:val="00AA6100"/>
  </w:style>
  <w:style w:type="paragraph" w:styleId="NormalWeb">
    <w:name w:val="Normal (Web)"/>
    <w:basedOn w:val="Normal"/>
    <w:uiPriority w:val="99"/>
    <w:unhideWhenUsed/>
    <w:rsid w:val="00AA61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10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A6100"/>
    <w:rPr>
      <w:rFonts w:asciiTheme="majorHAnsi" w:eastAsiaTheme="majorEastAsia" w:hAnsiTheme="majorHAnsi" w:cstheme="majorBidi"/>
      <w:color w:val="2E74B5" w:themeColor="accent1" w:themeShade="BF"/>
      <w:sz w:val="32"/>
      <w:szCs w:val="32"/>
    </w:rPr>
  </w:style>
  <w:style w:type="character" w:customStyle="1" w:styleId="wikilink">
    <w:name w:val="wikilink"/>
    <w:basedOn w:val="DefaultParagraphFont"/>
    <w:rsid w:val="00AA6100"/>
  </w:style>
  <w:style w:type="character" w:customStyle="1" w:styleId="wikiexternallink">
    <w:name w:val="wikiexternallink"/>
    <w:basedOn w:val="DefaultParagraphFont"/>
    <w:rsid w:val="00AA6100"/>
  </w:style>
  <w:style w:type="character" w:styleId="Strong">
    <w:name w:val="Strong"/>
    <w:basedOn w:val="DefaultParagraphFont"/>
    <w:uiPriority w:val="22"/>
    <w:qFormat/>
    <w:rsid w:val="00AA6100"/>
    <w:rPr>
      <w:b/>
      <w:bCs/>
    </w:rPr>
  </w:style>
  <w:style w:type="paragraph" w:styleId="NoSpacing">
    <w:name w:val="No Spacing"/>
    <w:basedOn w:val="Normal"/>
    <w:uiPriority w:val="1"/>
    <w:qFormat/>
    <w:rsid w:val="00AA610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D6F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6F3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D6F3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6F39"/>
    <w:rPr>
      <w:rFonts w:ascii="Arial" w:eastAsia="Times New Roman" w:hAnsi="Arial" w:cs="Arial"/>
      <w:vanish/>
      <w:sz w:val="16"/>
      <w:szCs w:val="16"/>
    </w:rPr>
  </w:style>
  <w:style w:type="character" w:customStyle="1" w:styleId="sr-only">
    <w:name w:val="sr-only"/>
    <w:basedOn w:val="DefaultParagraphFont"/>
    <w:rsid w:val="008D6F39"/>
  </w:style>
  <w:style w:type="character" w:customStyle="1" w:styleId="caret">
    <w:name w:val="caret"/>
    <w:basedOn w:val="DefaultParagraphFont"/>
    <w:rsid w:val="008D6F39"/>
  </w:style>
  <w:style w:type="character" w:customStyle="1" w:styleId="glyphicon">
    <w:name w:val="glyphicon"/>
    <w:basedOn w:val="DefaultParagraphFont"/>
    <w:rsid w:val="008D6F39"/>
  </w:style>
  <w:style w:type="character" w:customStyle="1" w:styleId="fa">
    <w:name w:val="fa"/>
    <w:basedOn w:val="DefaultParagraphFont"/>
    <w:rsid w:val="008D6F39"/>
  </w:style>
  <w:style w:type="character" w:customStyle="1" w:styleId="toc-number">
    <w:name w:val="toc-number"/>
    <w:basedOn w:val="DefaultParagraphFont"/>
    <w:rsid w:val="008D6F39"/>
  </w:style>
  <w:style w:type="character" w:customStyle="1" w:styleId="wikiinternallink">
    <w:name w:val="wikiinternallink"/>
    <w:basedOn w:val="DefaultParagraphFont"/>
    <w:rsid w:val="008D6F39"/>
  </w:style>
  <w:style w:type="character" w:styleId="Emphasis">
    <w:name w:val="Emphasis"/>
    <w:basedOn w:val="DefaultParagraphFont"/>
    <w:uiPriority w:val="20"/>
    <w:qFormat/>
    <w:rsid w:val="008D6F39"/>
    <w:rPr>
      <w:i/>
      <w:iCs/>
    </w:rPr>
  </w:style>
  <w:style w:type="character" w:customStyle="1" w:styleId="wikiattachmentlink">
    <w:name w:val="wikiattachmentlink"/>
    <w:basedOn w:val="DefaultParagraphFont"/>
    <w:rsid w:val="008D6F39"/>
  </w:style>
  <w:style w:type="character" w:customStyle="1" w:styleId="wikigeneratedlinkcontent">
    <w:name w:val="wikigeneratedlinkcontent"/>
    <w:basedOn w:val="DefaultParagraphFont"/>
    <w:rsid w:val="008D6F39"/>
  </w:style>
  <w:style w:type="character" w:customStyle="1" w:styleId="itemcount">
    <w:name w:val="itemcount"/>
    <w:basedOn w:val="DefaultParagraphFont"/>
    <w:rsid w:val="008D6F39"/>
  </w:style>
  <w:style w:type="character" w:customStyle="1" w:styleId="separator">
    <w:name w:val="separator"/>
    <w:basedOn w:val="DefaultParagraphFont"/>
    <w:rsid w:val="008D6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02241">
      <w:bodyDiv w:val="1"/>
      <w:marLeft w:val="0"/>
      <w:marRight w:val="0"/>
      <w:marTop w:val="0"/>
      <w:marBottom w:val="0"/>
      <w:divBdr>
        <w:top w:val="none" w:sz="0" w:space="0" w:color="auto"/>
        <w:left w:val="none" w:sz="0" w:space="0" w:color="auto"/>
        <w:bottom w:val="none" w:sz="0" w:space="0" w:color="auto"/>
        <w:right w:val="none" w:sz="0" w:space="0" w:color="auto"/>
      </w:divBdr>
      <w:divsChild>
        <w:div w:id="1803108878">
          <w:marLeft w:val="0"/>
          <w:marRight w:val="0"/>
          <w:marTop w:val="0"/>
          <w:marBottom w:val="0"/>
          <w:divBdr>
            <w:top w:val="none" w:sz="0" w:space="0" w:color="auto"/>
            <w:left w:val="none" w:sz="0" w:space="0" w:color="auto"/>
            <w:bottom w:val="none" w:sz="0" w:space="0" w:color="auto"/>
            <w:right w:val="none" w:sz="0" w:space="0" w:color="auto"/>
          </w:divBdr>
          <w:divsChild>
            <w:div w:id="390889137">
              <w:marLeft w:val="0"/>
              <w:marRight w:val="0"/>
              <w:marTop w:val="0"/>
              <w:marBottom w:val="0"/>
              <w:divBdr>
                <w:top w:val="none" w:sz="0" w:space="0" w:color="auto"/>
                <w:left w:val="none" w:sz="0" w:space="0" w:color="auto"/>
                <w:bottom w:val="none" w:sz="0" w:space="0" w:color="auto"/>
                <w:right w:val="none" w:sz="0" w:space="0" w:color="auto"/>
              </w:divBdr>
              <w:divsChild>
                <w:div w:id="484394223">
                  <w:marLeft w:val="0"/>
                  <w:marRight w:val="0"/>
                  <w:marTop w:val="0"/>
                  <w:marBottom w:val="0"/>
                  <w:divBdr>
                    <w:top w:val="none" w:sz="0" w:space="0" w:color="auto"/>
                    <w:left w:val="none" w:sz="0" w:space="0" w:color="auto"/>
                    <w:bottom w:val="none" w:sz="0" w:space="0" w:color="auto"/>
                    <w:right w:val="none" w:sz="0" w:space="0" w:color="auto"/>
                  </w:divBdr>
                  <w:divsChild>
                    <w:div w:id="686367260">
                      <w:marLeft w:val="0"/>
                      <w:marRight w:val="0"/>
                      <w:marTop w:val="0"/>
                      <w:marBottom w:val="0"/>
                      <w:divBdr>
                        <w:top w:val="none" w:sz="0" w:space="0" w:color="auto"/>
                        <w:left w:val="none" w:sz="0" w:space="0" w:color="auto"/>
                        <w:bottom w:val="none" w:sz="0" w:space="0" w:color="auto"/>
                        <w:right w:val="none" w:sz="0" w:space="0" w:color="auto"/>
                      </w:divBdr>
                      <w:divsChild>
                        <w:div w:id="864944699">
                          <w:marLeft w:val="0"/>
                          <w:marRight w:val="0"/>
                          <w:marTop w:val="0"/>
                          <w:marBottom w:val="0"/>
                          <w:divBdr>
                            <w:top w:val="none" w:sz="0" w:space="0" w:color="auto"/>
                            <w:left w:val="none" w:sz="0" w:space="0" w:color="auto"/>
                            <w:bottom w:val="none" w:sz="0" w:space="0" w:color="auto"/>
                            <w:right w:val="none" w:sz="0" w:space="0" w:color="auto"/>
                          </w:divBdr>
                          <w:divsChild>
                            <w:div w:id="2038844844">
                              <w:marLeft w:val="0"/>
                              <w:marRight w:val="0"/>
                              <w:marTop w:val="0"/>
                              <w:marBottom w:val="0"/>
                              <w:divBdr>
                                <w:top w:val="none" w:sz="0" w:space="0" w:color="auto"/>
                                <w:left w:val="none" w:sz="0" w:space="0" w:color="auto"/>
                                <w:bottom w:val="none" w:sz="0" w:space="0" w:color="auto"/>
                                <w:right w:val="none" w:sz="0" w:space="0" w:color="auto"/>
                              </w:divBdr>
                            </w:div>
                            <w:div w:id="15641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808274">
          <w:marLeft w:val="0"/>
          <w:marRight w:val="0"/>
          <w:marTop w:val="0"/>
          <w:marBottom w:val="0"/>
          <w:divBdr>
            <w:top w:val="none" w:sz="0" w:space="0" w:color="auto"/>
            <w:left w:val="none" w:sz="0" w:space="0" w:color="auto"/>
            <w:bottom w:val="none" w:sz="0" w:space="0" w:color="auto"/>
            <w:right w:val="none" w:sz="0" w:space="0" w:color="auto"/>
          </w:divBdr>
          <w:divsChild>
            <w:div w:id="1447314775">
              <w:marLeft w:val="0"/>
              <w:marRight w:val="0"/>
              <w:marTop w:val="0"/>
              <w:marBottom w:val="0"/>
              <w:divBdr>
                <w:top w:val="none" w:sz="0" w:space="0" w:color="auto"/>
                <w:left w:val="none" w:sz="0" w:space="0" w:color="auto"/>
                <w:bottom w:val="none" w:sz="0" w:space="0" w:color="auto"/>
                <w:right w:val="none" w:sz="0" w:space="0" w:color="auto"/>
              </w:divBdr>
              <w:divsChild>
                <w:div w:id="1628923807">
                  <w:marLeft w:val="0"/>
                  <w:marRight w:val="0"/>
                  <w:marTop w:val="0"/>
                  <w:marBottom w:val="0"/>
                  <w:divBdr>
                    <w:top w:val="none" w:sz="0" w:space="0" w:color="auto"/>
                    <w:left w:val="none" w:sz="0" w:space="0" w:color="auto"/>
                    <w:bottom w:val="none" w:sz="0" w:space="0" w:color="auto"/>
                    <w:right w:val="none" w:sz="0" w:space="0" w:color="auto"/>
                  </w:divBdr>
                  <w:divsChild>
                    <w:div w:id="187062924">
                      <w:marLeft w:val="0"/>
                      <w:marRight w:val="0"/>
                      <w:marTop w:val="0"/>
                      <w:marBottom w:val="0"/>
                      <w:divBdr>
                        <w:top w:val="none" w:sz="0" w:space="0" w:color="auto"/>
                        <w:left w:val="none" w:sz="0" w:space="0" w:color="auto"/>
                        <w:bottom w:val="none" w:sz="0" w:space="0" w:color="auto"/>
                        <w:right w:val="none" w:sz="0" w:space="0" w:color="auto"/>
                      </w:divBdr>
                      <w:divsChild>
                        <w:div w:id="484010001">
                          <w:marLeft w:val="0"/>
                          <w:marRight w:val="0"/>
                          <w:marTop w:val="0"/>
                          <w:marBottom w:val="0"/>
                          <w:divBdr>
                            <w:top w:val="none" w:sz="0" w:space="0" w:color="auto"/>
                            <w:left w:val="none" w:sz="0" w:space="0" w:color="auto"/>
                            <w:bottom w:val="none" w:sz="0" w:space="0" w:color="auto"/>
                            <w:right w:val="none" w:sz="0" w:space="0" w:color="auto"/>
                          </w:divBdr>
                        </w:div>
                        <w:div w:id="8981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6483">
              <w:marLeft w:val="0"/>
              <w:marRight w:val="0"/>
              <w:marTop w:val="0"/>
              <w:marBottom w:val="0"/>
              <w:divBdr>
                <w:top w:val="none" w:sz="0" w:space="0" w:color="auto"/>
                <w:left w:val="none" w:sz="0" w:space="0" w:color="auto"/>
                <w:bottom w:val="none" w:sz="0" w:space="0" w:color="auto"/>
                <w:right w:val="none" w:sz="0" w:space="0" w:color="auto"/>
              </w:divBdr>
              <w:divsChild>
                <w:div w:id="916331546">
                  <w:marLeft w:val="0"/>
                  <w:marRight w:val="0"/>
                  <w:marTop w:val="0"/>
                  <w:marBottom w:val="0"/>
                  <w:divBdr>
                    <w:top w:val="none" w:sz="0" w:space="0" w:color="auto"/>
                    <w:left w:val="none" w:sz="0" w:space="0" w:color="auto"/>
                    <w:bottom w:val="none" w:sz="0" w:space="0" w:color="auto"/>
                    <w:right w:val="none" w:sz="0" w:space="0" w:color="auto"/>
                  </w:divBdr>
                  <w:divsChild>
                    <w:div w:id="1067996294">
                      <w:marLeft w:val="0"/>
                      <w:marRight w:val="0"/>
                      <w:marTop w:val="0"/>
                      <w:marBottom w:val="0"/>
                      <w:divBdr>
                        <w:top w:val="none" w:sz="0" w:space="0" w:color="auto"/>
                        <w:left w:val="none" w:sz="0" w:space="0" w:color="auto"/>
                        <w:bottom w:val="none" w:sz="0" w:space="0" w:color="auto"/>
                        <w:right w:val="none" w:sz="0" w:space="0" w:color="auto"/>
                      </w:divBdr>
                    </w:div>
                  </w:divsChild>
                </w:div>
                <w:div w:id="1648392826">
                  <w:marLeft w:val="0"/>
                  <w:marRight w:val="0"/>
                  <w:marTop w:val="0"/>
                  <w:marBottom w:val="0"/>
                  <w:divBdr>
                    <w:top w:val="none" w:sz="0" w:space="0" w:color="auto"/>
                    <w:left w:val="none" w:sz="0" w:space="0" w:color="auto"/>
                    <w:bottom w:val="none" w:sz="0" w:space="0" w:color="auto"/>
                    <w:right w:val="none" w:sz="0" w:space="0" w:color="auto"/>
                  </w:divBdr>
                </w:div>
                <w:div w:id="1595093502">
                  <w:marLeft w:val="0"/>
                  <w:marRight w:val="0"/>
                  <w:marTop w:val="0"/>
                  <w:marBottom w:val="0"/>
                  <w:divBdr>
                    <w:top w:val="none" w:sz="0" w:space="0" w:color="auto"/>
                    <w:left w:val="none" w:sz="0" w:space="0" w:color="auto"/>
                    <w:bottom w:val="none" w:sz="0" w:space="0" w:color="auto"/>
                    <w:right w:val="none" w:sz="0" w:space="0" w:color="auto"/>
                  </w:divBdr>
                </w:div>
                <w:div w:id="1846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6198">
          <w:marLeft w:val="0"/>
          <w:marRight w:val="0"/>
          <w:marTop w:val="0"/>
          <w:marBottom w:val="0"/>
          <w:divBdr>
            <w:top w:val="none" w:sz="0" w:space="0" w:color="auto"/>
            <w:left w:val="none" w:sz="0" w:space="0" w:color="auto"/>
            <w:bottom w:val="none" w:sz="0" w:space="0" w:color="auto"/>
            <w:right w:val="none" w:sz="0" w:space="0" w:color="auto"/>
          </w:divBdr>
          <w:divsChild>
            <w:div w:id="365252880">
              <w:marLeft w:val="0"/>
              <w:marRight w:val="0"/>
              <w:marTop w:val="0"/>
              <w:marBottom w:val="0"/>
              <w:divBdr>
                <w:top w:val="none" w:sz="0" w:space="0" w:color="auto"/>
                <w:left w:val="none" w:sz="0" w:space="0" w:color="auto"/>
                <w:bottom w:val="none" w:sz="0" w:space="0" w:color="auto"/>
                <w:right w:val="none" w:sz="0" w:space="0" w:color="auto"/>
              </w:divBdr>
              <w:divsChild>
                <w:div w:id="734622362">
                  <w:marLeft w:val="0"/>
                  <w:marRight w:val="0"/>
                  <w:marTop w:val="0"/>
                  <w:marBottom w:val="0"/>
                  <w:divBdr>
                    <w:top w:val="none" w:sz="0" w:space="0" w:color="auto"/>
                    <w:left w:val="none" w:sz="0" w:space="0" w:color="auto"/>
                    <w:bottom w:val="none" w:sz="0" w:space="0" w:color="auto"/>
                    <w:right w:val="none" w:sz="0" w:space="0" w:color="auto"/>
                  </w:divBdr>
                  <w:divsChild>
                    <w:div w:id="575937219">
                      <w:marLeft w:val="0"/>
                      <w:marRight w:val="0"/>
                      <w:marTop w:val="0"/>
                      <w:marBottom w:val="0"/>
                      <w:divBdr>
                        <w:top w:val="none" w:sz="0" w:space="0" w:color="auto"/>
                        <w:left w:val="none" w:sz="0" w:space="0" w:color="auto"/>
                        <w:bottom w:val="none" w:sz="0" w:space="0" w:color="auto"/>
                        <w:right w:val="none" w:sz="0" w:space="0" w:color="auto"/>
                      </w:divBdr>
                      <w:divsChild>
                        <w:div w:id="215237908">
                          <w:marLeft w:val="0"/>
                          <w:marRight w:val="0"/>
                          <w:marTop w:val="0"/>
                          <w:marBottom w:val="0"/>
                          <w:divBdr>
                            <w:top w:val="none" w:sz="0" w:space="0" w:color="auto"/>
                            <w:left w:val="none" w:sz="0" w:space="0" w:color="auto"/>
                            <w:bottom w:val="none" w:sz="0" w:space="0" w:color="auto"/>
                            <w:right w:val="none" w:sz="0" w:space="0" w:color="auto"/>
                          </w:divBdr>
                          <w:divsChild>
                            <w:div w:id="955213881">
                              <w:marLeft w:val="0"/>
                              <w:marRight w:val="0"/>
                              <w:marTop w:val="0"/>
                              <w:marBottom w:val="0"/>
                              <w:divBdr>
                                <w:top w:val="none" w:sz="0" w:space="0" w:color="auto"/>
                                <w:left w:val="none" w:sz="0" w:space="0" w:color="auto"/>
                                <w:bottom w:val="none" w:sz="0" w:space="0" w:color="auto"/>
                                <w:right w:val="none" w:sz="0" w:space="0" w:color="auto"/>
                              </w:divBdr>
                              <w:divsChild>
                                <w:div w:id="398988801">
                                  <w:marLeft w:val="0"/>
                                  <w:marRight w:val="0"/>
                                  <w:marTop w:val="0"/>
                                  <w:marBottom w:val="0"/>
                                  <w:divBdr>
                                    <w:top w:val="none" w:sz="0" w:space="0" w:color="auto"/>
                                    <w:left w:val="none" w:sz="0" w:space="0" w:color="auto"/>
                                    <w:bottom w:val="none" w:sz="0" w:space="0" w:color="auto"/>
                                    <w:right w:val="none" w:sz="0" w:space="0" w:color="auto"/>
                                  </w:divBdr>
                                  <w:divsChild>
                                    <w:div w:id="176160825">
                                      <w:marLeft w:val="0"/>
                                      <w:marRight w:val="0"/>
                                      <w:marTop w:val="0"/>
                                      <w:marBottom w:val="0"/>
                                      <w:divBdr>
                                        <w:top w:val="none" w:sz="0" w:space="0" w:color="auto"/>
                                        <w:left w:val="none" w:sz="0" w:space="0" w:color="auto"/>
                                        <w:bottom w:val="none" w:sz="0" w:space="0" w:color="auto"/>
                                        <w:right w:val="none" w:sz="0" w:space="0" w:color="auto"/>
                                      </w:divBdr>
                                      <w:divsChild>
                                        <w:div w:id="211237996">
                                          <w:marLeft w:val="0"/>
                                          <w:marRight w:val="0"/>
                                          <w:marTop w:val="0"/>
                                          <w:marBottom w:val="0"/>
                                          <w:divBdr>
                                            <w:top w:val="none" w:sz="0" w:space="0" w:color="auto"/>
                                            <w:left w:val="none" w:sz="0" w:space="0" w:color="auto"/>
                                            <w:bottom w:val="none" w:sz="0" w:space="0" w:color="auto"/>
                                            <w:right w:val="none" w:sz="0" w:space="0" w:color="auto"/>
                                          </w:divBdr>
                                          <w:divsChild>
                                            <w:div w:id="1561473991">
                                              <w:marLeft w:val="0"/>
                                              <w:marRight w:val="0"/>
                                              <w:marTop w:val="0"/>
                                              <w:marBottom w:val="0"/>
                                              <w:divBdr>
                                                <w:top w:val="none" w:sz="0" w:space="0" w:color="auto"/>
                                                <w:left w:val="none" w:sz="0" w:space="0" w:color="auto"/>
                                                <w:bottom w:val="none" w:sz="0" w:space="0" w:color="auto"/>
                                                <w:right w:val="none" w:sz="0" w:space="0" w:color="auto"/>
                                              </w:divBdr>
                                            </w:div>
                                            <w:div w:id="20563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475762">
          <w:marLeft w:val="0"/>
          <w:marRight w:val="0"/>
          <w:marTop w:val="0"/>
          <w:marBottom w:val="0"/>
          <w:divBdr>
            <w:top w:val="none" w:sz="0" w:space="0" w:color="auto"/>
            <w:left w:val="none" w:sz="0" w:space="0" w:color="auto"/>
            <w:bottom w:val="none" w:sz="0" w:space="0" w:color="auto"/>
            <w:right w:val="none" w:sz="0" w:space="0" w:color="auto"/>
          </w:divBdr>
          <w:divsChild>
            <w:div w:id="560673307">
              <w:marLeft w:val="0"/>
              <w:marRight w:val="0"/>
              <w:marTop w:val="0"/>
              <w:marBottom w:val="0"/>
              <w:divBdr>
                <w:top w:val="none" w:sz="0" w:space="0" w:color="auto"/>
                <w:left w:val="none" w:sz="0" w:space="0" w:color="auto"/>
                <w:bottom w:val="none" w:sz="0" w:space="0" w:color="auto"/>
                <w:right w:val="none" w:sz="0" w:space="0" w:color="auto"/>
              </w:divBdr>
              <w:divsChild>
                <w:div w:id="801581457">
                  <w:marLeft w:val="0"/>
                  <w:marRight w:val="0"/>
                  <w:marTop w:val="0"/>
                  <w:marBottom w:val="0"/>
                  <w:divBdr>
                    <w:top w:val="none" w:sz="0" w:space="0" w:color="auto"/>
                    <w:left w:val="none" w:sz="0" w:space="0" w:color="auto"/>
                    <w:bottom w:val="none" w:sz="0" w:space="0" w:color="auto"/>
                    <w:right w:val="none" w:sz="0" w:space="0" w:color="auto"/>
                  </w:divBdr>
                  <w:divsChild>
                    <w:div w:id="1552881033">
                      <w:marLeft w:val="0"/>
                      <w:marRight w:val="0"/>
                      <w:marTop w:val="0"/>
                      <w:marBottom w:val="0"/>
                      <w:divBdr>
                        <w:top w:val="none" w:sz="0" w:space="0" w:color="auto"/>
                        <w:left w:val="none" w:sz="0" w:space="0" w:color="auto"/>
                        <w:bottom w:val="none" w:sz="0" w:space="0" w:color="auto"/>
                        <w:right w:val="none" w:sz="0" w:space="0" w:color="auto"/>
                      </w:divBdr>
                      <w:divsChild>
                        <w:div w:id="16445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2197">
          <w:marLeft w:val="0"/>
          <w:marRight w:val="0"/>
          <w:marTop w:val="0"/>
          <w:marBottom w:val="0"/>
          <w:divBdr>
            <w:top w:val="none" w:sz="0" w:space="0" w:color="auto"/>
            <w:left w:val="none" w:sz="0" w:space="0" w:color="auto"/>
            <w:bottom w:val="none" w:sz="0" w:space="0" w:color="auto"/>
            <w:right w:val="none" w:sz="0" w:space="0" w:color="auto"/>
          </w:divBdr>
          <w:divsChild>
            <w:div w:id="1876500579">
              <w:marLeft w:val="0"/>
              <w:marRight w:val="0"/>
              <w:marTop w:val="0"/>
              <w:marBottom w:val="0"/>
              <w:divBdr>
                <w:top w:val="none" w:sz="0" w:space="0" w:color="auto"/>
                <w:left w:val="none" w:sz="0" w:space="0" w:color="auto"/>
                <w:bottom w:val="none" w:sz="0" w:space="0" w:color="auto"/>
                <w:right w:val="none" w:sz="0" w:space="0" w:color="auto"/>
              </w:divBdr>
            </w:div>
            <w:div w:id="2036156919">
              <w:marLeft w:val="0"/>
              <w:marRight w:val="0"/>
              <w:marTop w:val="0"/>
              <w:marBottom w:val="0"/>
              <w:divBdr>
                <w:top w:val="none" w:sz="0" w:space="0" w:color="auto"/>
                <w:left w:val="none" w:sz="0" w:space="0" w:color="auto"/>
                <w:bottom w:val="none" w:sz="0" w:space="0" w:color="auto"/>
                <w:right w:val="none" w:sz="0" w:space="0" w:color="auto"/>
              </w:divBdr>
            </w:div>
            <w:div w:id="393940509">
              <w:marLeft w:val="0"/>
              <w:marRight w:val="0"/>
              <w:marTop w:val="0"/>
              <w:marBottom w:val="0"/>
              <w:divBdr>
                <w:top w:val="none" w:sz="0" w:space="0" w:color="auto"/>
                <w:left w:val="none" w:sz="0" w:space="0" w:color="auto"/>
                <w:bottom w:val="none" w:sz="0" w:space="0" w:color="auto"/>
                <w:right w:val="none" w:sz="0" w:space="0" w:color="auto"/>
              </w:divBdr>
            </w:div>
            <w:div w:id="103161422">
              <w:marLeft w:val="0"/>
              <w:marRight w:val="0"/>
              <w:marTop w:val="0"/>
              <w:marBottom w:val="0"/>
              <w:divBdr>
                <w:top w:val="none" w:sz="0" w:space="0" w:color="auto"/>
                <w:left w:val="none" w:sz="0" w:space="0" w:color="auto"/>
                <w:bottom w:val="none" w:sz="0" w:space="0" w:color="auto"/>
                <w:right w:val="none" w:sz="0" w:space="0" w:color="auto"/>
              </w:divBdr>
            </w:div>
            <w:div w:id="599341338">
              <w:marLeft w:val="0"/>
              <w:marRight w:val="0"/>
              <w:marTop w:val="0"/>
              <w:marBottom w:val="0"/>
              <w:divBdr>
                <w:top w:val="none" w:sz="0" w:space="0" w:color="auto"/>
                <w:left w:val="none" w:sz="0" w:space="0" w:color="auto"/>
                <w:bottom w:val="none" w:sz="0" w:space="0" w:color="auto"/>
                <w:right w:val="none" w:sz="0" w:space="0" w:color="auto"/>
              </w:divBdr>
            </w:div>
            <w:div w:id="628441538">
              <w:marLeft w:val="0"/>
              <w:marRight w:val="0"/>
              <w:marTop w:val="0"/>
              <w:marBottom w:val="0"/>
              <w:divBdr>
                <w:top w:val="none" w:sz="0" w:space="0" w:color="auto"/>
                <w:left w:val="none" w:sz="0" w:space="0" w:color="auto"/>
                <w:bottom w:val="none" w:sz="0" w:space="0" w:color="auto"/>
                <w:right w:val="none" w:sz="0" w:space="0" w:color="auto"/>
              </w:divBdr>
            </w:div>
            <w:div w:id="1099713732">
              <w:marLeft w:val="0"/>
              <w:marRight w:val="0"/>
              <w:marTop w:val="0"/>
              <w:marBottom w:val="0"/>
              <w:divBdr>
                <w:top w:val="none" w:sz="0" w:space="0" w:color="auto"/>
                <w:left w:val="none" w:sz="0" w:space="0" w:color="auto"/>
                <w:bottom w:val="none" w:sz="0" w:space="0" w:color="auto"/>
                <w:right w:val="none" w:sz="0" w:space="0" w:color="auto"/>
              </w:divBdr>
            </w:div>
            <w:div w:id="703333315">
              <w:marLeft w:val="0"/>
              <w:marRight w:val="0"/>
              <w:marTop w:val="0"/>
              <w:marBottom w:val="0"/>
              <w:divBdr>
                <w:top w:val="none" w:sz="0" w:space="0" w:color="auto"/>
                <w:left w:val="none" w:sz="0" w:space="0" w:color="auto"/>
                <w:bottom w:val="none" w:sz="0" w:space="0" w:color="auto"/>
                <w:right w:val="none" w:sz="0" w:space="0" w:color="auto"/>
              </w:divBdr>
            </w:div>
            <w:div w:id="1322154762">
              <w:marLeft w:val="0"/>
              <w:marRight w:val="0"/>
              <w:marTop w:val="0"/>
              <w:marBottom w:val="0"/>
              <w:divBdr>
                <w:top w:val="none" w:sz="0" w:space="0" w:color="auto"/>
                <w:left w:val="none" w:sz="0" w:space="0" w:color="auto"/>
                <w:bottom w:val="none" w:sz="0" w:space="0" w:color="auto"/>
                <w:right w:val="none" w:sz="0" w:space="0" w:color="auto"/>
              </w:divBdr>
            </w:div>
            <w:div w:id="1286161734">
              <w:marLeft w:val="0"/>
              <w:marRight w:val="0"/>
              <w:marTop w:val="0"/>
              <w:marBottom w:val="0"/>
              <w:divBdr>
                <w:top w:val="none" w:sz="0" w:space="0" w:color="auto"/>
                <w:left w:val="none" w:sz="0" w:space="0" w:color="auto"/>
                <w:bottom w:val="none" w:sz="0" w:space="0" w:color="auto"/>
                <w:right w:val="none" w:sz="0" w:space="0" w:color="auto"/>
              </w:divBdr>
            </w:div>
            <w:div w:id="701054988">
              <w:marLeft w:val="0"/>
              <w:marRight w:val="0"/>
              <w:marTop w:val="0"/>
              <w:marBottom w:val="0"/>
              <w:divBdr>
                <w:top w:val="none" w:sz="0" w:space="0" w:color="auto"/>
                <w:left w:val="none" w:sz="0" w:space="0" w:color="auto"/>
                <w:bottom w:val="none" w:sz="0" w:space="0" w:color="auto"/>
                <w:right w:val="none" w:sz="0" w:space="0" w:color="auto"/>
              </w:divBdr>
            </w:div>
            <w:div w:id="581792782">
              <w:marLeft w:val="0"/>
              <w:marRight w:val="0"/>
              <w:marTop w:val="0"/>
              <w:marBottom w:val="0"/>
              <w:divBdr>
                <w:top w:val="none" w:sz="0" w:space="0" w:color="auto"/>
                <w:left w:val="none" w:sz="0" w:space="0" w:color="auto"/>
                <w:bottom w:val="none" w:sz="0" w:space="0" w:color="auto"/>
                <w:right w:val="none" w:sz="0" w:space="0" w:color="auto"/>
              </w:divBdr>
            </w:div>
            <w:div w:id="2011054439">
              <w:marLeft w:val="0"/>
              <w:marRight w:val="0"/>
              <w:marTop w:val="0"/>
              <w:marBottom w:val="0"/>
              <w:divBdr>
                <w:top w:val="none" w:sz="0" w:space="0" w:color="auto"/>
                <w:left w:val="none" w:sz="0" w:space="0" w:color="auto"/>
                <w:bottom w:val="none" w:sz="0" w:space="0" w:color="auto"/>
                <w:right w:val="none" w:sz="0" w:space="0" w:color="auto"/>
              </w:divBdr>
            </w:div>
            <w:div w:id="975330527">
              <w:marLeft w:val="0"/>
              <w:marRight w:val="0"/>
              <w:marTop w:val="0"/>
              <w:marBottom w:val="0"/>
              <w:divBdr>
                <w:top w:val="none" w:sz="0" w:space="0" w:color="auto"/>
                <w:left w:val="none" w:sz="0" w:space="0" w:color="auto"/>
                <w:bottom w:val="none" w:sz="0" w:space="0" w:color="auto"/>
                <w:right w:val="none" w:sz="0" w:space="0" w:color="auto"/>
              </w:divBdr>
            </w:div>
            <w:div w:id="2075350925">
              <w:marLeft w:val="0"/>
              <w:marRight w:val="0"/>
              <w:marTop w:val="0"/>
              <w:marBottom w:val="0"/>
              <w:divBdr>
                <w:top w:val="none" w:sz="0" w:space="0" w:color="auto"/>
                <w:left w:val="none" w:sz="0" w:space="0" w:color="auto"/>
                <w:bottom w:val="none" w:sz="0" w:space="0" w:color="auto"/>
                <w:right w:val="none" w:sz="0" w:space="0" w:color="auto"/>
              </w:divBdr>
            </w:div>
            <w:div w:id="1593902654">
              <w:marLeft w:val="0"/>
              <w:marRight w:val="0"/>
              <w:marTop w:val="0"/>
              <w:marBottom w:val="0"/>
              <w:divBdr>
                <w:top w:val="none" w:sz="0" w:space="0" w:color="auto"/>
                <w:left w:val="none" w:sz="0" w:space="0" w:color="auto"/>
                <w:bottom w:val="none" w:sz="0" w:space="0" w:color="auto"/>
                <w:right w:val="none" w:sz="0" w:space="0" w:color="auto"/>
              </w:divBdr>
            </w:div>
            <w:div w:id="268203297">
              <w:marLeft w:val="0"/>
              <w:marRight w:val="0"/>
              <w:marTop w:val="0"/>
              <w:marBottom w:val="0"/>
              <w:divBdr>
                <w:top w:val="none" w:sz="0" w:space="0" w:color="auto"/>
                <w:left w:val="none" w:sz="0" w:space="0" w:color="auto"/>
                <w:bottom w:val="none" w:sz="0" w:space="0" w:color="auto"/>
                <w:right w:val="none" w:sz="0" w:space="0" w:color="auto"/>
              </w:divBdr>
            </w:div>
            <w:div w:id="205915228">
              <w:marLeft w:val="0"/>
              <w:marRight w:val="0"/>
              <w:marTop w:val="0"/>
              <w:marBottom w:val="0"/>
              <w:divBdr>
                <w:top w:val="none" w:sz="0" w:space="0" w:color="auto"/>
                <w:left w:val="none" w:sz="0" w:space="0" w:color="auto"/>
                <w:bottom w:val="none" w:sz="0" w:space="0" w:color="auto"/>
                <w:right w:val="none" w:sz="0" w:space="0" w:color="auto"/>
              </w:divBdr>
            </w:div>
            <w:div w:id="1193808747">
              <w:marLeft w:val="0"/>
              <w:marRight w:val="0"/>
              <w:marTop w:val="0"/>
              <w:marBottom w:val="0"/>
              <w:divBdr>
                <w:top w:val="none" w:sz="0" w:space="0" w:color="auto"/>
                <w:left w:val="none" w:sz="0" w:space="0" w:color="auto"/>
                <w:bottom w:val="none" w:sz="0" w:space="0" w:color="auto"/>
                <w:right w:val="none" w:sz="0" w:space="0" w:color="auto"/>
              </w:divBdr>
            </w:div>
            <w:div w:id="1988243853">
              <w:marLeft w:val="0"/>
              <w:marRight w:val="0"/>
              <w:marTop w:val="0"/>
              <w:marBottom w:val="0"/>
              <w:divBdr>
                <w:top w:val="none" w:sz="0" w:space="0" w:color="auto"/>
                <w:left w:val="none" w:sz="0" w:space="0" w:color="auto"/>
                <w:bottom w:val="none" w:sz="0" w:space="0" w:color="auto"/>
                <w:right w:val="none" w:sz="0" w:space="0" w:color="auto"/>
              </w:divBdr>
            </w:div>
            <w:div w:id="337465604">
              <w:marLeft w:val="0"/>
              <w:marRight w:val="0"/>
              <w:marTop w:val="0"/>
              <w:marBottom w:val="0"/>
              <w:divBdr>
                <w:top w:val="none" w:sz="0" w:space="0" w:color="auto"/>
                <w:left w:val="none" w:sz="0" w:space="0" w:color="auto"/>
                <w:bottom w:val="none" w:sz="0" w:space="0" w:color="auto"/>
                <w:right w:val="none" w:sz="0" w:space="0" w:color="auto"/>
              </w:divBdr>
            </w:div>
            <w:div w:id="453863483">
              <w:marLeft w:val="0"/>
              <w:marRight w:val="0"/>
              <w:marTop w:val="0"/>
              <w:marBottom w:val="0"/>
              <w:divBdr>
                <w:top w:val="none" w:sz="0" w:space="0" w:color="auto"/>
                <w:left w:val="none" w:sz="0" w:space="0" w:color="auto"/>
                <w:bottom w:val="none" w:sz="0" w:space="0" w:color="auto"/>
                <w:right w:val="none" w:sz="0" w:space="0" w:color="auto"/>
              </w:divBdr>
            </w:div>
            <w:div w:id="1104500171">
              <w:marLeft w:val="0"/>
              <w:marRight w:val="0"/>
              <w:marTop w:val="0"/>
              <w:marBottom w:val="0"/>
              <w:divBdr>
                <w:top w:val="none" w:sz="0" w:space="0" w:color="auto"/>
                <w:left w:val="none" w:sz="0" w:space="0" w:color="auto"/>
                <w:bottom w:val="none" w:sz="0" w:space="0" w:color="auto"/>
                <w:right w:val="none" w:sz="0" w:space="0" w:color="auto"/>
              </w:divBdr>
            </w:div>
            <w:div w:id="1902129965">
              <w:marLeft w:val="0"/>
              <w:marRight w:val="0"/>
              <w:marTop w:val="0"/>
              <w:marBottom w:val="0"/>
              <w:divBdr>
                <w:top w:val="none" w:sz="0" w:space="0" w:color="auto"/>
                <w:left w:val="none" w:sz="0" w:space="0" w:color="auto"/>
                <w:bottom w:val="none" w:sz="0" w:space="0" w:color="auto"/>
                <w:right w:val="none" w:sz="0" w:space="0" w:color="auto"/>
              </w:divBdr>
            </w:div>
            <w:div w:id="1560283606">
              <w:marLeft w:val="0"/>
              <w:marRight w:val="0"/>
              <w:marTop w:val="0"/>
              <w:marBottom w:val="0"/>
              <w:divBdr>
                <w:top w:val="none" w:sz="0" w:space="0" w:color="auto"/>
                <w:left w:val="none" w:sz="0" w:space="0" w:color="auto"/>
                <w:bottom w:val="none" w:sz="0" w:space="0" w:color="auto"/>
                <w:right w:val="none" w:sz="0" w:space="0" w:color="auto"/>
              </w:divBdr>
            </w:div>
            <w:div w:id="1605846019">
              <w:marLeft w:val="0"/>
              <w:marRight w:val="0"/>
              <w:marTop w:val="0"/>
              <w:marBottom w:val="0"/>
              <w:divBdr>
                <w:top w:val="none" w:sz="0" w:space="0" w:color="auto"/>
                <w:left w:val="none" w:sz="0" w:space="0" w:color="auto"/>
                <w:bottom w:val="none" w:sz="0" w:space="0" w:color="auto"/>
                <w:right w:val="none" w:sz="0" w:space="0" w:color="auto"/>
              </w:divBdr>
            </w:div>
            <w:div w:id="905720654">
              <w:marLeft w:val="0"/>
              <w:marRight w:val="0"/>
              <w:marTop w:val="0"/>
              <w:marBottom w:val="0"/>
              <w:divBdr>
                <w:top w:val="none" w:sz="0" w:space="0" w:color="auto"/>
                <w:left w:val="none" w:sz="0" w:space="0" w:color="auto"/>
                <w:bottom w:val="none" w:sz="0" w:space="0" w:color="auto"/>
                <w:right w:val="none" w:sz="0" w:space="0" w:color="auto"/>
              </w:divBdr>
            </w:div>
            <w:div w:id="1075664545">
              <w:marLeft w:val="0"/>
              <w:marRight w:val="0"/>
              <w:marTop w:val="0"/>
              <w:marBottom w:val="0"/>
              <w:divBdr>
                <w:top w:val="none" w:sz="0" w:space="0" w:color="auto"/>
                <w:left w:val="none" w:sz="0" w:space="0" w:color="auto"/>
                <w:bottom w:val="none" w:sz="0" w:space="0" w:color="auto"/>
                <w:right w:val="none" w:sz="0" w:space="0" w:color="auto"/>
              </w:divBdr>
            </w:div>
            <w:div w:id="208421492">
              <w:marLeft w:val="0"/>
              <w:marRight w:val="0"/>
              <w:marTop w:val="0"/>
              <w:marBottom w:val="0"/>
              <w:divBdr>
                <w:top w:val="none" w:sz="0" w:space="0" w:color="auto"/>
                <w:left w:val="none" w:sz="0" w:space="0" w:color="auto"/>
                <w:bottom w:val="none" w:sz="0" w:space="0" w:color="auto"/>
                <w:right w:val="none" w:sz="0" w:space="0" w:color="auto"/>
              </w:divBdr>
            </w:div>
            <w:div w:id="1925141952">
              <w:marLeft w:val="0"/>
              <w:marRight w:val="0"/>
              <w:marTop w:val="0"/>
              <w:marBottom w:val="0"/>
              <w:divBdr>
                <w:top w:val="none" w:sz="0" w:space="0" w:color="auto"/>
                <w:left w:val="none" w:sz="0" w:space="0" w:color="auto"/>
                <w:bottom w:val="none" w:sz="0" w:space="0" w:color="auto"/>
                <w:right w:val="none" w:sz="0" w:space="0" w:color="auto"/>
              </w:divBdr>
            </w:div>
            <w:div w:id="1314262082">
              <w:marLeft w:val="0"/>
              <w:marRight w:val="0"/>
              <w:marTop w:val="0"/>
              <w:marBottom w:val="0"/>
              <w:divBdr>
                <w:top w:val="none" w:sz="0" w:space="0" w:color="auto"/>
                <w:left w:val="none" w:sz="0" w:space="0" w:color="auto"/>
                <w:bottom w:val="none" w:sz="0" w:space="0" w:color="auto"/>
                <w:right w:val="none" w:sz="0" w:space="0" w:color="auto"/>
              </w:divBdr>
            </w:div>
            <w:div w:id="1447315401">
              <w:marLeft w:val="0"/>
              <w:marRight w:val="0"/>
              <w:marTop w:val="0"/>
              <w:marBottom w:val="0"/>
              <w:divBdr>
                <w:top w:val="none" w:sz="0" w:space="0" w:color="auto"/>
                <w:left w:val="none" w:sz="0" w:space="0" w:color="auto"/>
                <w:bottom w:val="none" w:sz="0" w:space="0" w:color="auto"/>
                <w:right w:val="none" w:sz="0" w:space="0" w:color="auto"/>
              </w:divBdr>
            </w:div>
            <w:div w:id="123890644">
              <w:marLeft w:val="0"/>
              <w:marRight w:val="0"/>
              <w:marTop w:val="0"/>
              <w:marBottom w:val="0"/>
              <w:divBdr>
                <w:top w:val="none" w:sz="0" w:space="0" w:color="auto"/>
                <w:left w:val="none" w:sz="0" w:space="0" w:color="auto"/>
                <w:bottom w:val="none" w:sz="0" w:space="0" w:color="auto"/>
                <w:right w:val="none" w:sz="0" w:space="0" w:color="auto"/>
              </w:divBdr>
            </w:div>
            <w:div w:id="1589538143">
              <w:marLeft w:val="0"/>
              <w:marRight w:val="0"/>
              <w:marTop w:val="0"/>
              <w:marBottom w:val="0"/>
              <w:divBdr>
                <w:top w:val="none" w:sz="0" w:space="0" w:color="auto"/>
                <w:left w:val="none" w:sz="0" w:space="0" w:color="auto"/>
                <w:bottom w:val="none" w:sz="0" w:space="0" w:color="auto"/>
                <w:right w:val="none" w:sz="0" w:space="0" w:color="auto"/>
              </w:divBdr>
            </w:div>
            <w:div w:id="1862235210">
              <w:marLeft w:val="0"/>
              <w:marRight w:val="0"/>
              <w:marTop w:val="0"/>
              <w:marBottom w:val="0"/>
              <w:divBdr>
                <w:top w:val="none" w:sz="0" w:space="0" w:color="auto"/>
                <w:left w:val="none" w:sz="0" w:space="0" w:color="auto"/>
                <w:bottom w:val="none" w:sz="0" w:space="0" w:color="auto"/>
                <w:right w:val="none" w:sz="0" w:space="0" w:color="auto"/>
              </w:divBdr>
            </w:div>
            <w:div w:id="1831211553">
              <w:marLeft w:val="0"/>
              <w:marRight w:val="0"/>
              <w:marTop w:val="0"/>
              <w:marBottom w:val="0"/>
              <w:divBdr>
                <w:top w:val="none" w:sz="0" w:space="0" w:color="auto"/>
                <w:left w:val="none" w:sz="0" w:space="0" w:color="auto"/>
                <w:bottom w:val="none" w:sz="0" w:space="0" w:color="auto"/>
                <w:right w:val="none" w:sz="0" w:space="0" w:color="auto"/>
              </w:divBdr>
            </w:div>
            <w:div w:id="84739279">
              <w:marLeft w:val="0"/>
              <w:marRight w:val="0"/>
              <w:marTop w:val="0"/>
              <w:marBottom w:val="0"/>
              <w:divBdr>
                <w:top w:val="none" w:sz="0" w:space="0" w:color="auto"/>
                <w:left w:val="none" w:sz="0" w:space="0" w:color="auto"/>
                <w:bottom w:val="none" w:sz="0" w:space="0" w:color="auto"/>
                <w:right w:val="none" w:sz="0" w:space="0" w:color="auto"/>
              </w:divBdr>
            </w:div>
            <w:div w:id="88815725">
              <w:marLeft w:val="0"/>
              <w:marRight w:val="0"/>
              <w:marTop w:val="0"/>
              <w:marBottom w:val="0"/>
              <w:divBdr>
                <w:top w:val="none" w:sz="0" w:space="0" w:color="auto"/>
                <w:left w:val="none" w:sz="0" w:space="0" w:color="auto"/>
                <w:bottom w:val="none" w:sz="0" w:space="0" w:color="auto"/>
                <w:right w:val="none" w:sz="0" w:space="0" w:color="auto"/>
              </w:divBdr>
            </w:div>
            <w:div w:id="1230573654">
              <w:marLeft w:val="0"/>
              <w:marRight w:val="0"/>
              <w:marTop w:val="0"/>
              <w:marBottom w:val="0"/>
              <w:divBdr>
                <w:top w:val="none" w:sz="0" w:space="0" w:color="auto"/>
                <w:left w:val="none" w:sz="0" w:space="0" w:color="auto"/>
                <w:bottom w:val="none" w:sz="0" w:space="0" w:color="auto"/>
                <w:right w:val="none" w:sz="0" w:space="0" w:color="auto"/>
              </w:divBdr>
            </w:div>
            <w:div w:id="986663252">
              <w:marLeft w:val="0"/>
              <w:marRight w:val="0"/>
              <w:marTop w:val="0"/>
              <w:marBottom w:val="0"/>
              <w:divBdr>
                <w:top w:val="none" w:sz="0" w:space="0" w:color="auto"/>
                <w:left w:val="none" w:sz="0" w:space="0" w:color="auto"/>
                <w:bottom w:val="none" w:sz="0" w:space="0" w:color="auto"/>
                <w:right w:val="none" w:sz="0" w:space="0" w:color="auto"/>
              </w:divBdr>
            </w:div>
            <w:div w:id="651100688">
              <w:marLeft w:val="0"/>
              <w:marRight w:val="0"/>
              <w:marTop w:val="0"/>
              <w:marBottom w:val="0"/>
              <w:divBdr>
                <w:top w:val="none" w:sz="0" w:space="0" w:color="auto"/>
                <w:left w:val="none" w:sz="0" w:space="0" w:color="auto"/>
                <w:bottom w:val="none" w:sz="0" w:space="0" w:color="auto"/>
                <w:right w:val="none" w:sz="0" w:space="0" w:color="auto"/>
              </w:divBdr>
            </w:div>
            <w:div w:id="914584814">
              <w:marLeft w:val="0"/>
              <w:marRight w:val="0"/>
              <w:marTop w:val="0"/>
              <w:marBottom w:val="0"/>
              <w:divBdr>
                <w:top w:val="none" w:sz="0" w:space="0" w:color="auto"/>
                <w:left w:val="none" w:sz="0" w:space="0" w:color="auto"/>
                <w:bottom w:val="none" w:sz="0" w:space="0" w:color="auto"/>
                <w:right w:val="none" w:sz="0" w:space="0" w:color="auto"/>
              </w:divBdr>
            </w:div>
            <w:div w:id="2052537975">
              <w:marLeft w:val="0"/>
              <w:marRight w:val="0"/>
              <w:marTop w:val="0"/>
              <w:marBottom w:val="0"/>
              <w:divBdr>
                <w:top w:val="none" w:sz="0" w:space="0" w:color="auto"/>
                <w:left w:val="none" w:sz="0" w:space="0" w:color="auto"/>
                <w:bottom w:val="none" w:sz="0" w:space="0" w:color="auto"/>
                <w:right w:val="none" w:sz="0" w:space="0" w:color="auto"/>
              </w:divBdr>
            </w:div>
            <w:div w:id="107163392">
              <w:marLeft w:val="0"/>
              <w:marRight w:val="0"/>
              <w:marTop w:val="0"/>
              <w:marBottom w:val="0"/>
              <w:divBdr>
                <w:top w:val="none" w:sz="0" w:space="0" w:color="auto"/>
                <w:left w:val="none" w:sz="0" w:space="0" w:color="auto"/>
                <w:bottom w:val="none" w:sz="0" w:space="0" w:color="auto"/>
                <w:right w:val="none" w:sz="0" w:space="0" w:color="auto"/>
              </w:divBdr>
            </w:div>
            <w:div w:id="524833672">
              <w:marLeft w:val="0"/>
              <w:marRight w:val="0"/>
              <w:marTop w:val="0"/>
              <w:marBottom w:val="0"/>
              <w:divBdr>
                <w:top w:val="none" w:sz="0" w:space="0" w:color="auto"/>
                <w:left w:val="none" w:sz="0" w:space="0" w:color="auto"/>
                <w:bottom w:val="none" w:sz="0" w:space="0" w:color="auto"/>
                <w:right w:val="none" w:sz="0" w:space="0" w:color="auto"/>
              </w:divBdr>
            </w:div>
            <w:div w:id="853500204">
              <w:marLeft w:val="0"/>
              <w:marRight w:val="0"/>
              <w:marTop w:val="0"/>
              <w:marBottom w:val="0"/>
              <w:divBdr>
                <w:top w:val="none" w:sz="0" w:space="0" w:color="auto"/>
                <w:left w:val="none" w:sz="0" w:space="0" w:color="auto"/>
                <w:bottom w:val="none" w:sz="0" w:space="0" w:color="auto"/>
                <w:right w:val="none" w:sz="0" w:space="0" w:color="auto"/>
              </w:divBdr>
            </w:div>
            <w:div w:id="1960601890">
              <w:marLeft w:val="0"/>
              <w:marRight w:val="0"/>
              <w:marTop w:val="0"/>
              <w:marBottom w:val="0"/>
              <w:divBdr>
                <w:top w:val="none" w:sz="0" w:space="0" w:color="auto"/>
                <w:left w:val="none" w:sz="0" w:space="0" w:color="auto"/>
                <w:bottom w:val="none" w:sz="0" w:space="0" w:color="auto"/>
                <w:right w:val="none" w:sz="0" w:space="0" w:color="auto"/>
              </w:divBdr>
            </w:div>
            <w:div w:id="1484348046">
              <w:marLeft w:val="0"/>
              <w:marRight w:val="0"/>
              <w:marTop w:val="0"/>
              <w:marBottom w:val="0"/>
              <w:divBdr>
                <w:top w:val="none" w:sz="0" w:space="0" w:color="auto"/>
                <w:left w:val="none" w:sz="0" w:space="0" w:color="auto"/>
                <w:bottom w:val="none" w:sz="0" w:space="0" w:color="auto"/>
                <w:right w:val="none" w:sz="0" w:space="0" w:color="auto"/>
              </w:divBdr>
            </w:div>
            <w:div w:id="253393902">
              <w:marLeft w:val="0"/>
              <w:marRight w:val="0"/>
              <w:marTop w:val="0"/>
              <w:marBottom w:val="0"/>
              <w:divBdr>
                <w:top w:val="none" w:sz="0" w:space="0" w:color="auto"/>
                <w:left w:val="none" w:sz="0" w:space="0" w:color="auto"/>
                <w:bottom w:val="none" w:sz="0" w:space="0" w:color="auto"/>
                <w:right w:val="none" w:sz="0" w:space="0" w:color="auto"/>
              </w:divBdr>
            </w:div>
            <w:div w:id="269819160">
              <w:marLeft w:val="0"/>
              <w:marRight w:val="0"/>
              <w:marTop w:val="0"/>
              <w:marBottom w:val="0"/>
              <w:divBdr>
                <w:top w:val="none" w:sz="0" w:space="0" w:color="auto"/>
                <w:left w:val="none" w:sz="0" w:space="0" w:color="auto"/>
                <w:bottom w:val="none" w:sz="0" w:space="0" w:color="auto"/>
                <w:right w:val="none" w:sz="0" w:space="0" w:color="auto"/>
              </w:divBdr>
            </w:div>
            <w:div w:id="684677640">
              <w:marLeft w:val="0"/>
              <w:marRight w:val="0"/>
              <w:marTop w:val="0"/>
              <w:marBottom w:val="0"/>
              <w:divBdr>
                <w:top w:val="none" w:sz="0" w:space="0" w:color="auto"/>
                <w:left w:val="none" w:sz="0" w:space="0" w:color="auto"/>
                <w:bottom w:val="none" w:sz="0" w:space="0" w:color="auto"/>
                <w:right w:val="none" w:sz="0" w:space="0" w:color="auto"/>
              </w:divBdr>
            </w:div>
            <w:div w:id="2040009547">
              <w:marLeft w:val="0"/>
              <w:marRight w:val="0"/>
              <w:marTop w:val="0"/>
              <w:marBottom w:val="0"/>
              <w:divBdr>
                <w:top w:val="none" w:sz="0" w:space="0" w:color="auto"/>
                <w:left w:val="none" w:sz="0" w:space="0" w:color="auto"/>
                <w:bottom w:val="none" w:sz="0" w:space="0" w:color="auto"/>
                <w:right w:val="none" w:sz="0" w:space="0" w:color="auto"/>
              </w:divBdr>
            </w:div>
            <w:div w:id="1019308428">
              <w:marLeft w:val="0"/>
              <w:marRight w:val="0"/>
              <w:marTop w:val="0"/>
              <w:marBottom w:val="0"/>
              <w:divBdr>
                <w:top w:val="none" w:sz="0" w:space="0" w:color="auto"/>
                <w:left w:val="none" w:sz="0" w:space="0" w:color="auto"/>
                <w:bottom w:val="none" w:sz="0" w:space="0" w:color="auto"/>
                <w:right w:val="none" w:sz="0" w:space="0" w:color="auto"/>
              </w:divBdr>
            </w:div>
            <w:div w:id="1135562179">
              <w:marLeft w:val="0"/>
              <w:marRight w:val="0"/>
              <w:marTop w:val="0"/>
              <w:marBottom w:val="0"/>
              <w:divBdr>
                <w:top w:val="none" w:sz="0" w:space="0" w:color="auto"/>
                <w:left w:val="none" w:sz="0" w:space="0" w:color="auto"/>
                <w:bottom w:val="none" w:sz="0" w:space="0" w:color="auto"/>
                <w:right w:val="none" w:sz="0" w:space="0" w:color="auto"/>
              </w:divBdr>
            </w:div>
            <w:div w:id="1445419863">
              <w:marLeft w:val="0"/>
              <w:marRight w:val="0"/>
              <w:marTop w:val="0"/>
              <w:marBottom w:val="0"/>
              <w:divBdr>
                <w:top w:val="none" w:sz="0" w:space="0" w:color="auto"/>
                <w:left w:val="none" w:sz="0" w:space="0" w:color="auto"/>
                <w:bottom w:val="none" w:sz="0" w:space="0" w:color="auto"/>
                <w:right w:val="none" w:sz="0" w:space="0" w:color="auto"/>
              </w:divBdr>
            </w:div>
            <w:div w:id="791285180">
              <w:marLeft w:val="0"/>
              <w:marRight w:val="0"/>
              <w:marTop w:val="0"/>
              <w:marBottom w:val="0"/>
              <w:divBdr>
                <w:top w:val="none" w:sz="0" w:space="0" w:color="auto"/>
                <w:left w:val="none" w:sz="0" w:space="0" w:color="auto"/>
                <w:bottom w:val="none" w:sz="0" w:space="0" w:color="auto"/>
                <w:right w:val="none" w:sz="0" w:space="0" w:color="auto"/>
              </w:divBdr>
            </w:div>
            <w:div w:id="2049333714">
              <w:marLeft w:val="0"/>
              <w:marRight w:val="0"/>
              <w:marTop w:val="0"/>
              <w:marBottom w:val="0"/>
              <w:divBdr>
                <w:top w:val="none" w:sz="0" w:space="0" w:color="auto"/>
                <w:left w:val="none" w:sz="0" w:space="0" w:color="auto"/>
                <w:bottom w:val="none" w:sz="0" w:space="0" w:color="auto"/>
                <w:right w:val="none" w:sz="0" w:space="0" w:color="auto"/>
              </w:divBdr>
            </w:div>
            <w:div w:id="1824196807">
              <w:marLeft w:val="0"/>
              <w:marRight w:val="0"/>
              <w:marTop w:val="0"/>
              <w:marBottom w:val="0"/>
              <w:divBdr>
                <w:top w:val="none" w:sz="0" w:space="0" w:color="auto"/>
                <w:left w:val="none" w:sz="0" w:space="0" w:color="auto"/>
                <w:bottom w:val="none" w:sz="0" w:space="0" w:color="auto"/>
                <w:right w:val="none" w:sz="0" w:space="0" w:color="auto"/>
              </w:divBdr>
            </w:div>
            <w:div w:id="867989810">
              <w:marLeft w:val="0"/>
              <w:marRight w:val="0"/>
              <w:marTop w:val="0"/>
              <w:marBottom w:val="0"/>
              <w:divBdr>
                <w:top w:val="none" w:sz="0" w:space="0" w:color="auto"/>
                <w:left w:val="none" w:sz="0" w:space="0" w:color="auto"/>
                <w:bottom w:val="none" w:sz="0" w:space="0" w:color="auto"/>
                <w:right w:val="none" w:sz="0" w:space="0" w:color="auto"/>
              </w:divBdr>
            </w:div>
            <w:div w:id="334263408">
              <w:marLeft w:val="0"/>
              <w:marRight w:val="0"/>
              <w:marTop w:val="0"/>
              <w:marBottom w:val="0"/>
              <w:divBdr>
                <w:top w:val="none" w:sz="0" w:space="0" w:color="auto"/>
                <w:left w:val="none" w:sz="0" w:space="0" w:color="auto"/>
                <w:bottom w:val="none" w:sz="0" w:space="0" w:color="auto"/>
                <w:right w:val="none" w:sz="0" w:space="0" w:color="auto"/>
              </w:divBdr>
            </w:div>
            <w:div w:id="615529960">
              <w:marLeft w:val="0"/>
              <w:marRight w:val="0"/>
              <w:marTop w:val="0"/>
              <w:marBottom w:val="0"/>
              <w:divBdr>
                <w:top w:val="none" w:sz="0" w:space="0" w:color="auto"/>
                <w:left w:val="none" w:sz="0" w:space="0" w:color="auto"/>
                <w:bottom w:val="none" w:sz="0" w:space="0" w:color="auto"/>
                <w:right w:val="none" w:sz="0" w:space="0" w:color="auto"/>
              </w:divBdr>
            </w:div>
            <w:div w:id="156310523">
              <w:marLeft w:val="0"/>
              <w:marRight w:val="0"/>
              <w:marTop w:val="0"/>
              <w:marBottom w:val="0"/>
              <w:divBdr>
                <w:top w:val="none" w:sz="0" w:space="0" w:color="auto"/>
                <w:left w:val="none" w:sz="0" w:space="0" w:color="auto"/>
                <w:bottom w:val="none" w:sz="0" w:space="0" w:color="auto"/>
                <w:right w:val="none" w:sz="0" w:space="0" w:color="auto"/>
              </w:divBdr>
            </w:div>
            <w:div w:id="240144309">
              <w:marLeft w:val="0"/>
              <w:marRight w:val="0"/>
              <w:marTop w:val="0"/>
              <w:marBottom w:val="0"/>
              <w:divBdr>
                <w:top w:val="none" w:sz="0" w:space="0" w:color="auto"/>
                <w:left w:val="none" w:sz="0" w:space="0" w:color="auto"/>
                <w:bottom w:val="none" w:sz="0" w:space="0" w:color="auto"/>
                <w:right w:val="none" w:sz="0" w:space="0" w:color="auto"/>
              </w:divBdr>
            </w:div>
            <w:div w:id="1824738628">
              <w:marLeft w:val="0"/>
              <w:marRight w:val="0"/>
              <w:marTop w:val="0"/>
              <w:marBottom w:val="0"/>
              <w:divBdr>
                <w:top w:val="none" w:sz="0" w:space="0" w:color="auto"/>
                <w:left w:val="none" w:sz="0" w:space="0" w:color="auto"/>
                <w:bottom w:val="none" w:sz="0" w:space="0" w:color="auto"/>
                <w:right w:val="none" w:sz="0" w:space="0" w:color="auto"/>
              </w:divBdr>
            </w:div>
            <w:div w:id="1035890811">
              <w:marLeft w:val="0"/>
              <w:marRight w:val="0"/>
              <w:marTop w:val="0"/>
              <w:marBottom w:val="0"/>
              <w:divBdr>
                <w:top w:val="none" w:sz="0" w:space="0" w:color="auto"/>
                <w:left w:val="none" w:sz="0" w:space="0" w:color="auto"/>
                <w:bottom w:val="none" w:sz="0" w:space="0" w:color="auto"/>
                <w:right w:val="none" w:sz="0" w:space="0" w:color="auto"/>
              </w:divBdr>
            </w:div>
            <w:div w:id="1104836443">
              <w:marLeft w:val="0"/>
              <w:marRight w:val="0"/>
              <w:marTop w:val="0"/>
              <w:marBottom w:val="0"/>
              <w:divBdr>
                <w:top w:val="none" w:sz="0" w:space="0" w:color="auto"/>
                <w:left w:val="none" w:sz="0" w:space="0" w:color="auto"/>
                <w:bottom w:val="none" w:sz="0" w:space="0" w:color="auto"/>
                <w:right w:val="none" w:sz="0" w:space="0" w:color="auto"/>
              </w:divBdr>
            </w:div>
            <w:div w:id="264188923">
              <w:marLeft w:val="0"/>
              <w:marRight w:val="0"/>
              <w:marTop w:val="0"/>
              <w:marBottom w:val="0"/>
              <w:divBdr>
                <w:top w:val="none" w:sz="0" w:space="0" w:color="auto"/>
                <w:left w:val="none" w:sz="0" w:space="0" w:color="auto"/>
                <w:bottom w:val="none" w:sz="0" w:space="0" w:color="auto"/>
                <w:right w:val="none" w:sz="0" w:space="0" w:color="auto"/>
              </w:divBdr>
            </w:div>
            <w:div w:id="932906649">
              <w:marLeft w:val="0"/>
              <w:marRight w:val="0"/>
              <w:marTop w:val="0"/>
              <w:marBottom w:val="0"/>
              <w:divBdr>
                <w:top w:val="none" w:sz="0" w:space="0" w:color="auto"/>
                <w:left w:val="none" w:sz="0" w:space="0" w:color="auto"/>
                <w:bottom w:val="none" w:sz="0" w:space="0" w:color="auto"/>
                <w:right w:val="none" w:sz="0" w:space="0" w:color="auto"/>
              </w:divBdr>
            </w:div>
            <w:div w:id="380177740">
              <w:marLeft w:val="0"/>
              <w:marRight w:val="0"/>
              <w:marTop w:val="0"/>
              <w:marBottom w:val="0"/>
              <w:divBdr>
                <w:top w:val="none" w:sz="0" w:space="0" w:color="auto"/>
                <w:left w:val="none" w:sz="0" w:space="0" w:color="auto"/>
                <w:bottom w:val="none" w:sz="0" w:space="0" w:color="auto"/>
                <w:right w:val="none" w:sz="0" w:space="0" w:color="auto"/>
              </w:divBdr>
            </w:div>
            <w:div w:id="471479655">
              <w:marLeft w:val="0"/>
              <w:marRight w:val="0"/>
              <w:marTop w:val="0"/>
              <w:marBottom w:val="0"/>
              <w:divBdr>
                <w:top w:val="none" w:sz="0" w:space="0" w:color="auto"/>
                <w:left w:val="none" w:sz="0" w:space="0" w:color="auto"/>
                <w:bottom w:val="none" w:sz="0" w:space="0" w:color="auto"/>
                <w:right w:val="none" w:sz="0" w:space="0" w:color="auto"/>
              </w:divBdr>
            </w:div>
            <w:div w:id="1095050319">
              <w:marLeft w:val="0"/>
              <w:marRight w:val="0"/>
              <w:marTop w:val="0"/>
              <w:marBottom w:val="0"/>
              <w:divBdr>
                <w:top w:val="none" w:sz="0" w:space="0" w:color="auto"/>
                <w:left w:val="none" w:sz="0" w:space="0" w:color="auto"/>
                <w:bottom w:val="none" w:sz="0" w:space="0" w:color="auto"/>
                <w:right w:val="none" w:sz="0" w:space="0" w:color="auto"/>
              </w:divBdr>
            </w:div>
            <w:div w:id="1991785574">
              <w:marLeft w:val="0"/>
              <w:marRight w:val="0"/>
              <w:marTop w:val="0"/>
              <w:marBottom w:val="0"/>
              <w:divBdr>
                <w:top w:val="none" w:sz="0" w:space="0" w:color="auto"/>
                <w:left w:val="none" w:sz="0" w:space="0" w:color="auto"/>
                <w:bottom w:val="none" w:sz="0" w:space="0" w:color="auto"/>
                <w:right w:val="none" w:sz="0" w:space="0" w:color="auto"/>
              </w:divBdr>
            </w:div>
            <w:div w:id="926499254">
              <w:marLeft w:val="0"/>
              <w:marRight w:val="0"/>
              <w:marTop w:val="0"/>
              <w:marBottom w:val="0"/>
              <w:divBdr>
                <w:top w:val="none" w:sz="0" w:space="0" w:color="auto"/>
                <w:left w:val="none" w:sz="0" w:space="0" w:color="auto"/>
                <w:bottom w:val="none" w:sz="0" w:space="0" w:color="auto"/>
                <w:right w:val="none" w:sz="0" w:space="0" w:color="auto"/>
              </w:divBdr>
            </w:div>
            <w:div w:id="44449913">
              <w:marLeft w:val="0"/>
              <w:marRight w:val="0"/>
              <w:marTop w:val="0"/>
              <w:marBottom w:val="0"/>
              <w:divBdr>
                <w:top w:val="none" w:sz="0" w:space="0" w:color="auto"/>
                <w:left w:val="none" w:sz="0" w:space="0" w:color="auto"/>
                <w:bottom w:val="none" w:sz="0" w:space="0" w:color="auto"/>
                <w:right w:val="none" w:sz="0" w:space="0" w:color="auto"/>
              </w:divBdr>
            </w:div>
            <w:div w:id="2030332940">
              <w:marLeft w:val="0"/>
              <w:marRight w:val="0"/>
              <w:marTop w:val="0"/>
              <w:marBottom w:val="0"/>
              <w:divBdr>
                <w:top w:val="none" w:sz="0" w:space="0" w:color="auto"/>
                <w:left w:val="none" w:sz="0" w:space="0" w:color="auto"/>
                <w:bottom w:val="none" w:sz="0" w:space="0" w:color="auto"/>
                <w:right w:val="none" w:sz="0" w:space="0" w:color="auto"/>
              </w:divBdr>
            </w:div>
            <w:div w:id="546530657">
              <w:marLeft w:val="0"/>
              <w:marRight w:val="0"/>
              <w:marTop w:val="0"/>
              <w:marBottom w:val="0"/>
              <w:divBdr>
                <w:top w:val="none" w:sz="0" w:space="0" w:color="auto"/>
                <w:left w:val="none" w:sz="0" w:space="0" w:color="auto"/>
                <w:bottom w:val="none" w:sz="0" w:space="0" w:color="auto"/>
                <w:right w:val="none" w:sz="0" w:space="0" w:color="auto"/>
              </w:divBdr>
            </w:div>
            <w:div w:id="1504541505">
              <w:marLeft w:val="0"/>
              <w:marRight w:val="0"/>
              <w:marTop w:val="0"/>
              <w:marBottom w:val="0"/>
              <w:divBdr>
                <w:top w:val="none" w:sz="0" w:space="0" w:color="auto"/>
                <w:left w:val="none" w:sz="0" w:space="0" w:color="auto"/>
                <w:bottom w:val="none" w:sz="0" w:space="0" w:color="auto"/>
                <w:right w:val="none" w:sz="0" w:space="0" w:color="auto"/>
              </w:divBdr>
            </w:div>
            <w:div w:id="179635147">
              <w:marLeft w:val="0"/>
              <w:marRight w:val="0"/>
              <w:marTop w:val="0"/>
              <w:marBottom w:val="0"/>
              <w:divBdr>
                <w:top w:val="none" w:sz="0" w:space="0" w:color="auto"/>
                <w:left w:val="none" w:sz="0" w:space="0" w:color="auto"/>
                <w:bottom w:val="none" w:sz="0" w:space="0" w:color="auto"/>
                <w:right w:val="none" w:sz="0" w:space="0" w:color="auto"/>
              </w:divBdr>
            </w:div>
            <w:div w:id="2121802780">
              <w:marLeft w:val="0"/>
              <w:marRight w:val="0"/>
              <w:marTop w:val="0"/>
              <w:marBottom w:val="0"/>
              <w:divBdr>
                <w:top w:val="none" w:sz="0" w:space="0" w:color="auto"/>
                <w:left w:val="none" w:sz="0" w:space="0" w:color="auto"/>
                <w:bottom w:val="none" w:sz="0" w:space="0" w:color="auto"/>
                <w:right w:val="none" w:sz="0" w:space="0" w:color="auto"/>
              </w:divBdr>
            </w:div>
            <w:div w:id="1312561744">
              <w:marLeft w:val="0"/>
              <w:marRight w:val="0"/>
              <w:marTop w:val="0"/>
              <w:marBottom w:val="0"/>
              <w:divBdr>
                <w:top w:val="none" w:sz="0" w:space="0" w:color="auto"/>
                <w:left w:val="none" w:sz="0" w:space="0" w:color="auto"/>
                <w:bottom w:val="none" w:sz="0" w:space="0" w:color="auto"/>
                <w:right w:val="none" w:sz="0" w:space="0" w:color="auto"/>
              </w:divBdr>
            </w:div>
            <w:div w:id="150754691">
              <w:marLeft w:val="0"/>
              <w:marRight w:val="0"/>
              <w:marTop w:val="0"/>
              <w:marBottom w:val="0"/>
              <w:divBdr>
                <w:top w:val="none" w:sz="0" w:space="0" w:color="auto"/>
                <w:left w:val="none" w:sz="0" w:space="0" w:color="auto"/>
                <w:bottom w:val="none" w:sz="0" w:space="0" w:color="auto"/>
                <w:right w:val="none" w:sz="0" w:space="0" w:color="auto"/>
              </w:divBdr>
            </w:div>
            <w:div w:id="339282147">
              <w:marLeft w:val="0"/>
              <w:marRight w:val="0"/>
              <w:marTop w:val="0"/>
              <w:marBottom w:val="0"/>
              <w:divBdr>
                <w:top w:val="none" w:sz="0" w:space="0" w:color="auto"/>
                <w:left w:val="none" w:sz="0" w:space="0" w:color="auto"/>
                <w:bottom w:val="none" w:sz="0" w:space="0" w:color="auto"/>
                <w:right w:val="none" w:sz="0" w:space="0" w:color="auto"/>
              </w:divBdr>
            </w:div>
            <w:div w:id="1846900466">
              <w:marLeft w:val="0"/>
              <w:marRight w:val="0"/>
              <w:marTop w:val="0"/>
              <w:marBottom w:val="0"/>
              <w:divBdr>
                <w:top w:val="none" w:sz="0" w:space="0" w:color="auto"/>
                <w:left w:val="none" w:sz="0" w:space="0" w:color="auto"/>
                <w:bottom w:val="none" w:sz="0" w:space="0" w:color="auto"/>
                <w:right w:val="none" w:sz="0" w:space="0" w:color="auto"/>
              </w:divBdr>
            </w:div>
            <w:div w:id="1136684006">
              <w:marLeft w:val="0"/>
              <w:marRight w:val="0"/>
              <w:marTop w:val="0"/>
              <w:marBottom w:val="0"/>
              <w:divBdr>
                <w:top w:val="none" w:sz="0" w:space="0" w:color="auto"/>
                <w:left w:val="none" w:sz="0" w:space="0" w:color="auto"/>
                <w:bottom w:val="none" w:sz="0" w:space="0" w:color="auto"/>
                <w:right w:val="none" w:sz="0" w:space="0" w:color="auto"/>
              </w:divBdr>
            </w:div>
            <w:div w:id="2044549666">
              <w:marLeft w:val="0"/>
              <w:marRight w:val="0"/>
              <w:marTop w:val="0"/>
              <w:marBottom w:val="0"/>
              <w:divBdr>
                <w:top w:val="none" w:sz="0" w:space="0" w:color="auto"/>
                <w:left w:val="none" w:sz="0" w:space="0" w:color="auto"/>
                <w:bottom w:val="none" w:sz="0" w:space="0" w:color="auto"/>
                <w:right w:val="none" w:sz="0" w:space="0" w:color="auto"/>
              </w:divBdr>
            </w:div>
            <w:div w:id="1710110942">
              <w:marLeft w:val="0"/>
              <w:marRight w:val="0"/>
              <w:marTop w:val="0"/>
              <w:marBottom w:val="0"/>
              <w:divBdr>
                <w:top w:val="none" w:sz="0" w:space="0" w:color="auto"/>
                <w:left w:val="none" w:sz="0" w:space="0" w:color="auto"/>
                <w:bottom w:val="none" w:sz="0" w:space="0" w:color="auto"/>
                <w:right w:val="none" w:sz="0" w:space="0" w:color="auto"/>
              </w:divBdr>
            </w:div>
            <w:div w:id="1010450551">
              <w:marLeft w:val="0"/>
              <w:marRight w:val="0"/>
              <w:marTop w:val="0"/>
              <w:marBottom w:val="0"/>
              <w:divBdr>
                <w:top w:val="none" w:sz="0" w:space="0" w:color="auto"/>
                <w:left w:val="none" w:sz="0" w:space="0" w:color="auto"/>
                <w:bottom w:val="none" w:sz="0" w:space="0" w:color="auto"/>
                <w:right w:val="none" w:sz="0" w:space="0" w:color="auto"/>
              </w:divBdr>
            </w:div>
            <w:div w:id="564922216">
              <w:marLeft w:val="0"/>
              <w:marRight w:val="0"/>
              <w:marTop w:val="0"/>
              <w:marBottom w:val="0"/>
              <w:divBdr>
                <w:top w:val="none" w:sz="0" w:space="0" w:color="auto"/>
                <w:left w:val="none" w:sz="0" w:space="0" w:color="auto"/>
                <w:bottom w:val="none" w:sz="0" w:space="0" w:color="auto"/>
                <w:right w:val="none" w:sz="0" w:space="0" w:color="auto"/>
              </w:divBdr>
            </w:div>
            <w:div w:id="1001546501">
              <w:marLeft w:val="0"/>
              <w:marRight w:val="0"/>
              <w:marTop w:val="0"/>
              <w:marBottom w:val="0"/>
              <w:divBdr>
                <w:top w:val="none" w:sz="0" w:space="0" w:color="auto"/>
                <w:left w:val="none" w:sz="0" w:space="0" w:color="auto"/>
                <w:bottom w:val="none" w:sz="0" w:space="0" w:color="auto"/>
                <w:right w:val="none" w:sz="0" w:space="0" w:color="auto"/>
              </w:divBdr>
            </w:div>
            <w:div w:id="1231502030">
              <w:marLeft w:val="0"/>
              <w:marRight w:val="0"/>
              <w:marTop w:val="0"/>
              <w:marBottom w:val="0"/>
              <w:divBdr>
                <w:top w:val="none" w:sz="0" w:space="0" w:color="auto"/>
                <w:left w:val="none" w:sz="0" w:space="0" w:color="auto"/>
                <w:bottom w:val="none" w:sz="0" w:space="0" w:color="auto"/>
                <w:right w:val="none" w:sz="0" w:space="0" w:color="auto"/>
              </w:divBdr>
            </w:div>
            <w:div w:id="453600377">
              <w:marLeft w:val="0"/>
              <w:marRight w:val="0"/>
              <w:marTop w:val="0"/>
              <w:marBottom w:val="0"/>
              <w:divBdr>
                <w:top w:val="none" w:sz="0" w:space="0" w:color="auto"/>
                <w:left w:val="none" w:sz="0" w:space="0" w:color="auto"/>
                <w:bottom w:val="none" w:sz="0" w:space="0" w:color="auto"/>
                <w:right w:val="none" w:sz="0" w:space="0" w:color="auto"/>
              </w:divBdr>
            </w:div>
            <w:div w:id="260534448">
              <w:marLeft w:val="0"/>
              <w:marRight w:val="0"/>
              <w:marTop w:val="0"/>
              <w:marBottom w:val="0"/>
              <w:divBdr>
                <w:top w:val="none" w:sz="0" w:space="0" w:color="auto"/>
                <w:left w:val="none" w:sz="0" w:space="0" w:color="auto"/>
                <w:bottom w:val="none" w:sz="0" w:space="0" w:color="auto"/>
                <w:right w:val="none" w:sz="0" w:space="0" w:color="auto"/>
              </w:divBdr>
            </w:div>
            <w:div w:id="710763260">
              <w:marLeft w:val="0"/>
              <w:marRight w:val="0"/>
              <w:marTop w:val="0"/>
              <w:marBottom w:val="0"/>
              <w:divBdr>
                <w:top w:val="none" w:sz="0" w:space="0" w:color="auto"/>
                <w:left w:val="none" w:sz="0" w:space="0" w:color="auto"/>
                <w:bottom w:val="none" w:sz="0" w:space="0" w:color="auto"/>
                <w:right w:val="none" w:sz="0" w:space="0" w:color="auto"/>
              </w:divBdr>
            </w:div>
            <w:div w:id="214241836">
              <w:marLeft w:val="0"/>
              <w:marRight w:val="0"/>
              <w:marTop w:val="0"/>
              <w:marBottom w:val="0"/>
              <w:divBdr>
                <w:top w:val="none" w:sz="0" w:space="0" w:color="auto"/>
                <w:left w:val="none" w:sz="0" w:space="0" w:color="auto"/>
                <w:bottom w:val="none" w:sz="0" w:space="0" w:color="auto"/>
                <w:right w:val="none" w:sz="0" w:space="0" w:color="auto"/>
              </w:divBdr>
            </w:div>
            <w:div w:id="688289868">
              <w:marLeft w:val="0"/>
              <w:marRight w:val="0"/>
              <w:marTop w:val="0"/>
              <w:marBottom w:val="0"/>
              <w:divBdr>
                <w:top w:val="none" w:sz="0" w:space="0" w:color="auto"/>
                <w:left w:val="none" w:sz="0" w:space="0" w:color="auto"/>
                <w:bottom w:val="none" w:sz="0" w:space="0" w:color="auto"/>
                <w:right w:val="none" w:sz="0" w:space="0" w:color="auto"/>
              </w:divBdr>
            </w:div>
            <w:div w:id="830020207">
              <w:marLeft w:val="0"/>
              <w:marRight w:val="0"/>
              <w:marTop w:val="0"/>
              <w:marBottom w:val="0"/>
              <w:divBdr>
                <w:top w:val="none" w:sz="0" w:space="0" w:color="auto"/>
                <w:left w:val="none" w:sz="0" w:space="0" w:color="auto"/>
                <w:bottom w:val="none" w:sz="0" w:space="0" w:color="auto"/>
                <w:right w:val="none" w:sz="0" w:space="0" w:color="auto"/>
              </w:divBdr>
            </w:div>
            <w:div w:id="805708307">
              <w:marLeft w:val="0"/>
              <w:marRight w:val="0"/>
              <w:marTop w:val="0"/>
              <w:marBottom w:val="0"/>
              <w:divBdr>
                <w:top w:val="none" w:sz="0" w:space="0" w:color="auto"/>
                <w:left w:val="none" w:sz="0" w:space="0" w:color="auto"/>
                <w:bottom w:val="none" w:sz="0" w:space="0" w:color="auto"/>
                <w:right w:val="none" w:sz="0" w:space="0" w:color="auto"/>
              </w:divBdr>
            </w:div>
            <w:div w:id="1323968365">
              <w:marLeft w:val="0"/>
              <w:marRight w:val="0"/>
              <w:marTop w:val="0"/>
              <w:marBottom w:val="0"/>
              <w:divBdr>
                <w:top w:val="none" w:sz="0" w:space="0" w:color="auto"/>
                <w:left w:val="none" w:sz="0" w:space="0" w:color="auto"/>
                <w:bottom w:val="none" w:sz="0" w:space="0" w:color="auto"/>
                <w:right w:val="none" w:sz="0" w:space="0" w:color="auto"/>
              </w:divBdr>
            </w:div>
            <w:div w:id="600181865">
              <w:marLeft w:val="0"/>
              <w:marRight w:val="0"/>
              <w:marTop w:val="0"/>
              <w:marBottom w:val="0"/>
              <w:divBdr>
                <w:top w:val="none" w:sz="0" w:space="0" w:color="auto"/>
                <w:left w:val="none" w:sz="0" w:space="0" w:color="auto"/>
                <w:bottom w:val="none" w:sz="0" w:space="0" w:color="auto"/>
                <w:right w:val="none" w:sz="0" w:space="0" w:color="auto"/>
              </w:divBdr>
            </w:div>
            <w:div w:id="548995673">
              <w:marLeft w:val="0"/>
              <w:marRight w:val="0"/>
              <w:marTop w:val="0"/>
              <w:marBottom w:val="0"/>
              <w:divBdr>
                <w:top w:val="none" w:sz="0" w:space="0" w:color="auto"/>
                <w:left w:val="none" w:sz="0" w:space="0" w:color="auto"/>
                <w:bottom w:val="none" w:sz="0" w:space="0" w:color="auto"/>
                <w:right w:val="none" w:sz="0" w:space="0" w:color="auto"/>
              </w:divBdr>
            </w:div>
            <w:div w:id="461273196">
              <w:marLeft w:val="0"/>
              <w:marRight w:val="0"/>
              <w:marTop w:val="0"/>
              <w:marBottom w:val="0"/>
              <w:divBdr>
                <w:top w:val="none" w:sz="0" w:space="0" w:color="auto"/>
                <w:left w:val="none" w:sz="0" w:space="0" w:color="auto"/>
                <w:bottom w:val="none" w:sz="0" w:space="0" w:color="auto"/>
                <w:right w:val="none" w:sz="0" w:space="0" w:color="auto"/>
              </w:divBdr>
            </w:div>
            <w:div w:id="1700620036">
              <w:marLeft w:val="0"/>
              <w:marRight w:val="0"/>
              <w:marTop w:val="0"/>
              <w:marBottom w:val="0"/>
              <w:divBdr>
                <w:top w:val="none" w:sz="0" w:space="0" w:color="auto"/>
                <w:left w:val="none" w:sz="0" w:space="0" w:color="auto"/>
                <w:bottom w:val="none" w:sz="0" w:space="0" w:color="auto"/>
                <w:right w:val="none" w:sz="0" w:space="0" w:color="auto"/>
              </w:divBdr>
            </w:div>
            <w:div w:id="583992888">
              <w:marLeft w:val="0"/>
              <w:marRight w:val="0"/>
              <w:marTop w:val="0"/>
              <w:marBottom w:val="0"/>
              <w:divBdr>
                <w:top w:val="none" w:sz="0" w:space="0" w:color="auto"/>
                <w:left w:val="none" w:sz="0" w:space="0" w:color="auto"/>
                <w:bottom w:val="none" w:sz="0" w:space="0" w:color="auto"/>
                <w:right w:val="none" w:sz="0" w:space="0" w:color="auto"/>
              </w:divBdr>
            </w:div>
            <w:div w:id="444543609">
              <w:marLeft w:val="0"/>
              <w:marRight w:val="0"/>
              <w:marTop w:val="0"/>
              <w:marBottom w:val="0"/>
              <w:divBdr>
                <w:top w:val="none" w:sz="0" w:space="0" w:color="auto"/>
                <w:left w:val="none" w:sz="0" w:space="0" w:color="auto"/>
                <w:bottom w:val="none" w:sz="0" w:space="0" w:color="auto"/>
                <w:right w:val="none" w:sz="0" w:space="0" w:color="auto"/>
              </w:divBdr>
            </w:div>
            <w:div w:id="1751076882">
              <w:marLeft w:val="0"/>
              <w:marRight w:val="0"/>
              <w:marTop w:val="0"/>
              <w:marBottom w:val="0"/>
              <w:divBdr>
                <w:top w:val="none" w:sz="0" w:space="0" w:color="auto"/>
                <w:left w:val="none" w:sz="0" w:space="0" w:color="auto"/>
                <w:bottom w:val="none" w:sz="0" w:space="0" w:color="auto"/>
                <w:right w:val="none" w:sz="0" w:space="0" w:color="auto"/>
              </w:divBdr>
            </w:div>
            <w:div w:id="1687976791">
              <w:marLeft w:val="0"/>
              <w:marRight w:val="0"/>
              <w:marTop w:val="0"/>
              <w:marBottom w:val="0"/>
              <w:divBdr>
                <w:top w:val="none" w:sz="0" w:space="0" w:color="auto"/>
                <w:left w:val="none" w:sz="0" w:space="0" w:color="auto"/>
                <w:bottom w:val="none" w:sz="0" w:space="0" w:color="auto"/>
                <w:right w:val="none" w:sz="0" w:space="0" w:color="auto"/>
              </w:divBdr>
            </w:div>
            <w:div w:id="1990284795">
              <w:marLeft w:val="0"/>
              <w:marRight w:val="0"/>
              <w:marTop w:val="0"/>
              <w:marBottom w:val="0"/>
              <w:divBdr>
                <w:top w:val="none" w:sz="0" w:space="0" w:color="auto"/>
                <w:left w:val="none" w:sz="0" w:space="0" w:color="auto"/>
                <w:bottom w:val="none" w:sz="0" w:space="0" w:color="auto"/>
                <w:right w:val="none" w:sz="0" w:space="0" w:color="auto"/>
              </w:divBdr>
            </w:div>
            <w:div w:id="219439142">
              <w:marLeft w:val="0"/>
              <w:marRight w:val="0"/>
              <w:marTop w:val="0"/>
              <w:marBottom w:val="0"/>
              <w:divBdr>
                <w:top w:val="none" w:sz="0" w:space="0" w:color="auto"/>
                <w:left w:val="none" w:sz="0" w:space="0" w:color="auto"/>
                <w:bottom w:val="none" w:sz="0" w:space="0" w:color="auto"/>
                <w:right w:val="none" w:sz="0" w:space="0" w:color="auto"/>
              </w:divBdr>
            </w:div>
            <w:div w:id="966813609">
              <w:marLeft w:val="0"/>
              <w:marRight w:val="0"/>
              <w:marTop w:val="0"/>
              <w:marBottom w:val="0"/>
              <w:divBdr>
                <w:top w:val="none" w:sz="0" w:space="0" w:color="auto"/>
                <w:left w:val="none" w:sz="0" w:space="0" w:color="auto"/>
                <w:bottom w:val="none" w:sz="0" w:space="0" w:color="auto"/>
                <w:right w:val="none" w:sz="0" w:space="0" w:color="auto"/>
              </w:divBdr>
            </w:div>
            <w:div w:id="1988128564">
              <w:marLeft w:val="0"/>
              <w:marRight w:val="0"/>
              <w:marTop w:val="0"/>
              <w:marBottom w:val="0"/>
              <w:divBdr>
                <w:top w:val="none" w:sz="0" w:space="0" w:color="auto"/>
                <w:left w:val="none" w:sz="0" w:space="0" w:color="auto"/>
                <w:bottom w:val="none" w:sz="0" w:space="0" w:color="auto"/>
                <w:right w:val="none" w:sz="0" w:space="0" w:color="auto"/>
              </w:divBdr>
            </w:div>
            <w:div w:id="914125124">
              <w:marLeft w:val="0"/>
              <w:marRight w:val="0"/>
              <w:marTop w:val="0"/>
              <w:marBottom w:val="0"/>
              <w:divBdr>
                <w:top w:val="none" w:sz="0" w:space="0" w:color="auto"/>
                <w:left w:val="none" w:sz="0" w:space="0" w:color="auto"/>
                <w:bottom w:val="none" w:sz="0" w:space="0" w:color="auto"/>
                <w:right w:val="none" w:sz="0" w:space="0" w:color="auto"/>
              </w:divBdr>
            </w:div>
            <w:div w:id="1927810660">
              <w:marLeft w:val="0"/>
              <w:marRight w:val="0"/>
              <w:marTop w:val="0"/>
              <w:marBottom w:val="0"/>
              <w:divBdr>
                <w:top w:val="none" w:sz="0" w:space="0" w:color="auto"/>
                <w:left w:val="none" w:sz="0" w:space="0" w:color="auto"/>
                <w:bottom w:val="none" w:sz="0" w:space="0" w:color="auto"/>
                <w:right w:val="none" w:sz="0" w:space="0" w:color="auto"/>
              </w:divBdr>
            </w:div>
            <w:div w:id="821041295">
              <w:marLeft w:val="0"/>
              <w:marRight w:val="0"/>
              <w:marTop w:val="0"/>
              <w:marBottom w:val="0"/>
              <w:divBdr>
                <w:top w:val="none" w:sz="0" w:space="0" w:color="auto"/>
                <w:left w:val="none" w:sz="0" w:space="0" w:color="auto"/>
                <w:bottom w:val="none" w:sz="0" w:space="0" w:color="auto"/>
                <w:right w:val="none" w:sz="0" w:space="0" w:color="auto"/>
              </w:divBdr>
            </w:div>
            <w:div w:id="914779949">
              <w:marLeft w:val="0"/>
              <w:marRight w:val="0"/>
              <w:marTop w:val="0"/>
              <w:marBottom w:val="0"/>
              <w:divBdr>
                <w:top w:val="none" w:sz="0" w:space="0" w:color="auto"/>
                <w:left w:val="none" w:sz="0" w:space="0" w:color="auto"/>
                <w:bottom w:val="none" w:sz="0" w:space="0" w:color="auto"/>
                <w:right w:val="none" w:sz="0" w:space="0" w:color="auto"/>
              </w:divBdr>
            </w:div>
            <w:div w:id="1052190738">
              <w:marLeft w:val="0"/>
              <w:marRight w:val="0"/>
              <w:marTop w:val="0"/>
              <w:marBottom w:val="0"/>
              <w:divBdr>
                <w:top w:val="none" w:sz="0" w:space="0" w:color="auto"/>
                <w:left w:val="none" w:sz="0" w:space="0" w:color="auto"/>
                <w:bottom w:val="none" w:sz="0" w:space="0" w:color="auto"/>
                <w:right w:val="none" w:sz="0" w:space="0" w:color="auto"/>
              </w:divBdr>
            </w:div>
            <w:div w:id="1582061278">
              <w:marLeft w:val="0"/>
              <w:marRight w:val="0"/>
              <w:marTop w:val="0"/>
              <w:marBottom w:val="0"/>
              <w:divBdr>
                <w:top w:val="none" w:sz="0" w:space="0" w:color="auto"/>
                <w:left w:val="none" w:sz="0" w:space="0" w:color="auto"/>
                <w:bottom w:val="none" w:sz="0" w:space="0" w:color="auto"/>
                <w:right w:val="none" w:sz="0" w:space="0" w:color="auto"/>
              </w:divBdr>
            </w:div>
            <w:div w:id="649754660">
              <w:marLeft w:val="0"/>
              <w:marRight w:val="0"/>
              <w:marTop w:val="0"/>
              <w:marBottom w:val="0"/>
              <w:divBdr>
                <w:top w:val="none" w:sz="0" w:space="0" w:color="auto"/>
                <w:left w:val="none" w:sz="0" w:space="0" w:color="auto"/>
                <w:bottom w:val="none" w:sz="0" w:space="0" w:color="auto"/>
                <w:right w:val="none" w:sz="0" w:space="0" w:color="auto"/>
              </w:divBdr>
            </w:div>
            <w:div w:id="774638362">
              <w:marLeft w:val="0"/>
              <w:marRight w:val="0"/>
              <w:marTop w:val="0"/>
              <w:marBottom w:val="0"/>
              <w:divBdr>
                <w:top w:val="none" w:sz="0" w:space="0" w:color="auto"/>
                <w:left w:val="none" w:sz="0" w:space="0" w:color="auto"/>
                <w:bottom w:val="none" w:sz="0" w:space="0" w:color="auto"/>
                <w:right w:val="none" w:sz="0" w:space="0" w:color="auto"/>
              </w:divBdr>
            </w:div>
            <w:div w:id="2083721926">
              <w:marLeft w:val="0"/>
              <w:marRight w:val="0"/>
              <w:marTop w:val="0"/>
              <w:marBottom w:val="0"/>
              <w:divBdr>
                <w:top w:val="none" w:sz="0" w:space="0" w:color="auto"/>
                <w:left w:val="none" w:sz="0" w:space="0" w:color="auto"/>
                <w:bottom w:val="none" w:sz="0" w:space="0" w:color="auto"/>
                <w:right w:val="none" w:sz="0" w:space="0" w:color="auto"/>
              </w:divBdr>
            </w:div>
            <w:div w:id="891890705">
              <w:marLeft w:val="0"/>
              <w:marRight w:val="0"/>
              <w:marTop w:val="0"/>
              <w:marBottom w:val="0"/>
              <w:divBdr>
                <w:top w:val="none" w:sz="0" w:space="0" w:color="auto"/>
                <w:left w:val="none" w:sz="0" w:space="0" w:color="auto"/>
                <w:bottom w:val="none" w:sz="0" w:space="0" w:color="auto"/>
                <w:right w:val="none" w:sz="0" w:space="0" w:color="auto"/>
              </w:divBdr>
            </w:div>
            <w:div w:id="566187475">
              <w:marLeft w:val="0"/>
              <w:marRight w:val="0"/>
              <w:marTop w:val="0"/>
              <w:marBottom w:val="0"/>
              <w:divBdr>
                <w:top w:val="none" w:sz="0" w:space="0" w:color="auto"/>
                <w:left w:val="none" w:sz="0" w:space="0" w:color="auto"/>
                <w:bottom w:val="none" w:sz="0" w:space="0" w:color="auto"/>
                <w:right w:val="none" w:sz="0" w:space="0" w:color="auto"/>
              </w:divBdr>
            </w:div>
            <w:div w:id="382365091">
              <w:marLeft w:val="0"/>
              <w:marRight w:val="0"/>
              <w:marTop w:val="0"/>
              <w:marBottom w:val="0"/>
              <w:divBdr>
                <w:top w:val="none" w:sz="0" w:space="0" w:color="auto"/>
                <w:left w:val="none" w:sz="0" w:space="0" w:color="auto"/>
                <w:bottom w:val="none" w:sz="0" w:space="0" w:color="auto"/>
                <w:right w:val="none" w:sz="0" w:space="0" w:color="auto"/>
              </w:divBdr>
            </w:div>
            <w:div w:id="961034799">
              <w:marLeft w:val="0"/>
              <w:marRight w:val="0"/>
              <w:marTop w:val="0"/>
              <w:marBottom w:val="0"/>
              <w:divBdr>
                <w:top w:val="none" w:sz="0" w:space="0" w:color="auto"/>
                <w:left w:val="none" w:sz="0" w:space="0" w:color="auto"/>
                <w:bottom w:val="none" w:sz="0" w:space="0" w:color="auto"/>
                <w:right w:val="none" w:sz="0" w:space="0" w:color="auto"/>
              </w:divBdr>
            </w:div>
            <w:div w:id="784152660">
              <w:marLeft w:val="0"/>
              <w:marRight w:val="0"/>
              <w:marTop w:val="0"/>
              <w:marBottom w:val="0"/>
              <w:divBdr>
                <w:top w:val="none" w:sz="0" w:space="0" w:color="auto"/>
                <w:left w:val="none" w:sz="0" w:space="0" w:color="auto"/>
                <w:bottom w:val="none" w:sz="0" w:space="0" w:color="auto"/>
                <w:right w:val="none" w:sz="0" w:space="0" w:color="auto"/>
              </w:divBdr>
            </w:div>
            <w:div w:id="403140424">
              <w:marLeft w:val="0"/>
              <w:marRight w:val="0"/>
              <w:marTop w:val="0"/>
              <w:marBottom w:val="0"/>
              <w:divBdr>
                <w:top w:val="none" w:sz="0" w:space="0" w:color="auto"/>
                <w:left w:val="none" w:sz="0" w:space="0" w:color="auto"/>
                <w:bottom w:val="none" w:sz="0" w:space="0" w:color="auto"/>
                <w:right w:val="none" w:sz="0" w:space="0" w:color="auto"/>
              </w:divBdr>
            </w:div>
            <w:div w:id="1037850925">
              <w:marLeft w:val="0"/>
              <w:marRight w:val="0"/>
              <w:marTop w:val="0"/>
              <w:marBottom w:val="0"/>
              <w:divBdr>
                <w:top w:val="none" w:sz="0" w:space="0" w:color="auto"/>
                <w:left w:val="none" w:sz="0" w:space="0" w:color="auto"/>
                <w:bottom w:val="none" w:sz="0" w:space="0" w:color="auto"/>
                <w:right w:val="none" w:sz="0" w:space="0" w:color="auto"/>
              </w:divBdr>
            </w:div>
            <w:div w:id="1041826134">
              <w:marLeft w:val="0"/>
              <w:marRight w:val="0"/>
              <w:marTop w:val="0"/>
              <w:marBottom w:val="0"/>
              <w:divBdr>
                <w:top w:val="none" w:sz="0" w:space="0" w:color="auto"/>
                <w:left w:val="none" w:sz="0" w:space="0" w:color="auto"/>
                <w:bottom w:val="none" w:sz="0" w:space="0" w:color="auto"/>
                <w:right w:val="none" w:sz="0" w:space="0" w:color="auto"/>
              </w:divBdr>
            </w:div>
            <w:div w:id="1189830618">
              <w:marLeft w:val="0"/>
              <w:marRight w:val="0"/>
              <w:marTop w:val="0"/>
              <w:marBottom w:val="0"/>
              <w:divBdr>
                <w:top w:val="none" w:sz="0" w:space="0" w:color="auto"/>
                <w:left w:val="none" w:sz="0" w:space="0" w:color="auto"/>
                <w:bottom w:val="none" w:sz="0" w:space="0" w:color="auto"/>
                <w:right w:val="none" w:sz="0" w:space="0" w:color="auto"/>
              </w:divBdr>
            </w:div>
            <w:div w:id="1142163731">
              <w:marLeft w:val="0"/>
              <w:marRight w:val="0"/>
              <w:marTop w:val="0"/>
              <w:marBottom w:val="0"/>
              <w:divBdr>
                <w:top w:val="none" w:sz="0" w:space="0" w:color="auto"/>
                <w:left w:val="none" w:sz="0" w:space="0" w:color="auto"/>
                <w:bottom w:val="none" w:sz="0" w:space="0" w:color="auto"/>
                <w:right w:val="none" w:sz="0" w:space="0" w:color="auto"/>
              </w:divBdr>
            </w:div>
            <w:div w:id="930436000">
              <w:marLeft w:val="0"/>
              <w:marRight w:val="0"/>
              <w:marTop w:val="0"/>
              <w:marBottom w:val="0"/>
              <w:divBdr>
                <w:top w:val="none" w:sz="0" w:space="0" w:color="auto"/>
                <w:left w:val="none" w:sz="0" w:space="0" w:color="auto"/>
                <w:bottom w:val="none" w:sz="0" w:space="0" w:color="auto"/>
                <w:right w:val="none" w:sz="0" w:space="0" w:color="auto"/>
              </w:divBdr>
            </w:div>
            <w:div w:id="1351491741">
              <w:marLeft w:val="0"/>
              <w:marRight w:val="0"/>
              <w:marTop w:val="0"/>
              <w:marBottom w:val="0"/>
              <w:divBdr>
                <w:top w:val="none" w:sz="0" w:space="0" w:color="auto"/>
                <w:left w:val="none" w:sz="0" w:space="0" w:color="auto"/>
                <w:bottom w:val="none" w:sz="0" w:space="0" w:color="auto"/>
                <w:right w:val="none" w:sz="0" w:space="0" w:color="auto"/>
              </w:divBdr>
            </w:div>
            <w:div w:id="1125929801">
              <w:marLeft w:val="0"/>
              <w:marRight w:val="0"/>
              <w:marTop w:val="0"/>
              <w:marBottom w:val="0"/>
              <w:divBdr>
                <w:top w:val="none" w:sz="0" w:space="0" w:color="auto"/>
                <w:left w:val="none" w:sz="0" w:space="0" w:color="auto"/>
                <w:bottom w:val="none" w:sz="0" w:space="0" w:color="auto"/>
                <w:right w:val="none" w:sz="0" w:space="0" w:color="auto"/>
              </w:divBdr>
            </w:div>
            <w:div w:id="870729011">
              <w:marLeft w:val="0"/>
              <w:marRight w:val="0"/>
              <w:marTop w:val="0"/>
              <w:marBottom w:val="0"/>
              <w:divBdr>
                <w:top w:val="none" w:sz="0" w:space="0" w:color="auto"/>
                <w:left w:val="none" w:sz="0" w:space="0" w:color="auto"/>
                <w:bottom w:val="none" w:sz="0" w:space="0" w:color="auto"/>
                <w:right w:val="none" w:sz="0" w:space="0" w:color="auto"/>
              </w:divBdr>
            </w:div>
            <w:div w:id="1553345369">
              <w:marLeft w:val="0"/>
              <w:marRight w:val="0"/>
              <w:marTop w:val="0"/>
              <w:marBottom w:val="0"/>
              <w:divBdr>
                <w:top w:val="none" w:sz="0" w:space="0" w:color="auto"/>
                <w:left w:val="none" w:sz="0" w:space="0" w:color="auto"/>
                <w:bottom w:val="none" w:sz="0" w:space="0" w:color="auto"/>
                <w:right w:val="none" w:sz="0" w:space="0" w:color="auto"/>
              </w:divBdr>
            </w:div>
            <w:div w:id="450168930">
              <w:marLeft w:val="0"/>
              <w:marRight w:val="0"/>
              <w:marTop w:val="0"/>
              <w:marBottom w:val="0"/>
              <w:divBdr>
                <w:top w:val="none" w:sz="0" w:space="0" w:color="auto"/>
                <w:left w:val="none" w:sz="0" w:space="0" w:color="auto"/>
                <w:bottom w:val="none" w:sz="0" w:space="0" w:color="auto"/>
                <w:right w:val="none" w:sz="0" w:space="0" w:color="auto"/>
              </w:divBdr>
            </w:div>
            <w:div w:id="758210495">
              <w:marLeft w:val="0"/>
              <w:marRight w:val="0"/>
              <w:marTop w:val="0"/>
              <w:marBottom w:val="0"/>
              <w:divBdr>
                <w:top w:val="none" w:sz="0" w:space="0" w:color="auto"/>
                <w:left w:val="none" w:sz="0" w:space="0" w:color="auto"/>
                <w:bottom w:val="none" w:sz="0" w:space="0" w:color="auto"/>
                <w:right w:val="none" w:sz="0" w:space="0" w:color="auto"/>
              </w:divBdr>
            </w:div>
            <w:div w:id="1294092957">
              <w:marLeft w:val="0"/>
              <w:marRight w:val="0"/>
              <w:marTop w:val="0"/>
              <w:marBottom w:val="0"/>
              <w:divBdr>
                <w:top w:val="none" w:sz="0" w:space="0" w:color="auto"/>
                <w:left w:val="none" w:sz="0" w:space="0" w:color="auto"/>
                <w:bottom w:val="none" w:sz="0" w:space="0" w:color="auto"/>
                <w:right w:val="none" w:sz="0" w:space="0" w:color="auto"/>
              </w:divBdr>
            </w:div>
            <w:div w:id="2025785382">
              <w:marLeft w:val="0"/>
              <w:marRight w:val="0"/>
              <w:marTop w:val="0"/>
              <w:marBottom w:val="0"/>
              <w:divBdr>
                <w:top w:val="none" w:sz="0" w:space="0" w:color="auto"/>
                <w:left w:val="none" w:sz="0" w:space="0" w:color="auto"/>
                <w:bottom w:val="none" w:sz="0" w:space="0" w:color="auto"/>
                <w:right w:val="none" w:sz="0" w:space="0" w:color="auto"/>
              </w:divBdr>
            </w:div>
            <w:div w:id="893662313">
              <w:marLeft w:val="0"/>
              <w:marRight w:val="0"/>
              <w:marTop w:val="0"/>
              <w:marBottom w:val="0"/>
              <w:divBdr>
                <w:top w:val="none" w:sz="0" w:space="0" w:color="auto"/>
                <w:left w:val="none" w:sz="0" w:space="0" w:color="auto"/>
                <w:bottom w:val="none" w:sz="0" w:space="0" w:color="auto"/>
                <w:right w:val="none" w:sz="0" w:space="0" w:color="auto"/>
              </w:divBdr>
            </w:div>
            <w:div w:id="735201874">
              <w:marLeft w:val="0"/>
              <w:marRight w:val="0"/>
              <w:marTop w:val="0"/>
              <w:marBottom w:val="0"/>
              <w:divBdr>
                <w:top w:val="none" w:sz="0" w:space="0" w:color="auto"/>
                <w:left w:val="none" w:sz="0" w:space="0" w:color="auto"/>
                <w:bottom w:val="none" w:sz="0" w:space="0" w:color="auto"/>
                <w:right w:val="none" w:sz="0" w:space="0" w:color="auto"/>
              </w:divBdr>
            </w:div>
            <w:div w:id="1060716594">
              <w:marLeft w:val="0"/>
              <w:marRight w:val="0"/>
              <w:marTop w:val="0"/>
              <w:marBottom w:val="0"/>
              <w:divBdr>
                <w:top w:val="none" w:sz="0" w:space="0" w:color="auto"/>
                <w:left w:val="none" w:sz="0" w:space="0" w:color="auto"/>
                <w:bottom w:val="none" w:sz="0" w:space="0" w:color="auto"/>
                <w:right w:val="none" w:sz="0" w:space="0" w:color="auto"/>
              </w:divBdr>
            </w:div>
            <w:div w:id="1695955387">
              <w:marLeft w:val="0"/>
              <w:marRight w:val="0"/>
              <w:marTop w:val="0"/>
              <w:marBottom w:val="0"/>
              <w:divBdr>
                <w:top w:val="none" w:sz="0" w:space="0" w:color="auto"/>
                <w:left w:val="none" w:sz="0" w:space="0" w:color="auto"/>
                <w:bottom w:val="none" w:sz="0" w:space="0" w:color="auto"/>
                <w:right w:val="none" w:sz="0" w:space="0" w:color="auto"/>
              </w:divBdr>
            </w:div>
            <w:div w:id="1473062167">
              <w:marLeft w:val="0"/>
              <w:marRight w:val="0"/>
              <w:marTop w:val="0"/>
              <w:marBottom w:val="0"/>
              <w:divBdr>
                <w:top w:val="none" w:sz="0" w:space="0" w:color="auto"/>
                <w:left w:val="none" w:sz="0" w:space="0" w:color="auto"/>
                <w:bottom w:val="none" w:sz="0" w:space="0" w:color="auto"/>
                <w:right w:val="none" w:sz="0" w:space="0" w:color="auto"/>
              </w:divBdr>
            </w:div>
            <w:div w:id="1844009524">
              <w:marLeft w:val="0"/>
              <w:marRight w:val="0"/>
              <w:marTop w:val="0"/>
              <w:marBottom w:val="0"/>
              <w:divBdr>
                <w:top w:val="none" w:sz="0" w:space="0" w:color="auto"/>
                <w:left w:val="none" w:sz="0" w:space="0" w:color="auto"/>
                <w:bottom w:val="none" w:sz="0" w:space="0" w:color="auto"/>
                <w:right w:val="none" w:sz="0" w:space="0" w:color="auto"/>
              </w:divBdr>
            </w:div>
            <w:div w:id="764425853">
              <w:marLeft w:val="0"/>
              <w:marRight w:val="0"/>
              <w:marTop w:val="0"/>
              <w:marBottom w:val="0"/>
              <w:divBdr>
                <w:top w:val="none" w:sz="0" w:space="0" w:color="auto"/>
                <w:left w:val="none" w:sz="0" w:space="0" w:color="auto"/>
                <w:bottom w:val="none" w:sz="0" w:space="0" w:color="auto"/>
                <w:right w:val="none" w:sz="0" w:space="0" w:color="auto"/>
              </w:divBdr>
            </w:div>
            <w:div w:id="1730886674">
              <w:marLeft w:val="0"/>
              <w:marRight w:val="0"/>
              <w:marTop w:val="0"/>
              <w:marBottom w:val="0"/>
              <w:divBdr>
                <w:top w:val="none" w:sz="0" w:space="0" w:color="auto"/>
                <w:left w:val="none" w:sz="0" w:space="0" w:color="auto"/>
                <w:bottom w:val="none" w:sz="0" w:space="0" w:color="auto"/>
                <w:right w:val="none" w:sz="0" w:space="0" w:color="auto"/>
              </w:divBdr>
            </w:div>
            <w:div w:id="653025797">
              <w:marLeft w:val="0"/>
              <w:marRight w:val="0"/>
              <w:marTop w:val="0"/>
              <w:marBottom w:val="0"/>
              <w:divBdr>
                <w:top w:val="none" w:sz="0" w:space="0" w:color="auto"/>
                <w:left w:val="none" w:sz="0" w:space="0" w:color="auto"/>
                <w:bottom w:val="none" w:sz="0" w:space="0" w:color="auto"/>
                <w:right w:val="none" w:sz="0" w:space="0" w:color="auto"/>
              </w:divBdr>
            </w:div>
            <w:div w:id="177160930">
              <w:marLeft w:val="0"/>
              <w:marRight w:val="0"/>
              <w:marTop w:val="0"/>
              <w:marBottom w:val="0"/>
              <w:divBdr>
                <w:top w:val="none" w:sz="0" w:space="0" w:color="auto"/>
                <w:left w:val="none" w:sz="0" w:space="0" w:color="auto"/>
                <w:bottom w:val="none" w:sz="0" w:space="0" w:color="auto"/>
                <w:right w:val="none" w:sz="0" w:space="0" w:color="auto"/>
              </w:divBdr>
            </w:div>
            <w:div w:id="1826585841">
              <w:marLeft w:val="0"/>
              <w:marRight w:val="0"/>
              <w:marTop w:val="0"/>
              <w:marBottom w:val="0"/>
              <w:divBdr>
                <w:top w:val="none" w:sz="0" w:space="0" w:color="auto"/>
                <w:left w:val="none" w:sz="0" w:space="0" w:color="auto"/>
                <w:bottom w:val="none" w:sz="0" w:space="0" w:color="auto"/>
                <w:right w:val="none" w:sz="0" w:space="0" w:color="auto"/>
              </w:divBdr>
            </w:div>
            <w:div w:id="1707099244">
              <w:marLeft w:val="0"/>
              <w:marRight w:val="0"/>
              <w:marTop w:val="0"/>
              <w:marBottom w:val="0"/>
              <w:divBdr>
                <w:top w:val="none" w:sz="0" w:space="0" w:color="auto"/>
                <w:left w:val="none" w:sz="0" w:space="0" w:color="auto"/>
                <w:bottom w:val="none" w:sz="0" w:space="0" w:color="auto"/>
                <w:right w:val="none" w:sz="0" w:space="0" w:color="auto"/>
              </w:divBdr>
            </w:div>
            <w:div w:id="1822236831">
              <w:marLeft w:val="0"/>
              <w:marRight w:val="0"/>
              <w:marTop w:val="0"/>
              <w:marBottom w:val="0"/>
              <w:divBdr>
                <w:top w:val="none" w:sz="0" w:space="0" w:color="auto"/>
                <w:left w:val="none" w:sz="0" w:space="0" w:color="auto"/>
                <w:bottom w:val="none" w:sz="0" w:space="0" w:color="auto"/>
                <w:right w:val="none" w:sz="0" w:space="0" w:color="auto"/>
              </w:divBdr>
            </w:div>
            <w:div w:id="343212953">
              <w:marLeft w:val="0"/>
              <w:marRight w:val="0"/>
              <w:marTop w:val="0"/>
              <w:marBottom w:val="0"/>
              <w:divBdr>
                <w:top w:val="none" w:sz="0" w:space="0" w:color="auto"/>
                <w:left w:val="none" w:sz="0" w:space="0" w:color="auto"/>
                <w:bottom w:val="none" w:sz="0" w:space="0" w:color="auto"/>
                <w:right w:val="none" w:sz="0" w:space="0" w:color="auto"/>
              </w:divBdr>
            </w:div>
            <w:div w:id="2059013863">
              <w:marLeft w:val="0"/>
              <w:marRight w:val="0"/>
              <w:marTop w:val="0"/>
              <w:marBottom w:val="0"/>
              <w:divBdr>
                <w:top w:val="none" w:sz="0" w:space="0" w:color="auto"/>
                <w:left w:val="none" w:sz="0" w:space="0" w:color="auto"/>
                <w:bottom w:val="none" w:sz="0" w:space="0" w:color="auto"/>
                <w:right w:val="none" w:sz="0" w:space="0" w:color="auto"/>
              </w:divBdr>
            </w:div>
            <w:div w:id="896629009">
              <w:marLeft w:val="0"/>
              <w:marRight w:val="0"/>
              <w:marTop w:val="0"/>
              <w:marBottom w:val="0"/>
              <w:divBdr>
                <w:top w:val="none" w:sz="0" w:space="0" w:color="auto"/>
                <w:left w:val="none" w:sz="0" w:space="0" w:color="auto"/>
                <w:bottom w:val="none" w:sz="0" w:space="0" w:color="auto"/>
                <w:right w:val="none" w:sz="0" w:space="0" w:color="auto"/>
              </w:divBdr>
            </w:div>
            <w:div w:id="1068305341">
              <w:marLeft w:val="0"/>
              <w:marRight w:val="0"/>
              <w:marTop w:val="0"/>
              <w:marBottom w:val="0"/>
              <w:divBdr>
                <w:top w:val="none" w:sz="0" w:space="0" w:color="auto"/>
                <w:left w:val="none" w:sz="0" w:space="0" w:color="auto"/>
                <w:bottom w:val="none" w:sz="0" w:space="0" w:color="auto"/>
                <w:right w:val="none" w:sz="0" w:space="0" w:color="auto"/>
              </w:divBdr>
            </w:div>
            <w:div w:id="1488014341">
              <w:marLeft w:val="0"/>
              <w:marRight w:val="0"/>
              <w:marTop w:val="0"/>
              <w:marBottom w:val="0"/>
              <w:divBdr>
                <w:top w:val="none" w:sz="0" w:space="0" w:color="auto"/>
                <w:left w:val="none" w:sz="0" w:space="0" w:color="auto"/>
                <w:bottom w:val="none" w:sz="0" w:space="0" w:color="auto"/>
                <w:right w:val="none" w:sz="0" w:space="0" w:color="auto"/>
              </w:divBdr>
            </w:div>
            <w:div w:id="1951862601">
              <w:marLeft w:val="0"/>
              <w:marRight w:val="0"/>
              <w:marTop w:val="0"/>
              <w:marBottom w:val="0"/>
              <w:divBdr>
                <w:top w:val="none" w:sz="0" w:space="0" w:color="auto"/>
                <w:left w:val="none" w:sz="0" w:space="0" w:color="auto"/>
                <w:bottom w:val="none" w:sz="0" w:space="0" w:color="auto"/>
                <w:right w:val="none" w:sz="0" w:space="0" w:color="auto"/>
              </w:divBdr>
            </w:div>
            <w:div w:id="1981374304">
              <w:marLeft w:val="0"/>
              <w:marRight w:val="0"/>
              <w:marTop w:val="0"/>
              <w:marBottom w:val="0"/>
              <w:divBdr>
                <w:top w:val="none" w:sz="0" w:space="0" w:color="auto"/>
                <w:left w:val="none" w:sz="0" w:space="0" w:color="auto"/>
                <w:bottom w:val="none" w:sz="0" w:space="0" w:color="auto"/>
                <w:right w:val="none" w:sz="0" w:space="0" w:color="auto"/>
              </w:divBdr>
            </w:div>
            <w:div w:id="2022123590">
              <w:marLeft w:val="0"/>
              <w:marRight w:val="0"/>
              <w:marTop w:val="0"/>
              <w:marBottom w:val="0"/>
              <w:divBdr>
                <w:top w:val="none" w:sz="0" w:space="0" w:color="auto"/>
                <w:left w:val="none" w:sz="0" w:space="0" w:color="auto"/>
                <w:bottom w:val="none" w:sz="0" w:space="0" w:color="auto"/>
                <w:right w:val="none" w:sz="0" w:space="0" w:color="auto"/>
              </w:divBdr>
            </w:div>
            <w:div w:id="471095308">
              <w:marLeft w:val="0"/>
              <w:marRight w:val="0"/>
              <w:marTop w:val="0"/>
              <w:marBottom w:val="0"/>
              <w:divBdr>
                <w:top w:val="none" w:sz="0" w:space="0" w:color="auto"/>
                <w:left w:val="none" w:sz="0" w:space="0" w:color="auto"/>
                <w:bottom w:val="none" w:sz="0" w:space="0" w:color="auto"/>
                <w:right w:val="none" w:sz="0" w:space="0" w:color="auto"/>
              </w:divBdr>
            </w:div>
            <w:div w:id="1930042777">
              <w:marLeft w:val="0"/>
              <w:marRight w:val="0"/>
              <w:marTop w:val="0"/>
              <w:marBottom w:val="0"/>
              <w:divBdr>
                <w:top w:val="none" w:sz="0" w:space="0" w:color="auto"/>
                <w:left w:val="none" w:sz="0" w:space="0" w:color="auto"/>
                <w:bottom w:val="none" w:sz="0" w:space="0" w:color="auto"/>
                <w:right w:val="none" w:sz="0" w:space="0" w:color="auto"/>
              </w:divBdr>
            </w:div>
            <w:div w:id="322054774">
              <w:marLeft w:val="0"/>
              <w:marRight w:val="0"/>
              <w:marTop w:val="0"/>
              <w:marBottom w:val="0"/>
              <w:divBdr>
                <w:top w:val="none" w:sz="0" w:space="0" w:color="auto"/>
                <w:left w:val="none" w:sz="0" w:space="0" w:color="auto"/>
                <w:bottom w:val="none" w:sz="0" w:space="0" w:color="auto"/>
                <w:right w:val="none" w:sz="0" w:space="0" w:color="auto"/>
              </w:divBdr>
            </w:div>
            <w:div w:id="402029555">
              <w:marLeft w:val="0"/>
              <w:marRight w:val="0"/>
              <w:marTop w:val="0"/>
              <w:marBottom w:val="0"/>
              <w:divBdr>
                <w:top w:val="none" w:sz="0" w:space="0" w:color="auto"/>
                <w:left w:val="none" w:sz="0" w:space="0" w:color="auto"/>
                <w:bottom w:val="none" w:sz="0" w:space="0" w:color="auto"/>
                <w:right w:val="none" w:sz="0" w:space="0" w:color="auto"/>
              </w:divBdr>
            </w:div>
            <w:div w:id="1068259747">
              <w:marLeft w:val="0"/>
              <w:marRight w:val="0"/>
              <w:marTop w:val="0"/>
              <w:marBottom w:val="0"/>
              <w:divBdr>
                <w:top w:val="none" w:sz="0" w:space="0" w:color="auto"/>
                <w:left w:val="none" w:sz="0" w:space="0" w:color="auto"/>
                <w:bottom w:val="none" w:sz="0" w:space="0" w:color="auto"/>
                <w:right w:val="none" w:sz="0" w:space="0" w:color="auto"/>
              </w:divBdr>
            </w:div>
            <w:div w:id="1483231072">
              <w:marLeft w:val="0"/>
              <w:marRight w:val="0"/>
              <w:marTop w:val="0"/>
              <w:marBottom w:val="0"/>
              <w:divBdr>
                <w:top w:val="none" w:sz="0" w:space="0" w:color="auto"/>
                <w:left w:val="none" w:sz="0" w:space="0" w:color="auto"/>
                <w:bottom w:val="none" w:sz="0" w:space="0" w:color="auto"/>
                <w:right w:val="none" w:sz="0" w:space="0" w:color="auto"/>
              </w:divBdr>
            </w:div>
            <w:div w:id="590430283">
              <w:marLeft w:val="0"/>
              <w:marRight w:val="0"/>
              <w:marTop w:val="0"/>
              <w:marBottom w:val="0"/>
              <w:divBdr>
                <w:top w:val="none" w:sz="0" w:space="0" w:color="auto"/>
                <w:left w:val="none" w:sz="0" w:space="0" w:color="auto"/>
                <w:bottom w:val="none" w:sz="0" w:space="0" w:color="auto"/>
                <w:right w:val="none" w:sz="0" w:space="0" w:color="auto"/>
              </w:divBdr>
            </w:div>
            <w:div w:id="135882863">
              <w:marLeft w:val="0"/>
              <w:marRight w:val="0"/>
              <w:marTop w:val="0"/>
              <w:marBottom w:val="0"/>
              <w:divBdr>
                <w:top w:val="none" w:sz="0" w:space="0" w:color="auto"/>
                <w:left w:val="none" w:sz="0" w:space="0" w:color="auto"/>
                <w:bottom w:val="none" w:sz="0" w:space="0" w:color="auto"/>
                <w:right w:val="none" w:sz="0" w:space="0" w:color="auto"/>
              </w:divBdr>
            </w:div>
            <w:div w:id="551700675">
              <w:marLeft w:val="0"/>
              <w:marRight w:val="0"/>
              <w:marTop w:val="0"/>
              <w:marBottom w:val="0"/>
              <w:divBdr>
                <w:top w:val="none" w:sz="0" w:space="0" w:color="auto"/>
                <w:left w:val="none" w:sz="0" w:space="0" w:color="auto"/>
                <w:bottom w:val="none" w:sz="0" w:space="0" w:color="auto"/>
                <w:right w:val="none" w:sz="0" w:space="0" w:color="auto"/>
              </w:divBdr>
            </w:div>
            <w:div w:id="2005665215">
              <w:marLeft w:val="0"/>
              <w:marRight w:val="0"/>
              <w:marTop w:val="0"/>
              <w:marBottom w:val="0"/>
              <w:divBdr>
                <w:top w:val="none" w:sz="0" w:space="0" w:color="auto"/>
                <w:left w:val="none" w:sz="0" w:space="0" w:color="auto"/>
                <w:bottom w:val="none" w:sz="0" w:space="0" w:color="auto"/>
                <w:right w:val="none" w:sz="0" w:space="0" w:color="auto"/>
              </w:divBdr>
            </w:div>
            <w:div w:id="1803646152">
              <w:marLeft w:val="0"/>
              <w:marRight w:val="0"/>
              <w:marTop w:val="0"/>
              <w:marBottom w:val="0"/>
              <w:divBdr>
                <w:top w:val="none" w:sz="0" w:space="0" w:color="auto"/>
                <w:left w:val="none" w:sz="0" w:space="0" w:color="auto"/>
                <w:bottom w:val="none" w:sz="0" w:space="0" w:color="auto"/>
                <w:right w:val="none" w:sz="0" w:space="0" w:color="auto"/>
              </w:divBdr>
            </w:div>
            <w:div w:id="1044527749">
              <w:marLeft w:val="0"/>
              <w:marRight w:val="0"/>
              <w:marTop w:val="0"/>
              <w:marBottom w:val="0"/>
              <w:divBdr>
                <w:top w:val="none" w:sz="0" w:space="0" w:color="auto"/>
                <w:left w:val="none" w:sz="0" w:space="0" w:color="auto"/>
                <w:bottom w:val="none" w:sz="0" w:space="0" w:color="auto"/>
                <w:right w:val="none" w:sz="0" w:space="0" w:color="auto"/>
              </w:divBdr>
            </w:div>
            <w:div w:id="274024383">
              <w:marLeft w:val="0"/>
              <w:marRight w:val="0"/>
              <w:marTop w:val="0"/>
              <w:marBottom w:val="0"/>
              <w:divBdr>
                <w:top w:val="none" w:sz="0" w:space="0" w:color="auto"/>
                <w:left w:val="none" w:sz="0" w:space="0" w:color="auto"/>
                <w:bottom w:val="none" w:sz="0" w:space="0" w:color="auto"/>
                <w:right w:val="none" w:sz="0" w:space="0" w:color="auto"/>
              </w:divBdr>
            </w:div>
            <w:div w:id="247732317">
              <w:marLeft w:val="0"/>
              <w:marRight w:val="0"/>
              <w:marTop w:val="0"/>
              <w:marBottom w:val="0"/>
              <w:divBdr>
                <w:top w:val="none" w:sz="0" w:space="0" w:color="auto"/>
                <w:left w:val="none" w:sz="0" w:space="0" w:color="auto"/>
                <w:bottom w:val="none" w:sz="0" w:space="0" w:color="auto"/>
                <w:right w:val="none" w:sz="0" w:space="0" w:color="auto"/>
              </w:divBdr>
            </w:div>
            <w:div w:id="764955315">
              <w:marLeft w:val="0"/>
              <w:marRight w:val="0"/>
              <w:marTop w:val="0"/>
              <w:marBottom w:val="0"/>
              <w:divBdr>
                <w:top w:val="none" w:sz="0" w:space="0" w:color="auto"/>
                <w:left w:val="none" w:sz="0" w:space="0" w:color="auto"/>
                <w:bottom w:val="none" w:sz="0" w:space="0" w:color="auto"/>
                <w:right w:val="none" w:sz="0" w:space="0" w:color="auto"/>
              </w:divBdr>
            </w:div>
            <w:div w:id="1669206737">
              <w:marLeft w:val="0"/>
              <w:marRight w:val="0"/>
              <w:marTop w:val="0"/>
              <w:marBottom w:val="0"/>
              <w:divBdr>
                <w:top w:val="none" w:sz="0" w:space="0" w:color="auto"/>
                <w:left w:val="none" w:sz="0" w:space="0" w:color="auto"/>
                <w:bottom w:val="none" w:sz="0" w:space="0" w:color="auto"/>
                <w:right w:val="none" w:sz="0" w:space="0" w:color="auto"/>
              </w:divBdr>
            </w:div>
            <w:div w:id="1607883330">
              <w:marLeft w:val="0"/>
              <w:marRight w:val="0"/>
              <w:marTop w:val="0"/>
              <w:marBottom w:val="0"/>
              <w:divBdr>
                <w:top w:val="none" w:sz="0" w:space="0" w:color="auto"/>
                <w:left w:val="none" w:sz="0" w:space="0" w:color="auto"/>
                <w:bottom w:val="none" w:sz="0" w:space="0" w:color="auto"/>
                <w:right w:val="none" w:sz="0" w:space="0" w:color="auto"/>
              </w:divBdr>
            </w:div>
            <w:div w:id="1223760340">
              <w:marLeft w:val="0"/>
              <w:marRight w:val="0"/>
              <w:marTop w:val="0"/>
              <w:marBottom w:val="0"/>
              <w:divBdr>
                <w:top w:val="none" w:sz="0" w:space="0" w:color="auto"/>
                <w:left w:val="none" w:sz="0" w:space="0" w:color="auto"/>
                <w:bottom w:val="none" w:sz="0" w:space="0" w:color="auto"/>
                <w:right w:val="none" w:sz="0" w:space="0" w:color="auto"/>
              </w:divBdr>
            </w:div>
            <w:div w:id="1558542739">
              <w:marLeft w:val="0"/>
              <w:marRight w:val="0"/>
              <w:marTop w:val="0"/>
              <w:marBottom w:val="0"/>
              <w:divBdr>
                <w:top w:val="none" w:sz="0" w:space="0" w:color="auto"/>
                <w:left w:val="none" w:sz="0" w:space="0" w:color="auto"/>
                <w:bottom w:val="none" w:sz="0" w:space="0" w:color="auto"/>
                <w:right w:val="none" w:sz="0" w:space="0" w:color="auto"/>
              </w:divBdr>
            </w:div>
            <w:div w:id="520364512">
              <w:marLeft w:val="0"/>
              <w:marRight w:val="0"/>
              <w:marTop w:val="0"/>
              <w:marBottom w:val="0"/>
              <w:divBdr>
                <w:top w:val="none" w:sz="0" w:space="0" w:color="auto"/>
                <w:left w:val="none" w:sz="0" w:space="0" w:color="auto"/>
                <w:bottom w:val="none" w:sz="0" w:space="0" w:color="auto"/>
                <w:right w:val="none" w:sz="0" w:space="0" w:color="auto"/>
              </w:divBdr>
            </w:div>
            <w:div w:id="408355690">
              <w:marLeft w:val="0"/>
              <w:marRight w:val="0"/>
              <w:marTop w:val="0"/>
              <w:marBottom w:val="0"/>
              <w:divBdr>
                <w:top w:val="none" w:sz="0" w:space="0" w:color="auto"/>
                <w:left w:val="none" w:sz="0" w:space="0" w:color="auto"/>
                <w:bottom w:val="none" w:sz="0" w:space="0" w:color="auto"/>
                <w:right w:val="none" w:sz="0" w:space="0" w:color="auto"/>
              </w:divBdr>
            </w:div>
            <w:div w:id="21634673">
              <w:marLeft w:val="0"/>
              <w:marRight w:val="0"/>
              <w:marTop w:val="0"/>
              <w:marBottom w:val="0"/>
              <w:divBdr>
                <w:top w:val="none" w:sz="0" w:space="0" w:color="auto"/>
                <w:left w:val="none" w:sz="0" w:space="0" w:color="auto"/>
                <w:bottom w:val="none" w:sz="0" w:space="0" w:color="auto"/>
                <w:right w:val="none" w:sz="0" w:space="0" w:color="auto"/>
              </w:divBdr>
            </w:div>
            <w:div w:id="1961180700">
              <w:marLeft w:val="0"/>
              <w:marRight w:val="0"/>
              <w:marTop w:val="0"/>
              <w:marBottom w:val="0"/>
              <w:divBdr>
                <w:top w:val="none" w:sz="0" w:space="0" w:color="auto"/>
                <w:left w:val="none" w:sz="0" w:space="0" w:color="auto"/>
                <w:bottom w:val="none" w:sz="0" w:space="0" w:color="auto"/>
                <w:right w:val="none" w:sz="0" w:space="0" w:color="auto"/>
              </w:divBdr>
            </w:div>
            <w:div w:id="1668363089">
              <w:marLeft w:val="0"/>
              <w:marRight w:val="0"/>
              <w:marTop w:val="0"/>
              <w:marBottom w:val="0"/>
              <w:divBdr>
                <w:top w:val="none" w:sz="0" w:space="0" w:color="auto"/>
                <w:left w:val="none" w:sz="0" w:space="0" w:color="auto"/>
                <w:bottom w:val="none" w:sz="0" w:space="0" w:color="auto"/>
                <w:right w:val="none" w:sz="0" w:space="0" w:color="auto"/>
              </w:divBdr>
            </w:div>
            <w:div w:id="1018310418">
              <w:marLeft w:val="0"/>
              <w:marRight w:val="0"/>
              <w:marTop w:val="0"/>
              <w:marBottom w:val="0"/>
              <w:divBdr>
                <w:top w:val="none" w:sz="0" w:space="0" w:color="auto"/>
                <w:left w:val="none" w:sz="0" w:space="0" w:color="auto"/>
                <w:bottom w:val="none" w:sz="0" w:space="0" w:color="auto"/>
                <w:right w:val="none" w:sz="0" w:space="0" w:color="auto"/>
              </w:divBdr>
            </w:div>
            <w:div w:id="1568756985">
              <w:marLeft w:val="0"/>
              <w:marRight w:val="0"/>
              <w:marTop w:val="0"/>
              <w:marBottom w:val="0"/>
              <w:divBdr>
                <w:top w:val="none" w:sz="0" w:space="0" w:color="auto"/>
                <w:left w:val="none" w:sz="0" w:space="0" w:color="auto"/>
                <w:bottom w:val="none" w:sz="0" w:space="0" w:color="auto"/>
                <w:right w:val="none" w:sz="0" w:space="0" w:color="auto"/>
              </w:divBdr>
            </w:div>
            <w:div w:id="1958755216">
              <w:marLeft w:val="0"/>
              <w:marRight w:val="0"/>
              <w:marTop w:val="0"/>
              <w:marBottom w:val="0"/>
              <w:divBdr>
                <w:top w:val="none" w:sz="0" w:space="0" w:color="auto"/>
                <w:left w:val="none" w:sz="0" w:space="0" w:color="auto"/>
                <w:bottom w:val="none" w:sz="0" w:space="0" w:color="auto"/>
                <w:right w:val="none" w:sz="0" w:space="0" w:color="auto"/>
              </w:divBdr>
            </w:div>
            <w:div w:id="421491181">
              <w:marLeft w:val="0"/>
              <w:marRight w:val="0"/>
              <w:marTop w:val="0"/>
              <w:marBottom w:val="0"/>
              <w:divBdr>
                <w:top w:val="none" w:sz="0" w:space="0" w:color="auto"/>
                <w:left w:val="none" w:sz="0" w:space="0" w:color="auto"/>
                <w:bottom w:val="none" w:sz="0" w:space="0" w:color="auto"/>
                <w:right w:val="none" w:sz="0" w:space="0" w:color="auto"/>
              </w:divBdr>
            </w:div>
            <w:div w:id="812254652">
              <w:marLeft w:val="0"/>
              <w:marRight w:val="0"/>
              <w:marTop w:val="0"/>
              <w:marBottom w:val="0"/>
              <w:divBdr>
                <w:top w:val="none" w:sz="0" w:space="0" w:color="auto"/>
                <w:left w:val="none" w:sz="0" w:space="0" w:color="auto"/>
                <w:bottom w:val="none" w:sz="0" w:space="0" w:color="auto"/>
                <w:right w:val="none" w:sz="0" w:space="0" w:color="auto"/>
              </w:divBdr>
            </w:div>
            <w:div w:id="401172550">
              <w:marLeft w:val="0"/>
              <w:marRight w:val="0"/>
              <w:marTop w:val="0"/>
              <w:marBottom w:val="0"/>
              <w:divBdr>
                <w:top w:val="none" w:sz="0" w:space="0" w:color="auto"/>
                <w:left w:val="none" w:sz="0" w:space="0" w:color="auto"/>
                <w:bottom w:val="none" w:sz="0" w:space="0" w:color="auto"/>
                <w:right w:val="none" w:sz="0" w:space="0" w:color="auto"/>
              </w:divBdr>
            </w:div>
            <w:div w:id="1591884817">
              <w:marLeft w:val="0"/>
              <w:marRight w:val="0"/>
              <w:marTop w:val="0"/>
              <w:marBottom w:val="0"/>
              <w:divBdr>
                <w:top w:val="none" w:sz="0" w:space="0" w:color="auto"/>
                <w:left w:val="none" w:sz="0" w:space="0" w:color="auto"/>
                <w:bottom w:val="none" w:sz="0" w:space="0" w:color="auto"/>
                <w:right w:val="none" w:sz="0" w:space="0" w:color="auto"/>
              </w:divBdr>
            </w:div>
            <w:div w:id="23213908">
              <w:marLeft w:val="0"/>
              <w:marRight w:val="0"/>
              <w:marTop w:val="0"/>
              <w:marBottom w:val="0"/>
              <w:divBdr>
                <w:top w:val="none" w:sz="0" w:space="0" w:color="auto"/>
                <w:left w:val="none" w:sz="0" w:space="0" w:color="auto"/>
                <w:bottom w:val="none" w:sz="0" w:space="0" w:color="auto"/>
                <w:right w:val="none" w:sz="0" w:space="0" w:color="auto"/>
              </w:divBdr>
            </w:div>
            <w:div w:id="603266904">
              <w:marLeft w:val="0"/>
              <w:marRight w:val="0"/>
              <w:marTop w:val="0"/>
              <w:marBottom w:val="0"/>
              <w:divBdr>
                <w:top w:val="none" w:sz="0" w:space="0" w:color="auto"/>
                <w:left w:val="none" w:sz="0" w:space="0" w:color="auto"/>
                <w:bottom w:val="none" w:sz="0" w:space="0" w:color="auto"/>
                <w:right w:val="none" w:sz="0" w:space="0" w:color="auto"/>
              </w:divBdr>
            </w:div>
            <w:div w:id="1979458626">
              <w:marLeft w:val="0"/>
              <w:marRight w:val="0"/>
              <w:marTop w:val="0"/>
              <w:marBottom w:val="0"/>
              <w:divBdr>
                <w:top w:val="none" w:sz="0" w:space="0" w:color="auto"/>
                <w:left w:val="none" w:sz="0" w:space="0" w:color="auto"/>
                <w:bottom w:val="none" w:sz="0" w:space="0" w:color="auto"/>
                <w:right w:val="none" w:sz="0" w:space="0" w:color="auto"/>
              </w:divBdr>
            </w:div>
            <w:div w:id="2030984297">
              <w:marLeft w:val="0"/>
              <w:marRight w:val="0"/>
              <w:marTop w:val="0"/>
              <w:marBottom w:val="0"/>
              <w:divBdr>
                <w:top w:val="none" w:sz="0" w:space="0" w:color="auto"/>
                <w:left w:val="none" w:sz="0" w:space="0" w:color="auto"/>
                <w:bottom w:val="none" w:sz="0" w:space="0" w:color="auto"/>
                <w:right w:val="none" w:sz="0" w:space="0" w:color="auto"/>
              </w:divBdr>
            </w:div>
            <w:div w:id="1094403496">
              <w:marLeft w:val="0"/>
              <w:marRight w:val="0"/>
              <w:marTop w:val="0"/>
              <w:marBottom w:val="0"/>
              <w:divBdr>
                <w:top w:val="none" w:sz="0" w:space="0" w:color="auto"/>
                <w:left w:val="none" w:sz="0" w:space="0" w:color="auto"/>
                <w:bottom w:val="none" w:sz="0" w:space="0" w:color="auto"/>
                <w:right w:val="none" w:sz="0" w:space="0" w:color="auto"/>
              </w:divBdr>
            </w:div>
            <w:div w:id="1720517867">
              <w:marLeft w:val="0"/>
              <w:marRight w:val="0"/>
              <w:marTop w:val="0"/>
              <w:marBottom w:val="0"/>
              <w:divBdr>
                <w:top w:val="none" w:sz="0" w:space="0" w:color="auto"/>
                <w:left w:val="none" w:sz="0" w:space="0" w:color="auto"/>
                <w:bottom w:val="none" w:sz="0" w:space="0" w:color="auto"/>
                <w:right w:val="none" w:sz="0" w:space="0" w:color="auto"/>
              </w:divBdr>
            </w:div>
            <w:div w:id="854920980">
              <w:marLeft w:val="0"/>
              <w:marRight w:val="0"/>
              <w:marTop w:val="0"/>
              <w:marBottom w:val="0"/>
              <w:divBdr>
                <w:top w:val="none" w:sz="0" w:space="0" w:color="auto"/>
                <w:left w:val="none" w:sz="0" w:space="0" w:color="auto"/>
                <w:bottom w:val="none" w:sz="0" w:space="0" w:color="auto"/>
                <w:right w:val="none" w:sz="0" w:space="0" w:color="auto"/>
              </w:divBdr>
            </w:div>
            <w:div w:id="153686404">
              <w:marLeft w:val="0"/>
              <w:marRight w:val="0"/>
              <w:marTop w:val="0"/>
              <w:marBottom w:val="0"/>
              <w:divBdr>
                <w:top w:val="none" w:sz="0" w:space="0" w:color="auto"/>
                <w:left w:val="none" w:sz="0" w:space="0" w:color="auto"/>
                <w:bottom w:val="none" w:sz="0" w:space="0" w:color="auto"/>
                <w:right w:val="none" w:sz="0" w:space="0" w:color="auto"/>
              </w:divBdr>
            </w:div>
            <w:div w:id="111677242">
              <w:marLeft w:val="0"/>
              <w:marRight w:val="0"/>
              <w:marTop w:val="0"/>
              <w:marBottom w:val="0"/>
              <w:divBdr>
                <w:top w:val="none" w:sz="0" w:space="0" w:color="auto"/>
                <w:left w:val="none" w:sz="0" w:space="0" w:color="auto"/>
                <w:bottom w:val="none" w:sz="0" w:space="0" w:color="auto"/>
                <w:right w:val="none" w:sz="0" w:space="0" w:color="auto"/>
              </w:divBdr>
            </w:div>
            <w:div w:id="922765991">
              <w:marLeft w:val="0"/>
              <w:marRight w:val="0"/>
              <w:marTop w:val="0"/>
              <w:marBottom w:val="0"/>
              <w:divBdr>
                <w:top w:val="none" w:sz="0" w:space="0" w:color="auto"/>
                <w:left w:val="none" w:sz="0" w:space="0" w:color="auto"/>
                <w:bottom w:val="none" w:sz="0" w:space="0" w:color="auto"/>
                <w:right w:val="none" w:sz="0" w:space="0" w:color="auto"/>
              </w:divBdr>
            </w:div>
            <w:div w:id="281569627">
              <w:marLeft w:val="0"/>
              <w:marRight w:val="0"/>
              <w:marTop w:val="0"/>
              <w:marBottom w:val="0"/>
              <w:divBdr>
                <w:top w:val="none" w:sz="0" w:space="0" w:color="auto"/>
                <w:left w:val="none" w:sz="0" w:space="0" w:color="auto"/>
                <w:bottom w:val="none" w:sz="0" w:space="0" w:color="auto"/>
                <w:right w:val="none" w:sz="0" w:space="0" w:color="auto"/>
              </w:divBdr>
            </w:div>
            <w:div w:id="1746612475">
              <w:marLeft w:val="0"/>
              <w:marRight w:val="0"/>
              <w:marTop w:val="0"/>
              <w:marBottom w:val="0"/>
              <w:divBdr>
                <w:top w:val="none" w:sz="0" w:space="0" w:color="auto"/>
                <w:left w:val="none" w:sz="0" w:space="0" w:color="auto"/>
                <w:bottom w:val="none" w:sz="0" w:space="0" w:color="auto"/>
                <w:right w:val="none" w:sz="0" w:space="0" w:color="auto"/>
              </w:divBdr>
            </w:div>
            <w:div w:id="893812483">
              <w:marLeft w:val="0"/>
              <w:marRight w:val="0"/>
              <w:marTop w:val="0"/>
              <w:marBottom w:val="0"/>
              <w:divBdr>
                <w:top w:val="none" w:sz="0" w:space="0" w:color="auto"/>
                <w:left w:val="none" w:sz="0" w:space="0" w:color="auto"/>
                <w:bottom w:val="none" w:sz="0" w:space="0" w:color="auto"/>
                <w:right w:val="none" w:sz="0" w:space="0" w:color="auto"/>
              </w:divBdr>
            </w:div>
            <w:div w:id="1179583267">
              <w:marLeft w:val="0"/>
              <w:marRight w:val="0"/>
              <w:marTop w:val="0"/>
              <w:marBottom w:val="0"/>
              <w:divBdr>
                <w:top w:val="none" w:sz="0" w:space="0" w:color="auto"/>
                <w:left w:val="none" w:sz="0" w:space="0" w:color="auto"/>
                <w:bottom w:val="none" w:sz="0" w:space="0" w:color="auto"/>
                <w:right w:val="none" w:sz="0" w:space="0" w:color="auto"/>
              </w:divBdr>
            </w:div>
            <w:div w:id="1635990798">
              <w:marLeft w:val="0"/>
              <w:marRight w:val="0"/>
              <w:marTop w:val="0"/>
              <w:marBottom w:val="0"/>
              <w:divBdr>
                <w:top w:val="none" w:sz="0" w:space="0" w:color="auto"/>
                <w:left w:val="none" w:sz="0" w:space="0" w:color="auto"/>
                <w:bottom w:val="none" w:sz="0" w:space="0" w:color="auto"/>
                <w:right w:val="none" w:sz="0" w:space="0" w:color="auto"/>
              </w:divBdr>
            </w:div>
            <w:div w:id="1862744749">
              <w:marLeft w:val="0"/>
              <w:marRight w:val="0"/>
              <w:marTop w:val="0"/>
              <w:marBottom w:val="0"/>
              <w:divBdr>
                <w:top w:val="none" w:sz="0" w:space="0" w:color="auto"/>
                <w:left w:val="none" w:sz="0" w:space="0" w:color="auto"/>
                <w:bottom w:val="none" w:sz="0" w:space="0" w:color="auto"/>
                <w:right w:val="none" w:sz="0" w:space="0" w:color="auto"/>
              </w:divBdr>
            </w:div>
            <w:div w:id="383796263">
              <w:marLeft w:val="0"/>
              <w:marRight w:val="0"/>
              <w:marTop w:val="0"/>
              <w:marBottom w:val="0"/>
              <w:divBdr>
                <w:top w:val="none" w:sz="0" w:space="0" w:color="auto"/>
                <w:left w:val="none" w:sz="0" w:space="0" w:color="auto"/>
                <w:bottom w:val="none" w:sz="0" w:space="0" w:color="auto"/>
                <w:right w:val="none" w:sz="0" w:space="0" w:color="auto"/>
              </w:divBdr>
            </w:div>
            <w:div w:id="899754488">
              <w:marLeft w:val="0"/>
              <w:marRight w:val="0"/>
              <w:marTop w:val="0"/>
              <w:marBottom w:val="0"/>
              <w:divBdr>
                <w:top w:val="none" w:sz="0" w:space="0" w:color="auto"/>
                <w:left w:val="none" w:sz="0" w:space="0" w:color="auto"/>
                <w:bottom w:val="none" w:sz="0" w:space="0" w:color="auto"/>
                <w:right w:val="none" w:sz="0" w:space="0" w:color="auto"/>
              </w:divBdr>
            </w:div>
            <w:div w:id="785731007">
              <w:marLeft w:val="0"/>
              <w:marRight w:val="0"/>
              <w:marTop w:val="0"/>
              <w:marBottom w:val="0"/>
              <w:divBdr>
                <w:top w:val="none" w:sz="0" w:space="0" w:color="auto"/>
                <w:left w:val="none" w:sz="0" w:space="0" w:color="auto"/>
                <w:bottom w:val="none" w:sz="0" w:space="0" w:color="auto"/>
                <w:right w:val="none" w:sz="0" w:space="0" w:color="auto"/>
              </w:divBdr>
            </w:div>
            <w:div w:id="952637494">
              <w:marLeft w:val="0"/>
              <w:marRight w:val="0"/>
              <w:marTop w:val="0"/>
              <w:marBottom w:val="0"/>
              <w:divBdr>
                <w:top w:val="none" w:sz="0" w:space="0" w:color="auto"/>
                <w:left w:val="none" w:sz="0" w:space="0" w:color="auto"/>
                <w:bottom w:val="none" w:sz="0" w:space="0" w:color="auto"/>
                <w:right w:val="none" w:sz="0" w:space="0" w:color="auto"/>
              </w:divBdr>
            </w:div>
            <w:div w:id="1595826125">
              <w:marLeft w:val="0"/>
              <w:marRight w:val="0"/>
              <w:marTop w:val="0"/>
              <w:marBottom w:val="0"/>
              <w:divBdr>
                <w:top w:val="none" w:sz="0" w:space="0" w:color="auto"/>
                <w:left w:val="none" w:sz="0" w:space="0" w:color="auto"/>
                <w:bottom w:val="none" w:sz="0" w:space="0" w:color="auto"/>
                <w:right w:val="none" w:sz="0" w:space="0" w:color="auto"/>
              </w:divBdr>
            </w:div>
            <w:div w:id="1691830799">
              <w:marLeft w:val="0"/>
              <w:marRight w:val="0"/>
              <w:marTop w:val="0"/>
              <w:marBottom w:val="0"/>
              <w:divBdr>
                <w:top w:val="none" w:sz="0" w:space="0" w:color="auto"/>
                <w:left w:val="none" w:sz="0" w:space="0" w:color="auto"/>
                <w:bottom w:val="none" w:sz="0" w:space="0" w:color="auto"/>
                <w:right w:val="none" w:sz="0" w:space="0" w:color="auto"/>
              </w:divBdr>
            </w:div>
            <w:div w:id="1027682086">
              <w:marLeft w:val="0"/>
              <w:marRight w:val="0"/>
              <w:marTop w:val="0"/>
              <w:marBottom w:val="0"/>
              <w:divBdr>
                <w:top w:val="none" w:sz="0" w:space="0" w:color="auto"/>
                <w:left w:val="none" w:sz="0" w:space="0" w:color="auto"/>
                <w:bottom w:val="none" w:sz="0" w:space="0" w:color="auto"/>
                <w:right w:val="none" w:sz="0" w:space="0" w:color="auto"/>
              </w:divBdr>
            </w:div>
            <w:div w:id="1575551473">
              <w:marLeft w:val="0"/>
              <w:marRight w:val="0"/>
              <w:marTop w:val="0"/>
              <w:marBottom w:val="0"/>
              <w:divBdr>
                <w:top w:val="none" w:sz="0" w:space="0" w:color="auto"/>
                <w:left w:val="none" w:sz="0" w:space="0" w:color="auto"/>
                <w:bottom w:val="none" w:sz="0" w:space="0" w:color="auto"/>
                <w:right w:val="none" w:sz="0" w:space="0" w:color="auto"/>
              </w:divBdr>
            </w:div>
            <w:div w:id="1932547286">
              <w:marLeft w:val="0"/>
              <w:marRight w:val="0"/>
              <w:marTop w:val="0"/>
              <w:marBottom w:val="0"/>
              <w:divBdr>
                <w:top w:val="none" w:sz="0" w:space="0" w:color="auto"/>
                <w:left w:val="none" w:sz="0" w:space="0" w:color="auto"/>
                <w:bottom w:val="none" w:sz="0" w:space="0" w:color="auto"/>
                <w:right w:val="none" w:sz="0" w:space="0" w:color="auto"/>
              </w:divBdr>
            </w:div>
            <w:div w:id="620111535">
              <w:marLeft w:val="0"/>
              <w:marRight w:val="0"/>
              <w:marTop w:val="0"/>
              <w:marBottom w:val="0"/>
              <w:divBdr>
                <w:top w:val="none" w:sz="0" w:space="0" w:color="auto"/>
                <w:left w:val="none" w:sz="0" w:space="0" w:color="auto"/>
                <w:bottom w:val="none" w:sz="0" w:space="0" w:color="auto"/>
                <w:right w:val="none" w:sz="0" w:space="0" w:color="auto"/>
              </w:divBdr>
            </w:div>
            <w:div w:id="401367614">
              <w:marLeft w:val="0"/>
              <w:marRight w:val="0"/>
              <w:marTop w:val="0"/>
              <w:marBottom w:val="0"/>
              <w:divBdr>
                <w:top w:val="none" w:sz="0" w:space="0" w:color="auto"/>
                <w:left w:val="none" w:sz="0" w:space="0" w:color="auto"/>
                <w:bottom w:val="none" w:sz="0" w:space="0" w:color="auto"/>
                <w:right w:val="none" w:sz="0" w:space="0" w:color="auto"/>
              </w:divBdr>
            </w:div>
            <w:div w:id="114839029">
              <w:marLeft w:val="0"/>
              <w:marRight w:val="0"/>
              <w:marTop w:val="0"/>
              <w:marBottom w:val="0"/>
              <w:divBdr>
                <w:top w:val="none" w:sz="0" w:space="0" w:color="auto"/>
                <w:left w:val="none" w:sz="0" w:space="0" w:color="auto"/>
                <w:bottom w:val="none" w:sz="0" w:space="0" w:color="auto"/>
                <w:right w:val="none" w:sz="0" w:space="0" w:color="auto"/>
              </w:divBdr>
            </w:div>
            <w:div w:id="1617100892">
              <w:marLeft w:val="0"/>
              <w:marRight w:val="0"/>
              <w:marTop w:val="0"/>
              <w:marBottom w:val="0"/>
              <w:divBdr>
                <w:top w:val="none" w:sz="0" w:space="0" w:color="auto"/>
                <w:left w:val="none" w:sz="0" w:space="0" w:color="auto"/>
                <w:bottom w:val="none" w:sz="0" w:space="0" w:color="auto"/>
                <w:right w:val="none" w:sz="0" w:space="0" w:color="auto"/>
              </w:divBdr>
            </w:div>
            <w:div w:id="1249578013">
              <w:marLeft w:val="0"/>
              <w:marRight w:val="0"/>
              <w:marTop w:val="0"/>
              <w:marBottom w:val="0"/>
              <w:divBdr>
                <w:top w:val="none" w:sz="0" w:space="0" w:color="auto"/>
                <w:left w:val="none" w:sz="0" w:space="0" w:color="auto"/>
                <w:bottom w:val="none" w:sz="0" w:space="0" w:color="auto"/>
                <w:right w:val="none" w:sz="0" w:space="0" w:color="auto"/>
              </w:divBdr>
            </w:div>
            <w:div w:id="806824677">
              <w:marLeft w:val="0"/>
              <w:marRight w:val="0"/>
              <w:marTop w:val="0"/>
              <w:marBottom w:val="0"/>
              <w:divBdr>
                <w:top w:val="none" w:sz="0" w:space="0" w:color="auto"/>
                <w:left w:val="none" w:sz="0" w:space="0" w:color="auto"/>
                <w:bottom w:val="none" w:sz="0" w:space="0" w:color="auto"/>
                <w:right w:val="none" w:sz="0" w:space="0" w:color="auto"/>
              </w:divBdr>
            </w:div>
            <w:div w:id="947346907">
              <w:marLeft w:val="0"/>
              <w:marRight w:val="0"/>
              <w:marTop w:val="0"/>
              <w:marBottom w:val="0"/>
              <w:divBdr>
                <w:top w:val="none" w:sz="0" w:space="0" w:color="auto"/>
                <w:left w:val="none" w:sz="0" w:space="0" w:color="auto"/>
                <w:bottom w:val="none" w:sz="0" w:space="0" w:color="auto"/>
                <w:right w:val="none" w:sz="0" w:space="0" w:color="auto"/>
              </w:divBdr>
            </w:div>
            <w:div w:id="1196970045">
              <w:marLeft w:val="0"/>
              <w:marRight w:val="0"/>
              <w:marTop w:val="0"/>
              <w:marBottom w:val="0"/>
              <w:divBdr>
                <w:top w:val="none" w:sz="0" w:space="0" w:color="auto"/>
                <w:left w:val="none" w:sz="0" w:space="0" w:color="auto"/>
                <w:bottom w:val="none" w:sz="0" w:space="0" w:color="auto"/>
                <w:right w:val="none" w:sz="0" w:space="0" w:color="auto"/>
              </w:divBdr>
            </w:div>
            <w:div w:id="1634410889">
              <w:marLeft w:val="0"/>
              <w:marRight w:val="0"/>
              <w:marTop w:val="0"/>
              <w:marBottom w:val="0"/>
              <w:divBdr>
                <w:top w:val="none" w:sz="0" w:space="0" w:color="auto"/>
                <w:left w:val="none" w:sz="0" w:space="0" w:color="auto"/>
                <w:bottom w:val="none" w:sz="0" w:space="0" w:color="auto"/>
                <w:right w:val="none" w:sz="0" w:space="0" w:color="auto"/>
              </w:divBdr>
            </w:div>
            <w:div w:id="592858595">
              <w:marLeft w:val="0"/>
              <w:marRight w:val="0"/>
              <w:marTop w:val="0"/>
              <w:marBottom w:val="0"/>
              <w:divBdr>
                <w:top w:val="none" w:sz="0" w:space="0" w:color="auto"/>
                <w:left w:val="none" w:sz="0" w:space="0" w:color="auto"/>
                <w:bottom w:val="none" w:sz="0" w:space="0" w:color="auto"/>
                <w:right w:val="none" w:sz="0" w:space="0" w:color="auto"/>
              </w:divBdr>
            </w:div>
            <w:div w:id="482435187">
              <w:marLeft w:val="0"/>
              <w:marRight w:val="0"/>
              <w:marTop w:val="0"/>
              <w:marBottom w:val="0"/>
              <w:divBdr>
                <w:top w:val="none" w:sz="0" w:space="0" w:color="auto"/>
                <w:left w:val="none" w:sz="0" w:space="0" w:color="auto"/>
                <w:bottom w:val="none" w:sz="0" w:space="0" w:color="auto"/>
                <w:right w:val="none" w:sz="0" w:space="0" w:color="auto"/>
              </w:divBdr>
            </w:div>
            <w:div w:id="1319117550">
              <w:marLeft w:val="0"/>
              <w:marRight w:val="0"/>
              <w:marTop w:val="0"/>
              <w:marBottom w:val="0"/>
              <w:divBdr>
                <w:top w:val="none" w:sz="0" w:space="0" w:color="auto"/>
                <w:left w:val="none" w:sz="0" w:space="0" w:color="auto"/>
                <w:bottom w:val="none" w:sz="0" w:space="0" w:color="auto"/>
                <w:right w:val="none" w:sz="0" w:space="0" w:color="auto"/>
              </w:divBdr>
            </w:div>
            <w:div w:id="426315264">
              <w:marLeft w:val="0"/>
              <w:marRight w:val="0"/>
              <w:marTop w:val="0"/>
              <w:marBottom w:val="0"/>
              <w:divBdr>
                <w:top w:val="none" w:sz="0" w:space="0" w:color="auto"/>
                <w:left w:val="none" w:sz="0" w:space="0" w:color="auto"/>
                <w:bottom w:val="none" w:sz="0" w:space="0" w:color="auto"/>
                <w:right w:val="none" w:sz="0" w:space="0" w:color="auto"/>
              </w:divBdr>
            </w:div>
            <w:div w:id="402456741">
              <w:marLeft w:val="0"/>
              <w:marRight w:val="0"/>
              <w:marTop w:val="0"/>
              <w:marBottom w:val="0"/>
              <w:divBdr>
                <w:top w:val="none" w:sz="0" w:space="0" w:color="auto"/>
                <w:left w:val="none" w:sz="0" w:space="0" w:color="auto"/>
                <w:bottom w:val="none" w:sz="0" w:space="0" w:color="auto"/>
                <w:right w:val="none" w:sz="0" w:space="0" w:color="auto"/>
              </w:divBdr>
            </w:div>
            <w:div w:id="864951556">
              <w:marLeft w:val="0"/>
              <w:marRight w:val="0"/>
              <w:marTop w:val="0"/>
              <w:marBottom w:val="0"/>
              <w:divBdr>
                <w:top w:val="none" w:sz="0" w:space="0" w:color="auto"/>
                <w:left w:val="none" w:sz="0" w:space="0" w:color="auto"/>
                <w:bottom w:val="none" w:sz="0" w:space="0" w:color="auto"/>
                <w:right w:val="none" w:sz="0" w:space="0" w:color="auto"/>
              </w:divBdr>
            </w:div>
            <w:div w:id="755903015">
              <w:marLeft w:val="0"/>
              <w:marRight w:val="0"/>
              <w:marTop w:val="0"/>
              <w:marBottom w:val="0"/>
              <w:divBdr>
                <w:top w:val="none" w:sz="0" w:space="0" w:color="auto"/>
                <w:left w:val="none" w:sz="0" w:space="0" w:color="auto"/>
                <w:bottom w:val="none" w:sz="0" w:space="0" w:color="auto"/>
                <w:right w:val="none" w:sz="0" w:space="0" w:color="auto"/>
              </w:divBdr>
            </w:div>
            <w:div w:id="1077047485">
              <w:marLeft w:val="0"/>
              <w:marRight w:val="0"/>
              <w:marTop w:val="0"/>
              <w:marBottom w:val="0"/>
              <w:divBdr>
                <w:top w:val="none" w:sz="0" w:space="0" w:color="auto"/>
                <w:left w:val="none" w:sz="0" w:space="0" w:color="auto"/>
                <w:bottom w:val="none" w:sz="0" w:space="0" w:color="auto"/>
                <w:right w:val="none" w:sz="0" w:space="0" w:color="auto"/>
              </w:divBdr>
            </w:div>
            <w:div w:id="865368800">
              <w:marLeft w:val="0"/>
              <w:marRight w:val="0"/>
              <w:marTop w:val="0"/>
              <w:marBottom w:val="0"/>
              <w:divBdr>
                <w:top w:val="none" w:sz="0" w:space="0" w:color="auto"/>
                <w:left w:val="none" w:sz="0" w:space="0" w:color="auto"/>
                <w:bottom w:val="none" w:sz="0" w:space="0" w:color="auto"/>
                <w:right w:val="none" w:sz="0" w:space="0" w:color="auto"/>
              </w:divBdr>
            </w:div>
            <w:div w:id="249580317">
              <w:marLeft w:val="0"/>
              <w:marRight w:val="0"/>
              <w:marTop w:val="0"/>
              <w:marBottom w:val="0"/>
              <w:divBdr>
                <w:top w:val="none" w:sz="0" w:space="0" w:color="auto"/>
                <w:left w:val="none" w:sz="0" w:space="0" w:color="auto"/>
                <w:bottom w:val="none" w:sz="0" w:space="0" w:color="auto"/>
                <w:right w:val="none" w:sz="0" w:space="0" w:color="auto"/>
              </w:divBdr>
            </w:div>
            <w:div w:id="643586745">
              <w:marLeft w:val="0"/>
              <w:marRight w:val="0"/>
              <w:marTop w:val="0"/>
              <w:marBottom w:val="0"/>
              <w:divBdr>
                <w:top w:val="none" w:sz="0" w:space="0" w:color="auto"/>
                <w:left w:val="none" w:sz="0" w:space="0" w:color="auto"/>
                <w:bottom w:val="none" w:sz="0" w:space="0" w:color="auto"/>
                <w:right w:val="none" w:sz="0" w:space="0" w:color="auto"/>
              </w:divBdr>
            </w:div>
            <w:div w:id="293101209">
              <w:marLeft w:val="0"/>
              <w:marRight w:val="0"/>
              <w:marTop w:val="0"/>
              <w:marBottom w:val="0"/>
              <w:divBdr>
                <w:top w:val="none" w:sz="0" w:space="0" w:color="auto"/>
                <w:left w:val="none" w:sz="0" w:space="0" w:color="auto"/>
                <w:bottom w:val="none" w:sz="0" w:space="0" w:color="auto"/>
                <w:right w:val="none" w:sz="0" w:space="0" w:color="auto"/>
              </w:divBdr>
            </w:div>
            <w:div w:id="1212616886">
              <w:marLeft w:val="0"/>
              <w:marRight w:val="0"/>
              <w:marTop w:val="0"/>
              <w:marBottom w:val="0"/>
              <w:divBdr>
                <w:top w:val="none" w:sz="0" w:space="0" w:color="auto"/>
                <w:left w:val="none" w:sz="0" w:space="0" w:color="auto"/>
                <w:bottom w:val="none" w:sz="0" w:space="0" w:color="auto"/>
                <w:right w:val="none" w:sz="0" w:space="0" w:color="auto"/>
              </w:divBdr>
            </w:div>
            <w:div w:id="306860142">
              <w:marLeft w:val="0"/>
              <w:marRight w:val="0"/>
              <w:marTop w:val="0"/>
              <w:marBottom w:val="0"/>
              <w:divBdr>
                <w:top w:val="none" w:sz="0" w:space="0" w:color="auto"/>
                <w:left w:val="none" w:sz="0" w:space="0" w:color="auto"/>
                <w:bottom w:val="none" w:sz="0" w:space="0" w:color="auto"/>
                <w:right w:val="none" w:sz="0" w:space="0" w:color="auto"/>
              </w:divBdr>
            </w:div>
            <w:div w:id="692266442">
              <w:marLeft w:val="0"/>
              <w:marRight w:val="0"/>
              <w:marTop w:val="0"/>
              <w:marBottom w:val="0"/>
              <w:divBdr>
                <w:top w:val="none" w:sz="0" w:space="0" w:color="auto"/>
                <w:left w:val="none" w:sz="0" w:space="0" w:color="auto"/>
                <w:bottom w:val="none" w:sz="0" w:space="0" w:color="auto"/>
                <w:right w:val="none" w:sz="0" w:space="0" w:color="auto"/>
              </w:divBdr>
            </w:div>
            <w:div w:id="936253140">
              <w:marLeft w:val="0"/>
              <w:marRight w:val="0"/>
              <w:marTop w:val="0"/>
              <w:marBottom w:val="0"/>
              <w:divBdr>
                <w:top w:val="none" w:sz="0" w:space="0" w:color="auto"/>
                <w:left w:val="none" w:sz="0" w:space="0" w:color="auto"/>
                <w:bottom w:val="none" w:sz="0" w:space="0" w:color="auto"/>
                <w:right w:val="none" w:sz="0" w:space="0" w:color="auto"/>
              </w:divBdr>
            </w:div>
            <w:div w:id="1073697557">
              <w:marLeft w:val="0"/>
              <w:marRight w:val="0"/>
              <w:marTop w:val="0"/>
              <w:marBottom w:val="0"/>
              <w:divBdr>
                <w:top w:val="none" w:sz="0" w:space="0" w:color="auto"/>
                <w:left w:val="none" w:sz="0" w:space="0" w:color="auto"/>
                <w:bottom w:val="none" w:sz="0" w:space="0" w:color="auto"/>
                <w:right w:val="none" w:sz="0" w:space="0" w:color="auto"/>
              </w:divBdr>
            </w:div>
            <w:div w:id="2114128232">
              <w:marLeft w:val="0"/>
              <w:marRight w:val="0"/>
              <w:marTop w:val="0"/>
              <w:marBottom w:val="0"/>
              <w:divBdr>
                <w:top w:val="none" w:sz="0" w:space="0" w:color="auto"/>
                <w:left w:val="none" w:sz="0" w:space="0" w:color="auto"/>
                <w:bottom w:val="none" w:sz="0" w:space="0" w:color="auto"/>
                <w:right w:val="none" w:sz="0" w:space="0" w:color="auto"/>
              </w:divBdr>
            </w:div>
            <w:div w:id="1382362997">
              <w:marLeft w:val="0"/>
              <w:marRight w:val="0"/>
              <w:marTop w:val="0"/>
              <w:marBottom w:val="0"/>
              <w:divBdr>
                <w:top w:val="none" w:sz="0" w:space="0" w:color="auto"/>
                <w:left w:val="none" w:sz="0" w:space="0" w:color="auto"/>
                <w:bottom w:val="none" w:sz="0" w:space="0" w:color="auto"/>
                <w:right w:val="none" w:sz="0" w:space="0" w:color="auto"/>
              </w:divBdr>
            </w:div>
            <w:div w:id="951013626">
              <w:marLeft w:val="0"/>
              <w:marRight w:val="0"/>
              <w:marTop w:val="0"/>
              <w:marBottom w:val="0"/>
              <w:divBdr>
                <w:top w:val="none" w:sz="0" w:space="0" w:color="auto"/>
                <w:left w:val="none" w:sz="0" w:space="0" w:color="auto"/>
                <w:bottom w:val="none" w:sz="0" w:space="0" w:color="auto"/>
                <w:right w:val="none" w:sz="0" w:space="0" w:color="auto"/>
              </w:divBdr>
            </w:div>
            <w:div w:id="606813770">
              <w:marLeft w:val="0"/>
              <w:marRight w:val="0"/>
              <w:marTop w:val="0"/>
              <w:marBottom w:val="0"/>
              <w:divBdr>
                <w:top w:val="none" w:sz="0" w:space="0" w:color="auto"/>
                <w:left w:val="none" w:sz="0" w:space="0" w:color="auto"/>
                <w:bottom w:val="none" w:sz="0" w:space="0" w:color="auto"/>
                <w:right w:val="none" w:sz="0" w:space="0" w:color="auto"/>
              </w:divBdr>
            </w:div>
            <w:div w:id="870915302">
              <w:marLeft w:val="0"/>
              <w:marRight w:val="0"/>
              <w:marTop w:val="0"/>
              <w:marBottom w:val="0"/>
              <w:divBdr>
                <w:top w:val="none" w:sz="0" w:space="0" w:color="auto"/>
                <w:left w:val="none" w:sz="0" w:space="0" w:color="auto"/>
                <w:bottom w:val="none" w:sz="0" w:space="0" w:color="auto"/>
                <w:right w:val="none" w:sz="0" w:space="0" w:color="auto"/>
              </w:divBdr>
            </w:div>
            <w:div w:id="991760703">
              <w:marLeft w:val="0"/>
              <w:marRight w:val="0"/>
              <w:marTop w:val="0"/>
              <w:marBottom w:val="0"/>
              <w:divBdr>
                <w:top w:val="none" w:sz="0" w:space="0" w:color="auto"/>
                <w:left w:val="none" w:sz="0" w:space="0" w:color="auto"/>
                <w:bottom w:val="none" w:sz="0" w:space="0" w:color="auto"/>
                <w:right w:val="none" w:sz="0" w:space="0" w:color="auto"/>
              </w:divBdr>
            </w:div>
            <w:div w:id="667831050">
              <w:marLeft w:val="0"/>
              <w:marRight w:val="0"/>
              <w:marTop w:val="0"/>
              <w:marBottom w:val="0"/>
              <w:divBdr>
                <w:top w:val="none" w:sz="0" w:space="0" w:color="auto"/>
                <w:left w:val="none" w:sz="0" w:space="0" w:color="auto"/>
                <w:bottom w:val="none" w:sz="0" w:space="0" w:color="auto"/>
                <w:right w:val="none" w:sz="0" w:space="0" w:color="auto"/>
              </w:divBdr>
            </w:div>
            <w:div w:id="1415667494">
              <w:marLeft w:val="0"/>
              <w:marRight w:val="0"/>
              <w:marTop w:val="0"/>
              <w:marBottom w:val="0"/>
              <w:divBdr>
                <w:top w:val="none" w:sz="0" w:space="0" w:color="auto"/>
                <w:left w:val="none" w:sz="0" w:space="0" w:color="auto"/>
                <w:bottom w:val="none" w:sz="0" w:space="0" w:color="auto"/>
                <w:right w:val="none" w:sz="0" w:space="0" w:color="auto"/>
              </w:divBdr>
            </w:div>
            <w:div w:id="1691293548">
              <w:marLeft w:val="0"/>
              <w:marRight w:val="0"/>
              <w:marTop w:val="0"/>
              <w:marBottom w:val="0"/>
              <w:divBdr>
                <w:top w:val="none" w:sz="0" w:space="0" w:color="auto"/>
                <w:left w:val="none" w:sz="0" w:space="0" w:color="auto"/>
                <w:bottom w:val="none" w:sz="0" w:space="0" w:color="auto"/>
                <w:right w:val="none" w:sz="0" w:space="0" w:color="auto"/>
              </w:divBdr>
            </w:div>
            <w:div w:id="652293646">
              <w:marLeft w:val="0"/>
              <w:marRight w:val="0"/>
              <w:marTop w:val="0"/>
              <w:marBottom w:val="0"/>
              <w:divBdr>
                <w:top w:val="none" w:sz="0" w:space="0" w:color="auto"/>
                <w:left w:val="none" w:sz="0" w:space="0" w:color="auto"/>
                <w:bottom w:val="none" w:sz="0" w:space="0" w:color="auto"/>
                <w:right w:val="none" w:sz="0" w:space="0" w:color="auto"/>
              </w:divBdr>
            </w:div>
            <w:div w:id="1024091392">
              <w:marLeft w:val="0"/>
              <w:marRight w:val="0"/>
              <w:marTop w:val="0"/>
              <w:marBottom w:val="0"/>
              <w:divBdr>
                <w:top w:val="none" w:sz="0" w:space="0" w:color="auto"/>
                <w:left w:val="none" w:sz="0" w:space="0" w:color="auto"/>
                <w:bottom w:val="none" w:sz="0" w:space="0" w:color="auto"/>
                <w:right w:val="none" w:sz="0" w:space="0" w:color="auto"/>
              </w:divBdr>
            </w:div>
            <w:div w:id="1253124877">
              <w:marLeft w:val="0"/>
              <w:marRight w:val="0"/>
              <w:marTop w:val="0"/>
              <w:marBottom w:val="0"/>
              <w:divBdr>
                <w:top w:val="none" w:sz="0" w:space="0" w:color="auto"/>
                <w:left w:val="none" w:sz="0" w:space="0" w:color="auto"/>
                <w:bottom w:val="none" w:sz="0" w:space="0" w:color="auto"/>
                <w:right w:val="none" w:sz="0" w:space="0" w:color="auto"/>
              </w:divBdr>
            </w:div>
            <w:div w:id="733890053">
              <w:marLeft w:val="0"/>
              <w:marRight w:val="0"/>
              <w:marTop w:val="0"/>
              <w:marBottom w:val="0"/>
              <w:divBdr>
                <w:top w:val="none" w:sz="0" w:space="0" w:color="auto"/>
                <w:left w:val="none" w:sz="0" w:space="0" w:color="auto"/>
                <w:bottom w:val="none" w:sz="0" w:space="0" w:color="auto"/>
                <w:right w:val="none" w:sz="0" w:space="0" w:color="auto"/>
              </w:divBdr>
            </w:div>
            <w:div w:id="1012222288">
              <w:marLeft w:val="0"/>
              <w:marRight w:val="0"/>
              <w:marTop w:val="0"/>
              <w:marBottom w:val="0"/>
              <w:divBdr>
                <w:top w:val="none" w:sz="0" w:space="0" w:color="auto"/>
                <w:left w:val="none" w:sz="0" w:space="0" w:color="auto"/>
                <w:bottom w:val="none" w:sz="0" w:space="0" w:color="auto"/>
                <w:right w:val="none" w:sz="0" w:space="0" w:color="auto"/>
              </w:divBdr>
            </w:div>
            <w:div w:id="263155852">
              <w:marLeft w:val="0"/>
              <w:marRight w:val="0"/>
              <w:marTop w:val="0"/>
              <w:marBottom w:val="0"/>
              <w:divBdr>
                <w:top w:val="none" w:sz="0" w:space="0" w:color="auto"/>
                <w:left w:val="none" w:sz="0" w:space="0" w:color="auto"/>
                <w:bottom w:val="none" w:sz="0" w:space="0" w:color="auto"/>
                <w:right w:val="none" w:sz="0" w:space="0" w:color="auto"/>
              </w:divBdr>
            </w:div>
            <w:div w:id="1490487523">
              <w:marLeft w:val="0"/>
              <w:marRight w:val="0"/>
              <w:marTop w:val="0"/>
              <w:marBottom w:val="0"/>
              <w:divBdr>
                <w:top w:val="none" w:sz="0" w:space="0" w:color="auto"/>
                <w:left w:val="none" w:sz="0" w:space="0" w:color="auto"/>
                <w:bottom w:val="none" w:sz="0" w:space="0" w:color="auto"/>
                <w:right w:val="none" w:sz="0" w:space="0" w:color="auto"/>
              </w:divBdr>
            </w:div>
            <w:div w:id="1734618791">
              <w:marLeft w:val="0"/>
              <w:marRight w:val="0"/>
              <w:marTop w:val="0"/>
              <w:marBottom w:val="0"/>
              <w:divBdr>
                <w:top w:val="none" w:sz="0" w:space="0" w:color="auto"/>
                <w:left w:val="none" w:sz="0" w:space="0" w:color="auto"/>
                <w:bottom w:val="none" w:sz="0" w:space="0" w:color="auto"/>
                <w:right w:val="none" w:sz="0" w:space="0" w:color="auto"/>
              </w:divBdr>
            </w:div>
            <w:div w:id="1363168822">
              <w:marLeft w:val="0"/>
              <w:marRight w:val="0"/>
              <w:marTop w:val="0"/>
              <w:marBottom w:val="0"/>
              <w:divBdr>
                <w:top w:val="none" w:sz="0" w:space="0" w:color="auto"/>
                <w:left w:val="none" w:sz="0" w:space="0" w:color="auto"/>
                <w:bottom w:val="none" w:sz="0" w:space="0" w:color="auto"/>
                <w:right w:val="none" w:sz="0" w:space="0" w:color="auto"/>
              </w:divBdr>
            </w:div>
            <w:div w:id="226261285">
              <w:marLeft w:val="0"/>
              <w:marRight w:val="0"/>
              <w:marTop w:val="0"/>
              <w:marBottom w:val="0"/>
              <w:divBdr>
                <w:top w:val="none" w:sz="0" w:space="0" w:color="auto"/>
                <w:left w:val="none" w:sz="0" w:space="0" w:color="auto"/>
                <w:bottom w:val="none" w:sz="0" w:space="0" w:color="auto"/>
                <w:right w:val="none" w:sz="0" w:space="0" w:color="auto"/>
              </w:divBdr>
            </w:div>
            <w:div w:id="1017002543">
              <w:marLeft w:val="0"/>
              <w:marRight w:val="0"/>
              <w:marTop w:val="0"/>
              <w:marBottom w:val="0"/>
              <w:divBdr>
                <w:top w:val="none" w:sz="0" w:space="0" w:color="auto"/>
                <w:left w:val="none" w:sz="0" w:space="0" w:color="auto"/>
                <w:bottom w:val="none" w:sz="0" w:space="0" w:color="auto"/>
                <w:right w:val="none" w:sz="0" w:space="0" w:color="auto"/>
              </w:divBdr>
            </w:div>
            <w:div w:id="1166746331">
              <w:marLeft w:val="0"/>
              <w:marRight w:val="0"/>
              <w:marTop w:val="0"/>
              <w:marBottom w:val="0"/>
              <w:divBdr>
                <w:top w:val="none" w:sz="0" w:space="0" w:color="auto"/>
                <w:left w:val="none" w:sz="0" w:space="0" w:color="auto"/>
                <w:bottom w:val="none" w:sz="0" w:space="0" w:color="auto"/>
                <w:right w:val="none" w:sz="0" w:space="0" w:color="auto"/>
              </w:divBdr>
            </w:div>
            <w:div w:id="1120493301">
              <w:marLeft w:val="0"/>
              <w:marRight w:val="0"/>
              <w:marTop w:val="0"/>
              <w:marBottom w:val="0"/>
              <w:divBdr>
                <w:top w:val="none" w:sz="0" w:space="0" w:color="auto"/>
                <w:left w:val="none" w:sz="0" w:space="0" w:color="auto"/>
                <w:bottom w:val="none" w:sz="0" w:space="0" w:color="auto"/>
                <w:right w:val="none" w:sz="0" w:space="0" w:color="auto"/>
              </w:divBdr>
            </w:div>
            <w:div w:id="1890417338">
              <w:marLeft w:val="0"/>
              <w:marRight w:val="0"/>
              <w:marTop w:val="0"/>
              <w:marBottom w:val="0"/>
              <w:divBdr>
                <w:top w:val="none" w:sz="0" w:space="0" w:color="auto"/>
                <w:left w:val="none" w:sz="0" w:space="0" w:color="auto"/>
                <w:bottom w:val="none" w:sz="0" w:space="0" w:color="auto"/>
                <w:right w:val="none" w:sz="0" w:space="0" w:color="auto"/>
              </w:divBdr>
            </w:div>
            <w:div w:id="1373191873">
              <w:marLeft w:val="0"/>
              <w:marRight w:val="0"/>
              <w:marTop w:val="0"/>
              <w:marBottom w:val="0"/>
              <w:divBdr>
                <w:top w:val="none" w:sz="0" w:space="0" w:color="auto"/>
                <w:left w:val="none" w:sz="0" w:space="0" w:color="auto"/>
                <w:bottom w:val="none" w:sz="0" w:space="0" w:color="auto"/>
                <w:right w:val="none" w:sz="0" w:space="0" w:color="auto"/>
              </w:divBdr>
            </w:div>
            <w:div w:id="52046837">
              <w:marLeft w:val="0"/>
              <w:marRight w:val="0"/>
              <w:marTop w:val="0"/>
              <w:marBottom w:val="0"/>
              <w:divBdr>
                <w:top w:val="none" w:sz="0" w:space="0" w:color="auto"/>
                <w:left w:val="none" w:sz="0" w:space="0" w:color="auto"/>
                <w:bottom w:val="none" w:sz="0" w:space="0" w:color="auto"/>
                <w:right w:val="none" w:sz="0" w:space="0" w:color="auto"/>
              </w:divBdr>
            </w:div>
            <w:div w:id="1723749492">
              <w:marLeft w:val="0"/>
              <w:marRight w:val="0"/>
              <w:marTop w:val="0"/>
              <w:marBottom w:val="0"/>
              <w:divBdr>
                <w:top w:val="none" w:sz="0" w:space="0" w:color="auto"/>
                <w:left w:val="none" w:sz="0" w:space="0" w:color="auto"/>
                <w:bottom w:val="none" w:sz="0" w:space="0" w:color="auto"/>
                <w:right w:val="none" w:sz="0" w:space="0" w:color="auto"/>
              </w:divBdr>
            </w:div>
            <w:div w:id="1967155098">
              <w:marLeft w:val="0"/>
              <w:marRight w:val="0"/>
              <w:marTop w:val="0"/>
              <w:marBottom w:val="0"/>
              <w:divBdr>
                <w:top w:val="none" w:sz="0" w:space="0" w:color="auto"/>
                <w:left w:val="none" w:sz="0" w:space="0" w:color="auto"/>
                <w:bottom w:val="none" w:sz="0" w:space="0" w:color="auto"/>
                <w:right w:val="none" w:sz="0" w:space="0" w:color="auto"/>
              </w:divBdr>
            </w:div>
            <w:div w:id="518130670">
              <w:marLeft w:val="0"/>
              <w:marRight w:val="0"/>
              <w:marTop w:val="0"/>
              <w:marBottom w:val="0"/>
              <w:divBdr>
                <w:top w:val="none" w:sz="0" w:space="0" w:color="auto"/>
                <w:left w:val="none" w:sz="0" w:space="0" w:color="auto"/>
                <w:bottom w:val="none" w:sz="0" w:space="0" w:color="auto"/>
                <w:right w:val="none" w:sz="0" w:space="0" w:color="auto"/>
              </w:divBdr>
            </w:div>
            <w:div w:id="749237027">
              <w:marLeft w:val="0"/>
              <w:marRight w:val="0"/>
              <w:marTop w:val="0"/>
              <w:marBottom w:val="0"/>
              <w:divBdr>
                <w:top w:val="none" w:sz="0" w:space="0" w:color="auto"/>
                <w:left w:val="none" w:sz="0" w:space="0" w:color="auto"/>
                <w:bottom w:val="none" w:sz="0" w:space="0" w:color="auto"/>
                <w:right w:val="none" w:sz="0" w:space="0" w:color="auto"/>
              </w:divBdr>
            </w:div>
            <w:div w:id="1128356282">
              <w:marLeft w:val="0"/>
              <w:marRight w:val="0"/>
              <w:marTop w:val="0"/>
              <w:marBottom w:val="0"/>
              <w:divBdr>
                <w:top w:val="none" w:sz="0" w:space="0" w:color="auto"/>
                <w:left w:val="none" w:sz="0" w:space="0" w:color="auto"/>
                <w:bottom w:val="none" w:sz="0" w:space="0" w:color="auto"/>
                <w:right w:val="none" w:sz="0" w:space="0" w:color="auto"/>
              </w:divBdr>
            </w:div>
            <w:div w:id="1598368380">
              <w:marLeft w:val="0"/>
              <w:marRight w:val="0"/>
              <w:marTop w:val="0"/>
              <w:marBottom w:val="0"/>
              <w:divBdr>
                <w:top w:val="none" w:sz="0" w:space="0" w:color="auto"/>
                <w:left w:val="none" w:sz="0" w:space="0" w:color="auto"/>
                <w:bottom w:val="none" w:sz="0" w:space="0" w:color="auto"/>
                <w:right w:val="none" w:sz="0" w:space="0" w:color="auto"/>
              </w:divBdr>
            </w:div>
            <w:div w:id="1592162558">
              <w:marLeft w:val="0"/>
              <w:marRight w:val="0"/>
              <w:marTop w:val="0"/>
              <w:marBottom w:val="0"/>
              <w:divBdr>
                <w:top w:val="none" w:sz="0" w:space="0" w:color="auto"/>
                <w:left w:val="none" w:sz="0" w:space="0" w:color="auto"/>
                <w:bottom w:val="none" w:sz="0" w:space="0" w:color="auto"/>
                <w:right w:val="none" w:sz="0" w:space="0" w:color="auto"/>
              </w:divBdr>
            </w:div>
            <w:div w:id="1359889461">
              <w:marLeft w:val="0"/>
              <w:marRight w:val="0"/>
              <w:marTop w:val="0"/>
              <w:marBottom w:val="0"/>
              <w:divBdr>
                <w:top w:val="none" w:sz="0" w:space="0" w:color="auto"/>
                <w:left w:val="none" w:sz="0" w:space="0" w:color="auto"/>
                <w:bottom w:val="none" w:sz="0" w:space="0" w:color="auto"/>
                <w:right w:val="none" w:sz="0" w:space="0" w:color="auto"/>
              </w:divBdr>
            </w:div>
            <w:div w:id="1263534726">
              <w:marLeft w:val="0"/>
              <w:marRight w:val="0"/>
              <w:marTop w:val="0"/>
              <w:marBottom w:val="0"/>
              <w:divBdr>
                <w:top w:val="none" w:sz="0" w:space="0" w:color="auto"/>
                <w:left w:val="none" w:sz="0" w:space="0" w:color="auto"/>
                <w:bottom w:val="none" w:sz="0" w:space="0" w:color="auto"/>
                <w:right w:val="none" w:sz="0" w:space="0" w:color="auto"/>
              </w:divBdr>
            </w:div>
            <w:div w:id="1406997640">
              <w:marLeft w:val="0"/>
              <w:marRight w:val="0"/>
              <w:marTop w:val="0"/>
              <w:marBottom w:val="0"/>
              <w:divBdr>
                <w:top w:val="none" w:sz="0" w:space="0" w:color="auto"/>
                <w:left w:val="none" w:sz="0" w:space="0" w:color="auto"/>
                <w:bottom w:val="none" w:sz="0" w:space="0" w:color="auto"/>
                <w:right w:val="none" w:sz="0" w:space="0" w:color="auto"/>
              </w:divBdr>
            </w:div>
            <w:div w:id="927809847">
              <w:marLeft w:val="0"/>
              <w:marRight w:val="0"/>
              <w:marTop w:val="0"/>
              <w:marBottom w:val="0"/>
              <w:divBdr>
                <w:top w:val="none" w:sz="0" w:space="0" w:color="auto"/>
                <w:left w:val="none" w:sz="0" w:space="0" w:color="auto"/>
                <w:bottom w:val="none" w:sz="0" w:space="0" w:color="auto"/>
                <w:right w:val="none" w:sz="0" w:space="0" w:color="auto"/>
              </w:divBdr>
            </w:div>
            <w:div w:id="1724475973">
              <w:marLeft w:val="0"/>
              <w:marRight w:val="0"/>
              <w:marTop w:val="0"/>
              <w:marBottom w:val="0"/>
              <w:divBdr>
                <w:top w:val="none" w:sz="0" w:space="0" w:color="auto"/>
                <w:left w:val="none" w:sz="0" w:space="0" w:color="auto"/>
                <w:bottom w:val="none" w:sz="0" w:space="0" w:color="auto"/>
                <w:right w:val="none" w:sz="0" w:space="0" w:color="auto"/>
              </w:divBdr>
            </w:div>
            <w:div w:id="2034261424">
              <w:marLeft w:val="0"/>
              <w:marRight w:val="0"/>
              <w:marTop w:val="0"/>
              <w:marBottom w:val="0"/>
              <w:divBdr>
                <w:top w:val="none" w:sz="0" w:space="0" w:color="auto"/>
                <w:left w:val="none" w:sz="0" w:space="0" w:color="auto"/>
                <w:bottom w:val="none" w:sz="0" w:space="0" w:color="auto"/>
                <w:right w:val="none" w:sz="0" w:space="0" w:color="auto"/>
              </w:divBdr>
            </w:div>
            <w:div w:id="1435370366">
              <w:marLeft w:val="0"/>
              <w:marRight w:val="0"/>
              <w:marTop w:val="0"/>
              <w:marBottom w:val="0"/>
              <w:divBdr>
                <w:top w:val="none" w:sz="0" w:space="0" w:color="auto"/>
                <w:left w:val="none" w:sz="0" w:space="0" w:color="auto"/>
                <w:bottom w:val="none" w:sz="0" w:space="0" w:color="auto"/>
                <w:right w:val="none" w:sz="0" w:space="0" w:color="auto"/>
              </w:divBdr>
            </w:div>
            <w:div w:id="293367856">
              <w:marLeft w:val="0"/>
              <w:marRight w:val="0"/>
              <w:marTop w:val="0"/>
              <w:marBottom w:val="0"/>
              <w:divBdr>
                <w:top w:val="none" w:sz="0" w:space="0" w:color="auto"/>
                <w:left w:val="none" w:sz="0" w:space="0" w:color="auto"/>
                <w:bottom w:val="none" w:sz="0" w:space="0" w:color="auto"/>
                <w:right w:val="none" w:sz="0" w:space="0" w:color="auto"/>
              </w:divBdr>
            </w:div>
            <w:div w:id="182518831">
              <w:marLeft w:val="0"/>
              <w:marRight w:val="0"/>
              <w:marTop w:val="0"/>
              <w:marBottom w:val="0"/>
              <w:divBdr>
                <w:top w:val="none" w:sz="0" w:space="0" w:color="auto"/>
                <w:left w:val="none" w:sz="0" w:space="0" w:color="auto"/>
                <w:bottom w:val="none" w:sz="0" w:space="0" w:color="auto"/>
                <w:right w:val="none" w:sz="0" w:space="0" w:color="auto"/>
              </w:divBdr>
            </w:div>
            <w:div w:id="344212105">
              <w:marLeft w:val="0"/>
              <w:marRight w:val="0"/>
              <w:marTop w:val="0"/>
              <w:marBottom w:val="0"/>
              <w:divBdr>
                <w:top w:val="none" w:sz="0" w:space="0" w:color="auto"/>
                <w:left w:val="none" w:sz="0" w:space="0" w:color="auto"/>
                <w:bottom w:val="none" w:sz="0" w:space="0" w:color="auto"/>
                <w:right w:val="none" w:sz="0" w:space="0" w:color="auto"/>
              </w:divBdr>
            </w:div>
            <w:div w:id="180123447">
              <w:marLeft w:val="0"/>
              <w:marRight w:val="0"/>
              <w:marTop w:val="0"/>
              <w:marBottom w:val="0"/>
              <w:divBdr>
                <w:top w:val="none" w:sz="0" w:space="0" w:color="auto"/>
                <w:left w:val="none" w:sz="0" w:space="0" w:color="auto"/>
                <w:bottom w:val="none" w:sz="0" w:space="0" w:color="auto"/>
                <w:right w:val="none" w:sz="0" w:space="0" w:color="auto"/>
              </w:divBdr>
            </w:div>
            <w:div w:id="800878775">
              <w:marLeft w:val="0"/>
              <w:marRight w:val="0"/>
              <w:marTop w:val="0"/>
              <w:marBottom w:val="0"/>
              <w:divBdr>
                <w:top w:val="none" w:sz="0" w:space="0" w:color="auto"/>
                <w:left w:val="none" w:sz="0" w:space="0" w:color="auto"/>
                <w:bottom w:val="none" w:sz="0" w:space="0" w:color="auto"/>
                <w:right w:val="none" w:sz="0" w:space="0" w:color="auto"/>
              </w:divBdr>
            </w:div>
            <w:div w:id="914508714">
              <w:marLeft w:val="0"/>
              <w:marRight w:val="0"/>
              <w:marTop w:val="0"/>
              <w:marBottom w:val="0"/>
              <w:divBdr>
                <w:top w:val="none" w:sz="0" w:space="0" w:color="auto"/>
                <w:left w:val="none" w:sz="0" w:space="0" w:color="auto"/>
                <w:bottom w:val="none" w:sz="0" w:space="0" w:color="auto"/>
                <w:right w:val="none" w:sz="0" w:space="0" w:color="auto"/>
              </w:divBdr>
            </w:div>
            <w:div w:id="1661537692">
              <w:marLeft w:val="0"/>
              <w:marRight w:val="0"/>
              <w:marTop w:val="0"/>
              <w:marBottom w:val="0"/>
              <w:divBdr>
                <w:top w:val="none" w:sz="0" w:space="0" w:color="auto"/>
                <w:left w:val="none" w:sz="0" w:space="0" w:color="auto"/>
                <w:bottom w:val="none" w:sz="0" w:space="0" w:color="auto"/>
                <w:right w:val="none" w:sz="0" w:space="0" w:color="auto"/>
              </w:divBdr>
            </w:div>
            <w:div w:id="411851543">
              <w:marLeft w:val="0"/>
              <w:marRight w:val="0"/>
              <w:marTop w:val="0"/>
              <w:marBottom w:val="0"/>
              <w:divBdr>
                <w:top w:val="none" w:sz="0" w:space="0" w:color="auto"/>
                <w:left w:val="none" w:sz="0" w:space="0" w:color="auto"/>
                <w:bottom w:val="none" w:sz="0" w:space="0" w:color="auto"/>
                <w:right w:val="none" w:sz="0" w:space="0" w:color="auto"/>
              </w:divBdr>
            </w:div>
            <w:div w:id="797726876">
              <w:marLeft w:val="0"/>
              <w:marRight w:val="0"/>
              <w:marTop w:val="0"/>
              <w:marBottom w:val="0"/>
              <w:divBdr>
                <w:top w:val="none" w:sz="0" w:space="0" w:color="auto"/>
                <w:left w:val="none" w:sz="0" w:space="0" w:color="auto"/>
                <w:bottom w:val="none" w:sz="0" w:space="0" w:color="auto"/>
                <w:right w:val="none" w:sz="0" w:space="0" w:color="auto"/>
              </w:divBdr>
            </w:div>
            <w:div w:id="1757902737">
              <w:marLeft w:val="0"/>
              <w:marRight w:val="0"/>
              <w:marTop w:val="0"/>
              <w:marBottom w:val="0"/>
              <w:divBdr>
                <w:top w:val="none" w:sz="0" w:space="0" w:color="auto"/>
                <w:left w:val="none" w:sz="0" w:space="0" w:color="auto"/>
                <w:bottom w:val="none" w:sz="0" w:space="0" w:color="auto"/>
                <w:right w:val="none" w:sz="0" w:space="0" w:color="auto"/>
              </w:divBdr>
            </w:div>
            <w:div w:id="439764662">
              <w:marLeft w:val="0"/>
              <w:marRight w:val="0"/>
              <w:marTop w:val="0"/>
              <w:marBottom w:val="0"/>
              <w:divBdr>
                <w:top w:val="none" w:sz="0" w:space="0" w:color="auto"/>
                <w:left w:val="none" w:sz="0" w:space="0" w:color="auto"/>
                <w:bottom w:val="none" w:sz="0" w:space="0" w:color="auto"/>
                <w:right w:val="none" w:sz="0" w:space="0" w:color="auto"/>
              </w:divBdr>
            </w:div>
            <w:div w:id="1643584942">
              <w:marLeft w:val="0"/>
              <w:marRight w:val="0"/>
              <w:marTop w:val="0"/>
              <w:marBottom w:val="0"/>
              <w:divBdr>
                <w:top w:val="none" w:sz="0" w:space="0" w:color="auto"/>
                <w:left w:val="none" w:sz="0" w:space="0" w:color="auto"/>
                <w:bottom w:val="none" w:sz="0" w:space="0" w:color="auto"/>
                <w:right w:val="none" w:sz="0" w:space="0" w:color="auto"/>
              </w:divBdr>
            </w:div>
            <w:div w:id="787822057">
              <w:marLeft w:val="0"/>
              <w:marRight w:val="0"/>
              <w:marTop w:val="0"/>
              <w:marBottom w:val="0"/>
              <w:divBdr>
                <w:top w:val="none" w:sz="0" w:space="0" w:color="auto"/>
                <w:left w:val="none" w:sz="0" w:space="0" w:color="auto"/>
                <w:bottom w:val="none" w:sz="0" w:space="0" w:color="auto"/>
                <w:right w:val="none" w:sz="0" w:space="0" w:color="auto"/>
              </w:divBdr>
            </w:div>
            <w:div w:id="1437555506">
              <w:marLeft w:val="0"/>
              <w:marRight w:val="0"/>
              <w:marTop w:val="0"/>
              <w:marBottom w:val="0"/>
              <w:divBdr>
                <w:top w:val="none" w:sz="0" w:space="0" w:color="auto"/>
                <w:left w:val="none" w:sz="0" w:space="0" w:color="auto"/>
                <w:bottom w:val="none" w:sz="0" w:space="0" w:color="auto"/>
                <w:right w:val="none" w:sz="0" w:space="0" w:color="auto"/>
              </w:divBdr>
            </w:div>
            <w:div w:id="934359348">
              <w:marLeft w:val="0"/>
              <w:marRight w:val="0"/>
              <w:marTop w:val="0"/>
              <w:marBottom w:val="0"/>
              <w:divBdr>
                <w:top w:val="none" w:sz="0" w:space="0" w:color="auto"/>
                <w:left w:val="none" w:sz="0" w:space="0" w:color="auto"/>
                <w:bottom w:val="none" w:sz="0" w:space="0" w:color="auto"/>
                <w:right w:val="none" w:sz="0" w:space="0" w:color="auto"/>
              </w:divBdr>
            </w:div>
            <w:div w:id="955214202">
              <w:marLeft w:val="0"/>
              <w:marRight w:val="0"/>
              <w:marTop w:val="0"/>
              <w:marBottom w:val="0"/>
              <w:divBdr>
                <w:top w:val="none" w:sz="0" w:space="0" w:color="auto"/>
                <w:left w:val="none" w:sz="0" w:space="0" w:color="auto"/>
                <w:bottom w:val="none" w:sz="0" w:space="0" w:color="auto"/>
                <w:right w:val="none" w:sz="0" w:space="0" w:color="auto"/>
              </w:divBdr>
            </w:div>
            <w:div w:id="56361348">
              <w:marLeft w:val="0"/>
              <w:marRight w:val="0"/>
              <w:marTop w:val="0"/>
              <w:marBottom w:val="0"/>
              <w:divBdr>
                <w:top w:val="none" w:sz="0" w:space="0" w:color="auto"/>
                <w:left w:val="none" w:sz="0" w:space="0" w:color="auto"/>
                <w:bottom w:val="none" w:sz="0" w:space="0" w:color="auto"/>
                <w:right w:val="none" w:sz="0" w:space="0" w:color="auto"/>
              </w:divBdr>
            </w:div>
            <w:div w:id="538394125">
              <w:marLeft w:val="0"/>
              <w:marRight w:val="0"/>
              <w:marTop w:val="0"/>
              <w:marBottom w:val="0"/>
              <w:divBdr>
                <w:top w:val="none" w:sz="0" w:space="0" w:color="auto"/>
                <w:left w:val="none" w:sz="0" w:space="0" w:color="auto"/>
                <w:bottom w:val="none" w:sz="0" w:space="0" w:color="auto"/>
                <w:right w:val="none" w:sz="0" w:space="0" w:color="auto"/>
              </w:divBdr>
            </w:div>
            <w:div w:id="570312471">
              <w:marLeft w:val="0"/>
              <w:marRight w:val="0"/>
              <w:marTop w:val="0"/>
              <w:marBottom w:val="0"/>
              <w:divBdr>
                <w:top w:val="none" w:sz="0" w:space="0" w:color="auto"/>
                <w:left w:val="none" w:sz="0" w:space="0" w:color="auto"/>
                <w:bottom w:val="none" w:sz="0" w:space="0" w:color="auto"/>
                <w:right w:val="none" w:sz="0" w:space="0" w:color="auto"/>
              </w:divBdr>
            </w:div>
            <w:div w:id="1350057933">
              <w:marLeft w:val="0"/>
              <w:marRight w:val="0"/>
              <w:marTop w:val="0"/>
              <w:marBottom w:val="0"/>
              <w:divBdr>
                <w:top w:val="none" w:sz="0" w:space="0" w:color="auto"/>
                <w:left w:val="none" w:sz="0" w:space="0" w:color="auto"/>
                <w:bottom w:val="none" w:sz="0" w:space="0" w:color="auto"/>
                <w:right w:val="none" w:sz="0" w:space="0" w:color="auto"/>
              </w:divBdr>
            </w:div>
            <w:div w:id="1206598639">
              <w:marLeft w:val="0"/>
              <w:marRight w:val="0"/>
              <w:marTop w:val="0"/>
              <w:marBottom w:val="0"/>
              <w:divBdr>
                <w:top w:val="none" w:sz="0" w:space="0" w:color="auto"/>
                <w:left w:val="none" w:sz="0" w:space="0" w:color="auto"/>
                <w:bottom w:val="none" w:sz="0" w:space="0" w:color="auto"/>
                <w:right w:val="none" w:sz="0" w:space="0" w:color="auto"/>
              </w:divBdr>
            </w:div>
            <w:div w:id="1449277010">
              <w:marLeft w:val="0"/>
              <w:marRight w:val="0"/>
              <w:marTop w:val="0"/>
              <w:marBottom w:val="0"/>
              <w:divBdr>
                <w:top w:val="none" w:sz="0" w:space="0" w:color="auto"/>
                <w:left w:val="none" w:sz="0" w:space="0" w:color="auto"/>
                <w:bottom w:val="none" w:sz="0" w:space="0" w:color="auto"/>
                <w:right w:val="none" w:sz="0" w:space="0" w:color="auto"/>
              </w:divBdr>
            </w:div>
            <w:div w:id="2003850250">
              <w:marLeft w:val="0"/>
              <w:marRight w:val="0"/>
              <w:marTop w:val="0"/>
              <w:marBottom w:val="0"/>
              <w:divBdr>
                <w:top w:val="none" w:sz="0" w:space="0" w:color="auto"/>
                <w:left w:val="none" w:sz="0" w:space="0" w:color="auto"/>
                <w:bottom w:val="none" w:sz="0" w:space="0" w:color="auto"/>
                <w:right w:val="none" w:sz="0" w:space="0" w:color="auto"/>
              </w:divBdr>
            </w:div>
            <w:div w:id="769014170">
              <w:marLeft w:val="0"/>
              <w:marRight w:val="0"/>
              <w:marTop w:val="0"/>
              <w:marBottom w:val="0"/>
              <w:divBdr>
                <w:top w:val="none" w:sz="0" w:space="0" w:color="auto"/>
                <w:left w:val="none" w:sz="0" w:space="0" w:color="auto"/>
                <w:bottom w:val="none" w:sz="0" w:space="0" w:color="auto"/>
                <w:right w:val="none" w:sz="0" w:space="0" w:color="auto"/>
              </w:divBdr>
            </w:div>
            <w:div w:id="1449859691">
              <w:marLeft w:val="0"/>
              <w:marRight w:val="0"/>
              <w:marTop w:val="0"/>
              <w:marBottom w:val="0"/>
              <w:divBdr>
                <w:top w:val="none" w:sz="0" w:space="0" w:color="auto"/>
                <w:left w:val="none" w:sz="0" w:space="0" w:color="auto"/>
                <w:bottom w:val="none" w:sz="0" w:space="0" w:color="auto"/>
                <w:right w:val="none" w:sz="0" w:space="0" w:color="auto"/>
              </w:divBdr>
            </w:div>
            <w:div w:id="291059276">
              <w:marLeft w:val="0"/>
              <w:marRight w:val="0"/>
              <w:marTop w:val="0"/>
              <w:marBottom w:val="0"/>
              <w:divBdr>
                <w:top w:val="none" w:sz="0" w:space="0" w:color="auto"/>
                <w:left w:val="none" w:sz="0" w:space="0" w:color="auto"/>
                <w:bottom w:val="none" w:sz="0" w:space="0" w:color="auto"/>
                <w:right w:val="none" w:sz="0" w:space="0" w:color="auto"/>
              </w:divBdr>
            </w:div>
            <w:div w:id="273288082">
              <w:marLeft w:val="0"/>
              <w:marRight w:val="0"/>
              <w:marTop w:val="0"/>
              <w:marBottom w:val="0"/>
              <w:divBdr>
                <w:top w:val="none" w:sz="0" w:space="0" w:color="auto"/>
                <w:left w:val="none" w:sz="0" w:space="0" w:color="auto"/>
                <w:bottom w:val="none" w:sz="0" w:space="0" w:color="auto"/>
                <w:right w:val="none" w:sz="0" w:space="0" w:color="auto"/>
              </w:divBdr>
            </w:div>
            <w:div w:id="1522207026">
              <w:marLeft w:val="0"/>
              <w:marRight w:val="0"/>
              <w:marTop w:val="0"/>
              <w:marBottom w:val="0"/>
              <w:divBdr>
                <w:top w:val="none" w:sz="0" w:space="0" w:color="auto"/>
                <w:left w:val="none" w:sz="0" w:space="0" w:color="auto"/>
                <w:bottom w:val="none" w:sz="0" w:space="0" w:color="auto"/>
                <w:right w:val="none" w:sz="0" w:space="0" w:color="auto"/>
              </w:divBdr>
            </w:div>
            <w:div w:id="1464225239">
              <w:marLeft w:val="0"/>
              <w:marRight w:val="0"/>
              <w:marTop w:val="0"/>
              <w:marBottom w:val="0"/>
              <w:divBdr>
                <w:top w:val="none" w:sz="0" w:space="0" w:color="auto"/>
                <w:left w:val="none" w:sz="0" w:space="0" w:color="auto"/>
                <w:bottom w:val="none" w:sz="0" w:space="0" w:color="auto"/>
                <w:right w:val="none" w:sz="0" w:space="0" w:color="auto"/>
              </w:divBdr>
            </w:div>
            <w:div w:id="1130051170">
              <w:marLeft w:val="0"/>
              <w:marRight w:val="0"/>
              <w:marTop w:val="0"/>
              <w:marBottom w:val="0"/>
              <w:divBdr>
                <w:top w:val="none" w:sz="0" w:space="0" w:color="auto"/>
                <w:left w:val="none" w:sz="0" w:space="0" w:color="auto"/>
                <w:bottom w:val="none" w:sz="0" w:space="0" w:color="auto"/>
                <w:right w:val="none" w:sz="0" w:space="0" w:color="auto"/>
              </w:divBdr>
            </w:div>
            <w:div w:id="1616255757">
              <w:marLeft w:val="0"/>
              <w:marRight w:val="0"/>
              <w:marTop w:val="0"/>
              <w:marBottom w:val="0"/>
              <w:divBdr>
                <w:top w:val="none" w:sz="0" w:space="0" w:color="auto"/>
                <w:left w:val="none" w:sz="0" w:space="0" w:color="auto"/>
                <w:bottom w:val="none" w:sz="0" w:space="0" w:color="auto"/>
                <w:right w:val="none" w:sz="0" w:space="0" w:color="auto"/>
              </w:divBdr>
            </w:div>
            <w:div w:id="1088847158">
              <w:marLeft w:val="0"/>
              <w:marRight w:val="0"/>
              <w:marTop w:val="0"/>
              <w:marBottom w:val="0"/>
              <w:divBdr>
                <w:top w:val="none" w:sz="0" w:space="0" w:color="auto"/>
                <w:left w:val="none" w:sz="0" w:space="0" w:color="auto"/>
                <w:bottom w:val="none" w:sz="0" w:space="0" w:color="auto"/>
                <w:right w:val="none" w:sz="0" w:space="0" w:color="auto"/>
              </w:divBdr>
            </w:div>
            <w:div w:id="1042437738">
              <w:marLeft w:val="0"/>
              <w:marRight w:val="0"/>
              <w:marTop w:val="0"/>
              <w:marBottom w:val="0"/>
              <w:divBdr>
                <w:top w:val="none" w:sz="0" w:space="0" w:color="auto"/>
                <w:left w:val="none" w:sz="0" w:space="0" w:color="auto"/>
                <w:bottom w:val="none" w:sz="0" w:space="0" w:color="auto"/>
                <w:right w:val="none" w:sz="0" w:space="0" w:color="auto"/>
              </w:divBdr>
            </w:div>
            <w:div w:id="1064334740">
              <w:marLeft w:val="0"/>
              <w:marRight w:val="0"/>
              <w:marTop w:val="0"/>
              <w:marBottom w:val="0"/>
              <w:divBdr>
                <w:top w:val="none" w:sz="0" w:space="0" w:color="auto"/>
                <w:left w:val="none" w:sz="0" w:space="0" w:color="auto"/>
                <w:bottom w:val="none" w:sz="0" w:space="0" w:color="auto"/>
                <w:right w:val="none" w:sz="0" w:space="0" w:color="auto"/>
              </w:divBdr>
            </w:div>
            <w:div w:id="1217275848">
              <w:marLeft w:val="0"/>
              <w:marRight w:val="0"/>
              <w:marTop w:val="0"/>
              <w:marBottom w:val="0"/>
              <w:divBdr>
                <w:top w:val="none" w:sz="0" w:space="0" w:color="auto"/>
                <w:left w:val="none" w:sz="0" w:space="0" w:color="auto"/>
                <w:bottom w:val="none" w:sz="0" w:space="0" w:color="auto"/>
                <w:right w:val="none" w:sz="0" w:space="0" w:color="auto"/>
              </w:divBdr>
            </w:div>
            <w:div w:id="1002899019">
              <w:marLeft w:val="0"/>
              <w:marRight w:val="0"/>
              <w:marTop w:val="0"/>
              <w:marBottom w:val="0"/>
              <w:divBdr>
                <w:top w:val="none" w:sz="0" w:space="0" w:color="auto"/>
                <w:left w:val="none" w:sz="0" w:space="0" w:color="auto"/>
                <w:bottom w:val="none" w:sz="0" w:space="0" w:color="auto"/>
                <w:right w:val="none" w:sz="0" w:space="0" w:color="auto"/>
              </w:divBdr>
            </w:div>
            <w:div w:id="7216453">
              <w:marLeft w:val="0"/>
              <w:marRight w:val="0"/>
              <w:marTop w:val="0"/>
              <w:marBottom w:val="0"/>
              <w:divBdr>
                <w:top w:val="none" w:sz="0" w:space="0" w:color="auto"/>
                <w:left w:val="none" w:sz="0" w:space="0" w:color="auto"/>
                <w:bottom w:val="none" w:sz="0" w:space="0" w:color="auto"/>
                <w:right w:val="none" w:sz="0" w:space="0" w:color="auto"/>
              </w:divBdr>
            </w:div>
            <w:div w:id="15429988">
              <w:marLeft w:val="0"/>
              <w:marRight w:val="0"/>
              <w:marTop w:val="0"/>
              <w:marBottom w:val="0"/>
              <w:divBdr>
                <w:top w:val="none" w:sz="0" w:space="0" w:color="auto"/>
                <w:left w:val="none" w:sz="0" w:space="0" w:color="auto"/>
                <w:bottom w:val="none" w:sz="0" w:space="0" w:color="auto"/>
                <w:right w:val="none" w:sz="0" w:space="0" w:color="auto"/>
              </w:divBdr>
            </w:div>
            <w:div w:id="794641362">
              <w:marLeft w:val="0"/>
              <w:marRight w:val="0"/>
              <w:marTop w:val="0"/>
              <w:marBottom w:val="0"/>
              <w:divBdr>
                <w:top w:val="none" w:sz="0" w:space="0" w:color="auto"/>
                <w:left w:val="none" w:sz="0" w:space="0" w:color="auto"/>
                <w:bottom w:val="none" w:sz="0" w:space="0" w:color="auto"/>
                <w:right w:val="none" w:sz="0" w:space="0" w:color="auto"/>
              </w:divBdr>
            </w:div>
            <w:div w:id="2033605642">
              <w:marLeft w:val="0"/>
              <w:marRight w:val="0"/>
              <w:marTop w:val="0"/>
              <w:marBottom w:val="0"/>
              <w:divBdr>
                <w:top w:val="none" w:sz="0" w:space="0" w:color="auto"/>
                <w:left w:val="none" w:sz="0" w:space="0" w:color="auto"/>
                <w:bottom w:val="none" w:sz="0" w:space="0" w:color="auto"/>
                <w:right w:val="none" w:sz="0" w:space="0" w:color="auto"/>
              </w:divBdr>
            </w:div>
            <w:div w:id="123356621">
              <w:marLeft w:val="0"/>
              <w:marRight w:val="0"/>
              <w:marTop w:val="0"/>
              <w:marBottom w:val="0"/>
              <w:divBdr>
                <w:top w:val="none" w:sz="0" w:space="0" w:color="auto"/>
                <w:left w:val="none" w:sz="0" w:space="0" w:color="auto"/>
                <w:bottom w:val="none" w:sz="0" w:space="0" w:color="auto"/>
                <w:right w:val="none" w:sz="0" w:space="0" w:color="auto"/>
              </w:divBdr>
            </w:div>
            <w:div w:id="1776899923">
              <w:marLeft w:val="0"/>
              <w:marRight w:val="0"/>
              <w:marTop w:val="0"/>
              <w:marBottom w:val="0"/>
              <w:divBdr>
                <w:top w:val="none" w:sz="0" w:space="0" w:color="auto"/>
                <w:left w:val="none" w:sz="0" w:space="0" w:color="auto"/>
                <w:bottom w:val="none" w:sz="0" w:space="0" w:color="auto"/>
                <w:right w:val="none" w:sz="0" w:space="0" w:color="auto"/>
              </w:divBdr>
            </w:div>
            <w:div w:id="935287285">
              <w:marLeft w:val="0"/>
              <w:marRight w:val="0"/>
              <w:marTop w:val="0"/>
              <w:marBottom w:val="0"/>
              <w:divBdr>
                <w:top w:val="none" w:sz="0" w:space="0" w:color="auto"/>
                <w:left w:val="none" w:sz="0" w:space="0" w:color="auto"/>
                <w:bottom w:val="none" w:sz="0" w:space="0" w:color="auto"/>
                <w:right w:val="none" w:sz="0" w:space="0" w:color="auto"/>
              </w:divBdr>
            </w:div>
            <w:div w:id="832068778">
              <w:marLeft w:val="0"/>
              <w:marRight w:val="0"/>
              <w:marTop w:val="0"/>
              <w:marBottom w:val="0"/>
              <w:divBdr>
                <w:top w:val="none" w:sz="0" w:space="0" w:color="auto"/>
                <w:left w:val="none" w:sz="0" w:space="0" w:color="auto"/>
                <w:bottom w:val="none" w:sz="0" w:space="0" w:color="auto"/>
                <w:right w:val="none" w:sz="0" w:space="0" w:color="auto"/>
              </w:divBdr>
            </w:div>
            <w:div w:id="229268460">
              <w:marLeft w:val="0"/>
              <w:marRight w:val="0"/>
              <w:marTop w:val="0"/>
              <w:marBottom w:val="0"/>
              <w:divBdr>
                <w:top w:val="none" w:sz="0" w:space="0" w:color="auto"/>
                <w:left w:val="none" w:sz="0" w:space="0" w:color="auto"/>
                <w:bottom w:val="none" w:sz="0" w:space="0" w:color="auto"/>
                <w:right w:val="none" w:sz="0" w:space="0" w:color="auto"/>
              </w:divBdr>
            </w:div>
            <w:div w:id="116026743">
              <w:marLeft w:val="0"/>
              <w:marRight w:val="0"/>
              <w:marTop w:val="0"/>
              <w:marBottom w:val="0"/>
              <w:divBdr>
                <w:top w:val="none" w:sz="0" w:space="0" w:color="auto"/>
                <w:left w:val="none" w:sz="0" w:space="0" w:color="auto"/>
                <w:bottom w:val="none" w:sz="0" w:space="0" w:color="auto"/>
                <w:right w:val="none" w:sz="0" w:space="0" w:color="auto"/>
              </w:divBdr>
            </w:div>
            <w:div w:id="565452946">
              <w:marLeft w:val="0"/>
              <w:marRight w:val="0"/>
              <w:marTop w:val="0"/>
              <w:marBottom w:val="0"/>
              <w:divBdr>
                <w:top w:val="none" w:sz="0" w:space="0" w:color="auto"/>
                <w:left w:val="none" w:sz="0" w:space="0" w:color="auto"/>
                <w:bottom w:val="none" w:sz="0" w:space="0" w:color="auto"/>
                <w:right w:val="none" w:sz="0" w:space="0" w:color="auto"/>
              </w:divBdr>
            </w:div>
            <w:div w:id="316688771">
              <w:marLeft w:val="0"/>
              <w:marRight w:val="0"/>
              <w:marTop w:val="0"/>
              <w:marBottom w:val="0"/>
              <w:divBdr>
                <w:top w:val="none" w:sz="0" w:space="0" w:color="auto"/>
                <w:left w:val="none" w:sz="0" w:space="0" w:color="auto"/>
                <w:bottom w:val="none" w:sz="0" w:space="0" w:color="auto"/>
                <w:right w:val="none" w:sz="0" w:space="0" w:color="auto"/>
              </w:divBdr>
            </w:div>
            <w:div w:id="1263490498">
              <w:marLeft w:val="0"/>
              <w:marRight w:val="0"/>
              <w:marTop w:val="0"/>
              <w:marBottom w:val="0"/>
              <w:divBdr>
                <w:top w:val="none" w:sz="0" w:space="0" w:color="auto"/>
                <w:left w:val="none" w:sz="0" w:space="0" w:color="auto"/>
                <w:bottom w:val="none" w:sz="0" w:space="0" w:color="auto"/>
                <w:right w:val="none" w:sz="0" w:space="0" w:color="auto"/>
              </w:divBdr>
            </w:div>
            <w:div w:id="72824090">
              <w:marLeft w:val="0"/>
              <w:marRight w:val="0"/>
              <w:marTop w:val="0"/>
              <w:marBottom w:val="0"/>
              <w:divBdr>
                <w:top w:val="none" w:sz="0" w:space="0" w:color="auto"/>
                <w:left w:val="none" w:sz="0" w:space="0" w:color="auto"/>
                <w:bottom w:val="none" w:sz="0" w:space="0" w:color="auto"/>
                <w:right w:val="none" w:sz="0" w:space="0" w:color="auto"/>
              </w:divBdr>
            </w:div>
            <w:div w:id="1165632455">
              <w:marLeft w:val="0"/>
              <w:marRight w:val="0"/>
              <w:marTop w:val="0"/>
              <w:marBottom w:val="0"/>
              <w:divBdr>
                <w:top w:val="none" w:sz="0" w:space="0" w:color="auto"/>
                <w:left w:val="none" w:sz="0" w:space="0" w:color="auto"/>
                <w:bottom w:val="none" w:sz="0" w:space="0" w:color="auto"/>
                <w:right w:val="none" w:sz="0" w:space="0" w:color="auto"/>
              </w:divBdr>
            </w:div>
            <w:div w:id="491215638">
              <w:marLeft w:val="0"/>
              <w:marRight w:val="0"/>
              <w:marTop w:val="0"/>
              <w:marBottom w:val="0"/>
              <w:divBdr>
                <w:top w:val="none" w:sz="0" w:space="0" w:color="auto"/>
                <w:left w:val="none" w:sz="0" w:space="0" w:color="auto"/>
                <w:bottom w:val="none" w:sz="0" w:space="0" w:color="auto"/>
                <w:right w:val="none" w:sz="0" w:space="0" w:color="auto"/>
              </w:divBdr>
            </w:div>
            <w:div w:id="1946691992">
              <w:marLeft w:val="0"/>
              <w:marRight w:val="0"/>
              <w:marTop w:val="0"/>
              <w:marBottom w:val="0"/>
              <w:divBdr>
                <w:top w:val="none" w:sz="0" w:space="0" w:color="auto"/>
                <w:left w:val="none" w:sz="0" w:space="0" w:color="auto"/>
                <w:bottom w:val="none" w:sz="0" w:space="0" w:color="auto"/>
                <w:right w:val="none" w:sz="0" w:space="0" w:color="auto"/>
              </w:divBdr>
            </w:div>
            <w:div w:id="952632619">
              <w:marLeft w:val="0"/>
              <w:marRight w:val="0"/>
              <w:marTop w:val="0"/>
              <w:marBottom w:val="0"/>
              <w:divBdr>
                <w:top w:val="none" w:sz="0" w:space="0" w:color="auto"/>
                <w:left w:val="none" w:sz="0" w:space="0" w:color="auto"/>
                <w:bottom w:val="none" w:sz="0" w:space="0" w:color="auto"/>
                <w:right w:val="none" w:sz="0" w:space="0" w:color="auto"/>
              </w:divBdr>
            </w:div>
            <w:div w:id="1207260110">
              <w:marLeft w:val="0"/>
              <w:marRight w:val="0"/>
              <w:marTop w:val="0"/>
              <w:marBottom w:val="0"/>
              <w:divBdr>
                <w:top w:val="none" w:sz="0" w:space="0" w:color="auto"/>
                <w:left w:val="none" w:sz="0" w:space="0" w:color="auto"/>
                <w:bottom w:val="none" w:sz="0" w:space="0" w:color="auto"/>
                <w:right w:val="none" w:sz="0" w:space="0" w:color="auto"/>
              </w:divBdr>
            </w:div>
            <w:div w:id="524443446">
              <w:marLeft w:val="0"/>
              <w:marRight w:val="0"/>
              <w:marTop w:val="0"/>
              <w:marBottom w:val="0"/>
              <w:divBdr>
                <w:top w:val="none" w:sz="0" w:space="0" w:color="auto"/>
                <w:left w:val="none" w:sz="0" w:space="0" w:color="auto"/>
                <w:bottom w:val="none" w:sz="0" w:space="0" w:color="auto"/>
                <w:right w:val="none" w:sz="0" w:space="0" w:color="auto"/>
              </w:divBdr>
            </w:div>
            <w:div w:id="765224340">
              <w:marLeft w:val="0"/>
              <w:marRight w:val="0"/>
              <w:marTop w:val="0"/>
              <w:marBottom w:val="0"/>
              <w:divBdr>
                <w:top w:val="none" w:sz="0" w:space="0" w:color="auto"/>
                <w:left w:val="none" w:sz="0" w:space="0" w:color="auto"/>
                <w:bottom w:val="none" w:sz="0" w:space="0" w:color="auto"/>
                <w:right w:val="none" w:sz="0" w:space="0" w:color="auto"/>
              </w:divBdr>
            </w:div>
            <w:div w:id="2096978640">
              <w:marLeft w:val="0"/>
              <w:marRight w:val="0"/>
              <w:marTop w:val="0"/>
              <w:marBottom w:val="0"/>
              <w:divBdr>
                <w:top w:val="none" w:sz="0" w:space="0" w:color="auto"/>
                <w:left w:val="none" w:sz="0" w:space="0" w:color="auto"/>
                <w:bottom w:val="none" w:sz="0" w:space="0" w:color="auto"/>
                <w:right w:val="none" w:sz="0" w:space="0" w:color="auto"/>
              </w:divBdr>
            </w:div>
            <w:div w:id="2044093826">
              <w:marLeft w:val="0"/>
              <w:marRight w:val="0"/>
              <w:marTop w:val="0"/>
              <w:marBottom w:val="0"/>
              <w:divBdr>
                <w:top w:val="none" w:sz="0" w:space="0" w:color="auto"/>
                <w:left w:val="none" w:sz="0" w:space="0" w:color="auto"/>
                <w:bottom w:val="none" w:sz="0" w:space="0" w:color="auto"/>
                <w:right w:val="none" w:sz="0" w:space="0" w:color="auto"/>
              </w:divBdr>
            </w:div>
            <w:div w:id="1407998690">
              <w:marLeft w:val="0"/>
              <w:marRight w:val="0"/>
              <w:marTop w:val="0"/>
              <w:marBottom w:val="0"/>
              <w:divBdr>
                <w:top w:val="none" w:sz="0" w:space="0" w:color="auto"/>
                <w:left w:val="none" w:sz="0" w:space="0" w:color="auto"/>
                <w:bottom w:val="none" w:sz="0" w:space="0" w:color="auto"/>
                <w:right w:val="none" w:sz="0" w:space="0" w:color="auto"/>
              </w:divBdr>
            </w:div>
            <w:div w:id="985940982">
              <w:marLeft w:val="0"/>
              <w:marRight w:val="0"/>
              <w:marTop w:val="0"/>
              <w:marBottom w:val="0"/>
              <w:divBdr>
                <w:top w:val="none" w:sz="0" w:space="0" w:color="auto"/>
                <w:left w:val="none" w:sz="0" w:space="0" w:color="auto"/>
                <w:bottom w:val="none" w:sz="0" w:space="0" w:color="auto"/>
                <w:right w:val="none" w:sz="0" w:space="0" w:color="auto"/>
              </w:divBdr>
            </w:div>
            <w:div w:id="1044908907">
              <w:marLeft w:val="0"/>
              <w:marRight w:val="0"/>
              <w:marTop w:val="0"/>
              <w:marBottom w:val="0"/>
              <w:divBdr>
                <w:top w:val="none" w:sz="0" w:space="0" w:color="auto"/>
                <w:left w:val="none" w:sz="0" w:space="0" w:color="auto"/>
                <w:bottom w:val="none" w:sz="0" w:space="0" w:color="auto"/>
                <w:right w:val="none" w:sz="0" w:space="0" w:color="auto"/>
              </w:divBdr>
            </w:div>
            <w:div w:id="10031426">
              <w:marLeft w:val="0"/>
              <w:marRight w:val="0"/>
              <w:marTop w:val="0"/>
              <w:marBottom w:val="0"/>
              <w:divBdr>
                <w:top w:val="none" w:sz="0" w:space="0" w:color="auto"/>
                <w:left w:val="none" w:sz="0" w:space="0" w:color="auto"/>
                <w:bottom w:val="none" w:sz="0" w:space="0" w:color="auto"/>
                <w:right w:val="none" w:sz="0" w:space="0" w:color="auto"/>
              </w:divBdr>
            </w:div>
            <w:div w:id="285426440">
              <w:marLeft w:val="0"/>
              <w:marRight w:val="0"/>
              <w:marTop w:val="0"/>
              <w:marBottom w:val="0"/>
              <w:divBdr>
                <w:top w:val="none" w:sz="0" w:space="0" w:color="auto"/>
                <w:left w:val="none" w:sz="0" w:space="0" w:color="auto"/>
                <w:bottom w:val="none" w:sz="0" w:space="0" w:color="auto"/>
                <w:right w:val="none" w:sz="0" w:space="0" w:color="auto"/>
              </w:divBdr>
            </w:div>
            <w:div w:id="482550462">
              <w:marLeft w:val="0"/>
              <w:marRight w:val="0"/>
              <w:marTop w:val="0"/>
              <w:marBottom w:val="0"/>
              <w:divBdr>
                <w:top w:val="none" w:sz="0" w:space="0" w:color="auto"/>
                <w:left w:val="none" w:sz="0" w:space="0" w:color="auto"/>
                <w:bottom w:val="none" w:sz="0" w:space="0" w:color="auto"/>
                <w:right w:val="none" w:sz="0" w:space="0" w:color="auto"/>
              </w:divBdr>
            </w:div>
            <w:div w:id="1522163109">
              <w:marLeft w:val="0"/>
              <w:marRight w:val="0"/>
              <w:marTop w:val="0"/>
              <w:marBottom w:val="0"/>
              <w:divBdr>
                <w:top w:val="none" w:sz="0" w:space="0" w:color="auto"/>
                <w:left w:val="none" w:sz="0" w:space="0" w:color="auto"/>
                <w:bottom w:val="none" w:sz="0" w:space="0" w:color="auto"/>
                <w:right w:val="none" w:sz="0" w:space="0" w:color="auto"/>
              </w:divBdr>
            </w:div>
            <w:div w:id="832650452">
              <w:marLeft w:val="0"/>
              <w:marRight w:val="0"/>
              <w:marTop w:val="0"/>
              <w:marBottom w:val="0"/>
              <w:divBdr>
                <w:top w:val="none" w:sz="0" w:space="0" w:color="auto"/>
                <w:left w:val="none" w:sz="0" w:space="0" w:color="auto"/>
                <w:bottom w:val="none" w:sz="0" w:space="0" w:color="auto"/>
                <w:right w:val="none" w:sz="0" w:space="0" w:color="auto"/>
              </w:divBdr>
            </w:div>
            <w:div w:id="534582240">
              <w:marLeft w:val="0"/>
              <w:marRight w:val="0"/>
              <w:marTop w:val="0"/>
              <w:marBottom w:val="0"/>
              <w:divBdr>
                <w:top w:val="none" w:sz="0" w:space="0" w:color="auto"/>
                <w:left w:val="none" w:sz="0" w:space="0" w:color="auto"/>
                <w:bottom w:val="none" w:sz="0" w:space="0" w:color="auto"/>
                <w:right w:val="none" w:sz="0" w:space="0" w:color="auto"/>
              </w:divBdr>
            </w:div>
            <w:div w:id="2031370793">
              <w:marLeft w:val="0"/>
              <w:marRight w:val="0"/>
              <w:marTop w:val="0"/>
              <w:marBottom w:val="0"/>
              <w:divBdr>
                <w:top w:val="none" w:sz="0" w:space="0" w:color="auto"/>
                <w:left w:val="none" w:sz="0" w:space="0" w:color="auto"/>
                <w:bottom w:val="none" w:sz="0" w:space="0" w:color="auto"/>
                <w:right w:val="none" w:sz="0" w:space="0" w:color="auto"/>
              </w:divBdr>
            </w:div>
            <w:div w:id="755785140">
              <w:marLeft w:val="0"/>
              <w:marRight w:val="0"/>
              <w:marTop w:val="0"/>
              <w:marBottom w:val="0"/>
              <w:divBdr>
                <w:top w:val="none" w:sz="0" w:space="0" w:color="auto"/>
                <w:left w:val="none" w:sz="0" w:space="0" w:color="auto"/>
                <w:bottom w:val="none" w:sz="0" w:space="0" w:color="auto"/>
                <w:right w:val="none" w:sz="0" w:space="0" w:color="auto"/>
              </w:divBdr>
            </w:div>
            <w:div w:id="1909682228">
              <w:marLeft w:val="0"/>
              <w:marRight w:val="0"/>
              <w:marTop w:val="0"/>
              <w:marBottom w:val="0"/>
              <w:divBdr>
                <w:top w:val="none" w:sz="0" w:space="0" w:color="auto"/>
                <w:left w:val="none" w:sz="0" w:space="0" w:color="auto"/>
                <w:bottom w:val="none" w:sz="0" w:space="0" w:color="auto"/>
                <w:right w:val="none" w:sz="0" w:space="0" w:color="auto"/>
              </w:divBdr>
            </w:div>
            <w:div w:id="530414406">
              <w:marLeft w:val="0"/>
              <w:marRight w:val="0"/>
              <w:marTop w:val="0"/>
              <w:marBottom w:val="0"/>
              <w:divBdr>
                <w:top w:val="none" w:sz="0" w:space="0" w:color="auto"/>
                <w:left w:val="none" w:sz="0" w:space="0" w:color="auto"/>
                <w:bottom w:val="none" w:sz="0" w:space="0" w:color="auto"/>
                <w:right w:val="none" w:sz="0" w:space="0" w:color="auto"/>
              </w:divBdr>
            </w:div>
            <w:div w:id="1553495294">
              <w:marLeft w:val="0"/>
              <w:marRight w:val="0"/>
              <w:marTop w:val="0"/>
              <w:marBottom w:val="0"/>
              <w:divBdr>
                <w:top w:val="none" w:sz="0" w:space="0" w:color="auto"/>
                <w:left w:val="none" w:sz="0" w:space="0" w:color="auto"/>
                <w:bottom w:val="none" w:sz="0" w:space="0" w:color="auto"/>
                <w:right w:val="none" w:sz="0" w:space="0" w:color="auto"/>
              </w:divBdr>
            </w:div>
            <w:div w:id="1647127528">
              <w:marLeft w:val="0"/>
              <w:marRight w:val="0"/>
              <w:marTop w:val="0"/>
              <w:marBottom w:val="0"/>
              <w:divBdr>
                <w:top w:val="none" w:sz="0" w:space="0" w:color="auto"/>
                <w:left w:val="none" w:sz="0" w:space="0" w:color="auto"/>
                <w:bottom w:val="none" w:sz="0" w:space="0" w:color="auto"/>
                <w:right w:val="none" w:sz="0" w:space="0" w:color="auto"/>
              </w:divBdr>
            </w:div>
            <w:div w:id="1825196210">
              <w:marLeft w:val="0"/>
              <w:marRight w:val="0"/>
              <w:marTop w:val="0"/>
              <w:marBottom w:val="0"/>
              <w:divBdr>
                <w:top w:val="none" w:sz="0" w:space="0" w:color="auto"/>
                <w:left w:val="none" w:sz="0" w:space="0" w:color="auto"/>
                <w:bottom w:val="none" w:sz="0" w:space="0" w:color="auto"/>
                <w:right w:val="none" w:sz="0" w:space="0" w:color="auto"/>
              </w:divBdr>
            </w:div>
            <w:div w:id="1675649649">
              <w:marLeft w:val="0"/>
              <w:marRight w:val="0"/>
              <w:marTop w:val="0"/>
              <w:marBottom w:val="0"/>
              <w:divBdr>
                <w:top w:val="none" w:sz="0" w:space="0" w:color="auto"/>
                <w:left w:val="none" w:sz="0" w:space="0" w:color="auto"/>
                <w:bottom w:val="none" w:sz="0" w:space="0" w:color="auto"/>
                <w:right w:val="none" w:sz="0" w:space="0" w:color="auto"/>
              </w:divBdr>
            </w:div>
            <w:div w:id="939990943">
              <w:marLeft w:val="0"/>
              <w:marRight w:val="0"/>
              <w:marTop w:val="0"/>
              <w:marBottom w:val="0"/>
              <w:divBdr>
                <w:top w:val="none" w:sz="0" w:space="0" w:color="auto"/>
                <w:left w:val="none" w:sz="0" w:space="0" w:color="auto"/>
                <w:bottom w:val="none" w:sz="0" w:space="0" w:color="auto"/>
                <w:right w:val="none" w:sz="0" w:space="0" w:color="auto"/>
              </w:divBdr>
            </w:div>
            <w:div w:id="751898720">
              <w:marLeft w:val="0"/>
              <w:marRight w:val="0"/>
              <w:marTop w:val="0"/>
              <w:marBottom w:val="0"/>
              <w:divBdr>
                <w:top w:val="none" w:sz="0" w:space="0" w:color="auto"/>
                <w:left w:val="none" w:sz="0" w:space="0" w:color="auto"/>
                <w:bottom w:val="none" w:sz="0" w:space="0" w:color="auto"/>
                <w:right w:val="none" w:sz="0" w:space="0" w:color="auto"/>
              </w:divBdr>
            </w:div>
            <w:div w:id="752823227">
              <w:marLeft w:val="0"/>
              <w:marRight w:val="0"/>
              <w:marTop w:val="0"/>
              <w:marBottom w:val="0"/>
              <w:divBdr>
                <w:top w:val="none" w:sz="0" w:space="0" w:color="auto"/>
                <w:left w:val="none" w:sz="0" w:space="0" w:color="auto"/>
                <w:bottom w:val="none" w:sz="0" w:space="0" w:color="auto"/>
                <w:right w:val="none" w:sz="0" w:space="0" w:color="auto"/>
              </w:divBdr>
            </w:div>
            <w:div w:id="822820037">
              <w:marLeft w:val="0"/>
              <w:marRight w:val="0"/>
              <w:marTop w:val="0"/>
              <w:marBottom w:val="0"/>
              <w:divBdr>
                <w:top w:val="none" w:sz="0" w:space="0" w:color="auto"/>
                <w:left w:val="none" w:sz="0" w:space="0" w:color="auto"/>
                <w:bottom w:val="none" w:sz="0" w:space="0" w:color="auto"/>
                <w:right w:val="none" w:sz="0" w:space="0" w:color="auto"/>
              </w:divBdr>
            </w:div>
            <w:div w:id="1624578989">
              <w:marLeft w:val="0"/>
              <w:marRight w:val="0"/>
              <w:marTop w:val="0"/>
              <w:marBottom w:val="0"/>
              <w:divBdr>
                <w:top w:val="none" w:sz="0" w:space="0" w:color="auto"/>
                <w:left w:val="none" w:sz="0" w:space="0" w:color="auto"/>
                <w:bottom w:val="none" w:sz="0" w:space="0" w:color="auto"/>
                <w:right w:val="none" w:sz="0" w:space="0" w:color="auto"/>
              </w:divBdr>
            </w:div>
            <w:div w:id="1165167987">
              <w:marLeft w:val="0"/>
              <w:marRight w:val="0"/>
              <w:marTop w:val="0"/>
              <w:marBottom w:val="0"/>
              <w:divBdr>
                <w:top w:val="none" w:sz="0" w:space="0" w:color="auto"/>
                <w:left w:val="none" w:sz="0" w:space="0" w:color="auto"/>
                <w:bottom w:val="none" w:sz="0" w:space="0" w:color="auto"/>
                <w:right w:val="none" w:sz="0" w:space="0" w:color="auto"/>
              </w:divBdr>
            </w:div>
            <w:div w:id="66923928">
              <w:marLeft w:val="0"/>
              <w:marRight w:val="0"/>
              <w:marTop w:val="0"/>
              <w:marBottom w:val="0"/>
              <w:divBdr>
                <w:top w:val="none" w:sz="0" w:space="0" w:color="auto"/>
                <w:left w:val="none" w:sz="0" w:space="0" w:color="auto"/>
                <w:bottom w:val="none" w:sz="0" w:space="0" w:color="auto"/>
                <w:right w:val="none" w:sz="0" w:space="0" w:color="auto"/>
              </w:divBdr>
            </w:div>
            <w:div w:id="872961349">
              <w:marLeft w:val="0"/>
              <w:marRight w:val="0"/>
              <w:marTop w:val="0"/>
              <w:marBottom w:val="0"/>
              <w:divBdr>
                <w:top w:val="none" w:sz="0" w:space="0" w:color="auto"/>
                <w:left w:val="none" w:sz="0" w:space="0" w:color="auto"/>
                <w:bottom w:val="none" w:sz="0" w:space="0" w:color="auto"/>
                <w:right w:val="none" w:sz="0" w:space="0" w:color="auto"/>
              </w:divBdr>
            </w:div>
            <w:div w:id="1744140443">
              <w:marLeft w:val="0"/>
              <w:marRight w:val="0"/>
              <w:marTop w:val="0"/>
              <w:marBottom w:val="0"/>
              <w:divBdr>
                <w:top w:val="none" w:sz="0" w:space="0" w:color="auto"/>
                <w:left w:val="none" w:sz="0" w:space="0" w:color="auto"/>
                <w:bottom w:val="none" w:sz="0" w:space="0" w:color="auto"/>
                <w:right w:val="none" w:sz="0" w:space="0" w:color="auto"/>
              </w:divBdr>
            </w:div>
            <w:div w:id="169024412">
              <w:marLeft w:val="0"/>
              <w:marRight w:val="0"/>
              <w:marTop w:val="0"/>
              <w:marBottom w:val="0"/>
              <w:divBdr>
                <w:top w:val="none" w:sz="0" w:space="0" w:color="auto"/>
                <w:left w:val="none" w:sz="0" w:space="0" w:color="auto"/>
                <w:bottom w:val="none" w:sz="0" w:space="0" w:color="auto"/>
                <w:right w:val="none" w:sz="0" w:space="0" w:color="auto"/>
              </w:divBdr>
            </w:div>
            <w:div w:id="814179529">
              <w:marLeft w:val="0"/>
              <w:marRight w:val="0"/>
              <w:marTop w:val="0"/>
              <w:marBottom w:val="0"/>
              <w:divBdr>
                <w:top w:val="none" w:sz="0" w:space="0" w:color="auto"/>
                <w:left w:val="none" w:sz="0" w:space="0" w:color="auto"/>
                <w:bottom w:val="none" w:sz="0" w:space="0" w:color="auto"/>
                <w:right w:val="none" w:sz="0" w:space="0" w:color="auto"/>
              </w:divBdr>
            </w:div>
            <w:div w:id="642538278">
              <w:marLeft w:val="0"/>
              <w:marRight w:val="0"/>
              <w:marTop w:val="0"/>
              <w:marBottom w:val="0"/>
              <w:divBdr>
                <w:top w:val="none" w:sz="0" w:space="0" w:color="auto"/>
                <w:left w:val="none" w:sz="0" w:space="0" w:color="auto"/>
                <w:bottom w:val="none" w:sz="0" w:space="0" w:color="auto"/>
                <w:right w:val="none" w:sz="0" w:space="0" w:color="auto"/>
              </w:divBdr>
            </w:div>
            <w:div w:id="1517302009">
              <w:marLeft w:val="0"/>
              <w:marRight w:val="0"/>
              <w:marTop w:val="0"/>
              <w:marBottom w:val="0"/>
              <w:divBdr>
                <w:top w:val="none" w:sz="0" w:space="0" w:color="auto"/>
                <w:left w:val="none" w:sz="0" w:space="0" w:color="auto"/>
                <w:bottom w:val="none" w:sz="0" w:space="0" w:color="auto"/>
                <w:right w:val="none" w:sz="0" w:space="0" w:color="auto"/>
              </w:divBdr>
            </w:div>
            <w:div w:id="1727559651">
              <w:marLeft w:val="0"/>
              <w:marRight w:val="0"/>
              <w:marTop w:val="0"/>
              <w:marBottom w:val="0"/>
              <w:divBdr>
                <w:top w:val="none" w:sz="0" w:space="0" w:color="auto"/>
                <w:left w:val="none" w:sz="0" w:space="0" w:color="auto"/>
                <w:bottom w:val="none" w:sz="0" w:space="0" w:color="auto"/>
                <w:right w:val="none" w:sz="0" w:space="0" w:color="auto"/>
              </w:divBdr>
            </w:div>
            <w:div w:id="1527908296">
              <w:marLeft w:val="0"/>
              <w:marRight w:val="0"/>
              <w:marTop w:val="0"/>
              <w:marBottom w:val="0"/>
              <w:divBdr>
                <w:top w:val="none" w:sz="0" w:space="0" w:color="auto"/>
                <w:left w:val="none" w:sz="0" w:space="0" w:color="auto"/>
                <w:bottom w:val="none" w:sz="0" w:space="0" w:color="auto"/>
                <w:right w:val="none" w:sz="0" w:space="0" w:color="auto"/>
              </w:divBdr>
            </w:div>
            <w:div w:id="163396450">
              <w:marLeft w:val="0"/>
              <w:marRight w:val="0"/>
              <w:marTop w:val="0"/>
              <w:marBottom w:val="0"/>
              <w:divBdr>
                <w:top w:val="none" w:sz="0" w:space="0" w:color="auto"/>
                <w:left w:val="none" w:sz="0" w:space="0" w:color="auto"/>
                <w:bottom w:val="none" w:sz="0" w:space="0" w:color="auto"/>
                <w:right w:val="none" w:sz="0" w:space="0" w:color="auto"/>
              </w:divBdr>
            </w:div>
            <w:div w:id="961151135">
              <w:marLeft w:val="0"/>
              <w:marRight w:val="0"/>
              <w:marTop w:val="0"/>
              <w:marBottom w:val="0"/>
              <w:divBdr>
                <w:top w:val="none" w:sz="0" w:space="0" w:color="auto"/>
                <w:left w:val="none" w:sz="0" w:space="0" w:color="auto"/>
                <w:bottom w:val="none" w:sz="0" w:space="0" w:color="auto"/>
                <w:right w:val="none" w:sz="0" w:space="0" w:color="auto"/>
              </w:divBdr>
            </w:div>
            <w:div w:id="1440639618">
              <w:marLeft w:val="0"/>
              <w:marRight w:val="0"/>
              <w:marTop w:val="0"/>
              <w:marBottom w:val="0"/>
              <w:divBdr>
                <w:top w:val="none" w:sz="0" w:space="0" w:color="auto"/>
                <w:left w:val="none" w:sz="0" w:space="0" w:color="auto"/>
                <w:bottom w:val="none" w:sz="0" w:space="0" w:color="auto"/>
                <w:right w:val="none" w:sz="0" w:space="0" w:color="auto"/>
              </w:divBdr>
            </w:div>
            <w:div w:id="447817069">
              <w:marLeft w:val="0"/>
              <w:marRight w:val="0"/>
              <w:marTop w:val="0"/>
              <w:marBottom w:val="0"/>
              <w:divBdr>
                <w:top w:val="none" w:sz="0" w:space="0" w:color="auto"/>
                <w:left w:val="none" w:sz="0" w:space="0" w:color="auto"/>
                <w:bottom w:val="none" w:sz="0" w:space="0" w:color="auto"/>
                <w:right w:val="none" w:sz="0" w:space="0" w:color="auto"/>
              </w:divBdr>
            </w:div>
            <w:div w:id="1563979523">
              <w:marLeft w:val="0"/>
              <w:marRight w:val="0"/>
              <w:marTop w:val="0"/>
              <w:marBottom w:val="0"/>
              <w:divBdr>
                <w:top w:val="none" w:sz="0" w:space="0" w:color="auto"/>
                <w:left w:val="none" w:sz="0" w:space="0" w:color="auto"/>
                <w:bottom w:val="none" w:sz="0" w:space="0" w:color="auto"/>
                <w:right w:val="none" w:sz="0" w:space="0" w:color="auto"/>
              </w:divBdr>
            </w:div>
          </w:divsChild>
        </w:div>
        <w:div w:id="1557550933">
          <w:marLeft w:val="0"/>
          <w:marRight w:val="0"/>
          <w:marTop w:val="0"/>
          <w:marBottom w:val="0"/>
          <w:divBdr>
            <w:top w:val="none" w:sz="0" w:space="0" w:color="auto"/>
            <w:left w:val="none" w:sz="0" w:space="0" w:color="auto"/>
            <w:bottom w:val="none" w:sz="0" w:space="0" w:color="auto"/>
            <w:right w:val="none" w:sz="0" w:space="0" w:color="auto"/>
          </w:divBdr>
        </w:div>
        <w:div w:id="2104454292">
          <w:marLeft w:val="0"/>
          <w:marRight w:val="0"/>
          <w:marTop w:val="0"/>
          <w:marBottom w:val="0"/>
          <w:divBdr>
            <w:top w:val="none" w:sz="0" w:space="0" w:color="auto"/>
            <w:left w:val="none" w:sz="0" w:space="0" w:color="auto"/>
            <w:bottom w:val="none" w:sz="0" w:space="0" w:color="auto"/>
            <w:right w:val="none" w:sz="0" w:space="0" w:color="auto"/>
          </w:divBdr>
        </w:div>
        <w:div w:id="243607445">
          <w:marLeft w:val="0"/>
          <w:marRight w:val="0"/>
          <w:marTop w:val="0"/>
          <w:marBottom w:val="0"/>
          <w:divBdr>
            <w:top w:val="none" w:sz="0" w:space="0" w:color="auto"/>
            <w:left w:val="none" w:sz="0" w:space="0" w:color="auto"/>
            <w:bottom w:val="none" w:sz="0" w:space="0" w:color="auto"/>
            <w:right w:val="none" w:sz="0" w:space="0" w:color="auto"/>
          </w:divBdr>
        </w:div>
        <w:div w:id="34551852">
          <w:marLeft w:val="0"/>
          <w:marRight w:val="0"/>
          <w:marTop w:val="0"/>
          <w:marBottom w:val="0"/>
          <w:divBdr>
            <w:top w:val="none" w:sz="0" w:space="0" w:color="auto"/>
            <w:left w:val="none" w:sz="0" w:space="0" w:color="auto"/>
            <w:bottom w:val="none" w:sz="0" w:space="0" w:color="auto"/>
            <w:right w:val="none" w:sz="0" w:space="0" w:color="auto"/>
          </w:divBdr>
        </w:div>
        <w:div w:id="2109958605">
          <w:marLeft w:val="0"/>
          <w:marRight w:val="0"/>
          <w:marTop w:val="0"/>
          <w:marBottom w:val="0"/>
          <w:divBdr>
            <w:top w:val="none" w:sz="0" w:space="0" w:color="auto"/>
            <w:left w:val="none" w:sz="0" w:space="0" w:color="auto"/>
            <w:bottom w:val="none" w:sz="0" w:space="0" w:color="auto"/>
            <w:right w:val="none" w:sz="0" w:space="0" w:color="auto"/>
          </w:divBdr>
        </w:div>
        <w:div w:id="2015103784">
          <w:marLeft w:val="0"/>
          <w:marRight w:val="0"/>
          <w:marTop w:val="0"/>
          <w:marBottom w:val="0"/>
          <w:divBdr>
            <w:top w:val="none" w:sz="0" w:space="0" w:color="auto"/>
            <w:left w:val="none" w:sz="0" w:space="0" w:color="auto"/>
            <w:bottom w:val="none" w:sz="0" w:space="0" w:color="auto"/>
            <w:right w:val="none" w:sz="0" w:space="0" w:color="auto"/>
          </w:divBdr>
        </w:div>
        <w:div w:id="1614172000">
          <w:marLeft w:val="0"/>
          <w:marRight w:val="0"/>
          <w:marTop w:val="0"/>
          <w:marBottom w:val="0"/>
          <w:divBdr>
            <w:top w:val="none" w:sz="0" w:space="0" w:color="auto"/>
            <w:left w:val="none" w:sz="0" w:space="0" w:color="auto"/>
            <w:bottom w:val="none" w:sz="0" w:space="0" w:color="auto"/>
            <w:right w:val="none" w:sz="0" w:space="0" w:color="auto"/>
          </w:divBdr>
        </w:div>
        <w:div w:id="1150945965">
          <w:marLeft w:val="0"/>
          <w:marRight w:val="0"/>
          <w:marTop w:val="0"/>
          <w:marBottom w:val="0"/>
          <w:divBdr>
            <w:top w:val="none" w:sz="0" w:space="0" w:color="auto"/>
            <w:left w:val="none" w:sz="0" w:space="0" w:color="auto"/>
            <w:bottom w:val="none" w:sz="0" w:space="0" w:color="auto"/>
            <w:right w:val="none" w:sz="0" w:space="0" w:color="auto"/>
          </w:divBdr>
        </w:div>
        <w:div w:id="454712734">
          <w:marLeft w:val="0"/>
          <w:marRight w:val="0"/>
          <w:marTop w:val="0"/>
          <w:marBottom w:val="0"/>
          <w:divBdr>
            <w:top w:val="none" w:sz="0" w:space="0" w:color="auto"/>
            <w:left w:val="none" w:sz="0" w:space="0" w:color="auto"/>
            <w:bottom w:val="none" w:sz="0" w:space="0" w:color="auto"/>
            <w:right w:val="none" w:sz="0" w:space="0" w:color="auto"/>
          </w:divBdr>
        </w:div>
        <w:div w:id="564802746">
          <w:marLeft w:val="0"/>
          <w:marRight w:val="0"/>
          <w:marTop w:val="0"/>
          <w:marBottom w:val="0"/>
          <w:divBdr>
            <w:top w:val="none" w:sz="0" w:space="0" w:color="auto"/>
            <w:left w:val="none" w:sz="0" w:space="0" w:color="auto"/>
            <w:bottom w:val="none" w:sz="0" w:space="0" w:color="auto"/>
            <w:right w:val="none" w:sz="0" w:space="0" w:color="auto"/>
          </w:divBdr>
        </w:div>
        <w:div w:id="1304503447">
          <w:marLeft w:val="0"/>
          <w:marRight w:val="0"/>
          <w:marTop w:val="0"/>
          <w:marBottom w:val="0"/>
          <w:divBdr>
            <w:top w:val="none" w:sz="0" w:space="0" w:color="auto"/>
            <w:left w:val="none" w:sz="0" w:space="0" w:color="auto"/>
            <w:bottom w:val="none" w:sz="0" w:space="0" w:color="auto"/>
            <w:right w:val="none" w:sz="0" w:space="0" w:color="auto"/>
          </w:divBdr>
        </w:div>
        <w:div w:id="1145469864">
          <w:marLeft w:val="0"/>
          <w:marRight w:val="0"/>
          <w:marTop w:val="0"/>
          <w:marBottom w:val="0"/>
          <w:divBdr>
            <w:top w:val="none" w:sz="0" w:space="0" w:color="auto"/>
            <w:left w:val="none" w:sz="0" w:space="0" w:color="auto"/>
            <w:bottom w:val="none" w:sz="0" w:space="0" w:color="auto"/>
            <w:right w:val="none" w:sz="0" w:space="0" w:color="auto"/>
          </w:divBdr>
        </w:div>
        <w:div w:id="2081128112">
          <w:marLeft w:val="0"/>
          <w:marRight w:val="0"/>
          <w:marTop w:val="0"/>
          <w:marBottom w:val="0"/>
          <w:divBdr>
            <w:top w:val="none" w:sz="0" w:space="0" w:color="auto"/>
            <w:left w:val="none" w:sz="0" w:space="0" w:color="auto"/>
            <w:bottom w:val="none" w:sz="0" w:space="0" w:color="auto"/>
            <w:right w:val="none" w:sz="0" w:space="0" w:color="auto"/>
          </w:divBdr>
        </w:div>
        <w:div w:id="1566792714">
          <w:marLeft w:val="0"/>
          <w:marRight w:val="0"/>
          <w:marTop w:val="0"/>
          <w:marBottom w:val="0"/>
          <w:divBdr>
            <w:top w:val="none" w:sz="0" w:space="0" w:color="auto"/>
            <w:left w:val="none" w:sz="0" w:space="0" w:color="auto"/>
            <w:bottom w:val="none" w:sz="0" w:space="0" w:color="auto"/>
            <w:right w:val="none" w:sz="0" w:space="0" w:color="auto"/>
          </w:divBdr>
        </w:div>
        <w:div w:id="174194913">
          <w:marLeft w:val="0"/>
          <w:marRight w:val="0"/>
          <w:marTop w:val="0"/>
          <w:marBottom w:val="0"/>
          <w:divBdr>
            <w:top w:val="none" w:sz="0" w:space="0" w:color="auto"/>
            <w:left w:val="none" w:sz="0" w:space="0" w:color="auto"/>
            <w:bottom w:val="none" w:sz="0" w:space="0" w:color="auto"/>
            <w:right w:val="none" w:sz="0" w:space="0" w:color="auto"/>
          </w:divBdr>
        </w:div>
        <w:div w:id="945115267">
          <w:marLeft w:val="0"/>
          <w:marRight w:val="0"/>
          <w:marTop w:val="0"/>
          <w:marBottom w:val="0"/>
          <w:divBdr>
            <w:top w:val="none" w:sz="0" w:space="0" w:color="auto"/>
            <w:left w:val="none" w:sz="0" w:space="0" w:color="auto"/>
            <w:bottom w:val="none" w:sz="0" w:space="0" w:color="auto"/>
            <w:right w:val="none" w:sz="0" w:space="0" w:color="auto"/>
          </w:divBdr>
        </w:div>
        <w:div w:id="1406949603">
          <w:marLeft w:val="0"/>
          <w:marRight w:val="0"/>
          <w:marTop w:val="0"/>
          <w:marBottom w:val="0"/>
          <w:divBdr>
            <w:top w:val="none" w:sz="0" w:space="0" w:color="auto"/>
            <w:left w:val="none" w:sz="0" w:space="0" w:color="auto"/>
            <w:bottom w:val="none" w:sz="0" w:space="0" w:color="auto"/>
            <w:right w:val="none" w:sz="0" w:space="0" w:color="auto"/>
          </w:divBdr>
        </w:div>
        <w:div w:id="447704987">
          <w:marLeft w:val="0"/>
          <w:marRight w:val="0"/>
          <w:marTop w:val="0"/>
          <w:marBottom w:val="0"/>
          <w:divBdr>
            <w:top w:val="none" w:sz="0" w:space="0" w:color="auto"/>
            <w:left w:val="none" w:sz="0" w:space="0" w:color="auto"/>
            <w:bottom w:val="none" w:sz="0" w:space="0" w:color="auto"/>
            <w:right w:val="none" w:sz="0" w:space="0" w:color="auto"/>
          </w:divBdr>
        </w:div>
        <w:div w:id="829560542">
          <w:marLeft w:val="0"/>
          <w:marRight w:val="0"/>
          <w:marTop w:val="0"/>
          <w:marBottom w:val="0"/>
          <w:divBdr>
            <w:top w:val="none" w:sz="0" w:space="0" w:color="auto"/>
            <w:left w:val="none" w:sz="0" w:space="0" w:color="auto"/>
            <w:bottom w:val="none" w:sz="0" w:space="0" w:color="auto"/>
            <w:right w:val="none" w:sz="0" w:space="0" w:color="auto"/>
          </w:divBdr>
        </w:div>
        <w:div w:id="1446581680">
          <w:marLeft w:val="0"/>
          <w:marRight w:val="0"/>
          <w:marTop w:val="0"/>
          <w:marBottom w:val="0"/>
          <w:divBdr>
            <w:top w:val="none" w:sz="0" w:space="0" w:color="auto"/>
            <w:left w:val="none" w:sz="0" w:space="0" w:color="auto"/>
            <w:bottom w:val="none" w:sz="0" w:space="0" w:color="auto"/>
            <w:right w:val="none" w:sz="0" w:space="0" w:color="auto"/>
          </w:divBdr>
        </w:div>
        <w:div w:id="834805227">
          <w:marLeft w:val="0"/>
          <w:marRight w:val="0"/>
          <w:marTop w:val="0"/>
          <w:marBottom w:val="0"/>
          <w:divBdr>
            <w:top w:val="none" w:sz="0" w:space="0" w:color="auto"/>
            <w:left w:val="none" w:sz="0" w:space="0" w:color="auto"/>
            <w:bottom w:val="none" w:sz="0" w:space="0" w:color="auto"/>
            <w:right w:val="none" w:sz="0" w:space="0" w:color="auto"/>
          </w:divBdr>
        </w:div>
        <w:div w:id="1284774416">
          <w:marLeft w:val="0"/>
          <w:marRight w:val="0"/>
          <w:marTop w:val="0"/>
          <w:marBottom w:val="0"/>
          <w:divBdr>
            <w:top w:val="none" w:sz="0" w:space="0" w:color="auto"/>
            <w:left w:val="none" w:sz="0" w:space="0" w:color="auto"/>
            <w:bottom w:val="none" w:sz="0" w:space="0" w:color="auto"/>
            <w:right w:val="none" w:sz="0" w:space="0" w:color="auto"/>
          </w:divBdr>
        </w:div>
        <w:div w:id="1765805099">
          <w:marLeft w:val="0"/>
          <w:marRight w:val="0"/>
          <w:marTop w:val="0"/>
          <w:marBottom w:val="0"/>
          <w:divBdr>
            <w:top w:val="none" w:sz="0" w:space="0" w:color="auto"/>
            <w:left w:val="none" w:sz="0" w:space="0" w:color="auto"/>
            <w:bottom w:val="none" w:sz="0" w:space="0" w:color="auto"/>
            <w:right w:val="none" w:sz="0" w:space="0" w:color="auto"/>
          </w:divBdr>
        </w:div>
        <w:div w:id="1375618038">
          <w:marLeft w:val="0"/>
          <w:marRight w:val="0"/>
          <w:marTop w:val="0"/>
          <w:marBottom w:val="0"/>
          <w:divBdr>
            <w:top w:val="none" w:sz="0" w:space="0" w:color="auto"/>
            <w:left w:val="none" w:sz="0" w:space="0" w:color="auto"/>
            <w:bottom w:val="none" w:sz="0" w:space="0" w:color="auto"/>
            <w:right w:val="none" w:sz="0" w:space="0" w:color="auto"/>
          </w:divBdr>
        </w:div>
        <w:div w:id="1350644613">
          <w:marLeft w:val="0"/>
          <w:marRight w:val="0"/>
          <w:marTop w:val="0"/>
          <w:marBottom w:val="0"/>
          <w:divBdr>
            <w:top w:val="none" w:sz="0" w:space="0" w:color="auto"/>
            <w:left w:val="none" w:sz="0" w:space="0" w:color="auto"/>
            <w:bottom w:val="none" w:sz="0" w:space="0" w:color="auto"/>
            <w:right w:val="none" w:sz="0" w:space="0" w:color="auto"/>
          </w:divBdr>
        </w:div>
        <w:div w:id="2077387305">
          <w:marLeft w:val="0"/>
          <w:marRight w:val="0"/>
          <w:marTop w:val="0"/>
          <w:marBottom w:val="0"/>
          <w:divBdr>
            <w:top w:val="none" w:sz="0" w:space="0" w:color="auto"/>
            <w:left w:val="none" w:sz="0" w:space="0" w:color="auto"/>
            <w:bottom w:val="none" w:sz="0" w:space="0" w:color="auto"/>
            <w:right w:val="none" w:sz="0" w:space="0" w:color="auto"/>
          </w:divBdr>
        </w:div>
        <w:div w:id="1303727415">
          <w:marLeft w:val="0"/>
          <w:marRight w:val="0"/>
          <w:marTop w:val="0"/>
          <w:marBottom w:val="0"/>
          <w:divBdr>
            <w:top w:val="none" w:sz="0" w:space="0" w:color="auto"/>
            <w:left w:val="none" w:sz="0" w:space="0" w:color="auto"/>
            <w:bottom w:val="none" w:sz="0" w:space="0" w:color="auto"/>
            <w:right w:val="none" w:sz="0" w:space="0" w:color="auto"/>
          </w:divBdr>
        </w:div>
        <w:div w:id="1374769515">
          <w:marLeft w:val="0"/>
          <w:marRight w:val="0"/>
          <w:marTop w:val="0"/>
          <w:marBottom w:val="0"/>
          <w:divBdr>
            <w:top w:val="none" w:sz="0" w:space="0" w:color="auto"/>
            <w:left w:val="none" w:sz="0" w:space="0" w:color="auto"/>
            <w:bottom w:val="none" w:sz="0" w:space="0" w:color="auto"/>
            <w:right w:val="none" w:sz="0" w:space="0" w:color="auto"/>
          </w:divBdr>
        </w:div>
        <w:div w:id="663168701">
          <w:marLeft w:val="0"/>
          <w:marRight w:val="0"/>
          <w:marTop w:val="0"/>
          <w:marBottom w:val="0"/>
          <w:divBdr>
            <w:top w:val="none" w:sz="0" w:space="0" w:color="auto"/>
            <w:left w:val="none" w:sz="0" w:space="0" w:color="auto"/>
            <w:bottom w:val="none" w:sz="0" w:space="0" w:color="auto"/>
            <w:right w:val="none" w:sz="0" w:space="0" w:color="auto"/>
          </w:divBdr>
        </w:div>
        <w:div w:id="734277096">
          <w:marLeft w:val="0"/>
          <w:marRight w:val="0"/>
          <w:marTop w:val="0"/>
          <w:marBottom w:val="0"/>
          <w:divBdr>
            <w:top w:val="none" w:sz="0" w:space="0" w:color="auto"/>
            <w:left w:val="none" w:sz="0" w:space="0" w:color="auto"/>
            <w:bottom w:val="none" w:sz="0" w:space="0" w:color="auto"/>
            <w:right w:val="none" w:sz="0" w:space="0" w:color="auto"/>
          </w:divBdr>
        </w:div>
        <w:div w:id="910696372">
          <w:marLeft w:val="0"/>
          <w:marRight w:val="0"/>
          <w:marTop w:val="0"/>
          <w:marBottom w:val="0"/>
          <w:divBdr>
            <w:top w:val="none" w:sz="0" w:space="0" w:color="auto"/>
            <w:left w:val="none" w:sz="0" w:space="0" w:color="auto"/>
            <w:bottom w:val="none" w:sz="0" w:space="0" w:color="auto"/>
            <w:right w:val="none" w:sz="0" w:space="0" w:color="auto"/>
          </w:divBdr>
        </w:div>
        <w:div w:id="1453019712">
          <w:marLeft w:val="0"/>
          <w:marRight w:val="0"/>
          <w:marTop w:val="0"/>
          <w:marBottom w:val="0"/>
          <w:divBdr>
            <w:top w:val="none" w:sz="0" w:space="0" w:color="auto"/>
            <w:left w:val="none" w:sz="0" w:space="0" w:color="auto"/>
            <w:bottom w:val="none" w:sz="0" w:space="0" w:color="auto"/>
            <w:right w:val="none" w:sz="0" w:space="0" w:color="auto"/>
          </w:divBdr>
        </w:div>
        <w:div w:id="193034656">
          <w:marLeft w:val="0"/>
          <w:marRight w:val="0"/>
          <w:marTop w:val="0"/>
          <w:marBottom w:val="0"/>
          <w:divBdr>
            <w:top w:val="none" w:sz="0" w:space="0" w:color="auto"/>
            <w:left w:val="none" w:sz="0" w:space="0" w:color="auto"/>
            <w:bottom w:val="none" w:sz="0" w:space="0" w:color="auto"/>
            <w:right w:val="none" w:sz="0" w:space="0" w:color="auto"/>
          </w:divBdr>
        </w:div>
        <w:div w:id="529297361">
          <w:marLeft w:val="0"/>
          <w:marRight w:val="0"/>
          <w:marTop w:val="0"/>
          <w:marBottom w:val="0"/>
          <w:divBdr>
            <w:top w:val="none" w:sz="0" w:space="0" w:color="auto"/>
            <w:left w:val="none" w:sz="0" w:space="0" w:color="auto"/>
            <w:bottom w:val="none" w:sz="0" w:space="0" w:color="auto"/>
            <w:right w:val="none" w:sz="0" w:space="0" w:color="auto"/>
          </w:divBdr>
        </w:div>
        <w:div w:id="1338576940">
          <w:marLeft w:val="0"/>
          <w:marRight w:val="0"/>
          <w:marTop w:val="0"/>
          <w:marBottom w:val="0"/>
          <w:divBdr>
            <w:top w:val="none" w:sz="0" w:space="0" w:color="auto"/>
            <w:left w:val="none" w:sz="0" w:space="0" w:color="auto"/>
            <w:bottom w:val="none" w:sz="0" w:space="0" w:color="auto"/>
            <w:right w:val="none" w:sz="0" w:space="0" w:color="auto"/>
          </w:divBdr>
        </w:div>
        <w:div w:id="2073263549">
          <w:marLeft w:val="0"/>
          <w:marRight w:val="0"/>
          <w:marTop w:val="0"/>
          <w:marBottom w:val="0"/>
          <w:divBdr>
            <w:top w:val="none" w:sz="0" w:space="0" w:color="auto"/>
            <w:left w:val="none" w:sz="0" w:space="0" w:color="auto"/>
            <w:bottom w:val="none" w:sz="0" w:space="0" w:color="auto"/>
            <w:right w:val="none" w:sz="0" w:space="0" w:color="auto"/>
          </w:divBdr>
        </w:div>
        <w:div w:id="2031638292">
          <w:marLeft w:val="0"/>
          <w:marRight w:val="0"/>
          <w:marTop w:val="0"/>
          <w:marBottom w:val="0"/>
          <w:divBdr>
            <w:top w:val="none" w:sz="0" w:space="0" w:color="auto"/>
            <w:left w:val="none" w:sz="0" w:space="0" w:color="auto"/>
            <w:bottom w:val="none" w:sz="0" w:space="0" w:color="auto"/>
            <w:right w:val="none" w:sz="0" w:space="0" w:color="auto"/>
          </w:divBdr>
        </w:div>
        <w:div w:id="1807698556">
          <w:marLeft w:val="0"/>
          <w:marRight w:val="0"/>
          <w:marTop w:val="0"/>
          <w:marBottom w:val="0"/>
          <w:divBdr>
            <w:top w:val="none" w:sz="0" w:space="0" w:color="auto"/>
            <w:left w:val="none" w:sz="0" w:space="0" w:color="auto"/>
            <w:bottom w:val="none" w:sz="0" w:space="0" w:color="auto"/>
            <w:right w:val="none" w:sz="0" w:space="0" w:color="auto"/>
          </w:divBdr>
        </w:div>
        <w:div w:id="181285549">
          <w:marLeft w:val="0"/>
          <w:marRight w:val="0"/>
          <w:marTop w:val="0"/>
          <w:marBottom w:val="0"/>
          <w:divBdr>
            <w:top w:val="none" w:sz="0" w:space="0" w:color="auto"/>
            <w:left w:val="none" w:sz="0" w:space="0" w:color="auto"/>
            <w:bottom w:val="none" w:sz="0" w:space="0" w:color="auto"/>
            <w:right w:val="none" w:sz="0" w:space="0" w:color="auto"/>
          </w:divBdr>
        </w:div>
        <w:div w:id="689647465">
          <w:marLeft w:val="0"/>
          <w:marRight w:val="0"/>
          <w:marTop w:val="0"/>
          <w:marBottom w:val="0"/>
          <w:divBdr>
            <w:top w:val="none" w:sz="0" w:space="0" w:color="auto"/>
            <w:left w:val="none" w:sz="0" w:space="0" w:color="auto"/>
            <w:bottom w:val="none" w:sz="0" w:space="0" w:color="auto"/>
            <w:right w:val="none" w:sz="0" w:space="0" w:color="auto"/>
          </w:divBdr>
        </w:div>
        <w:div w:id="1607150895">
          <w:marLeft w:val="0"/>
          <w:marRight w:val="0"/>
          <w:marTop w:val="0"/>
          <w:marBottom w:val="0"/>
          <w:divBdr>
            <w:top w:val="none" w:sz="0" w:space="0" w:color="auto"/>
            <w:left w:val="none" w:sz="0" w:space="0" w:color="auto"/>
            <w:bottom w:val="none" w:sz="0" w:space="0" w:color="auto"/>
            <w:right w:val="none" w:sz="0" w:space="0" w:color="auto"/>
          </w:divBdr>
        </w:div>
        <w:div w:id="1872957620">
          <w:marLeft w:val="0"/>
          <w:marRight w:val="0"/>
          <w:marTop w:val="0"/>
          <w:marBottom w:val="0"/>
          <w:divBdr>
            <w:top w:val="none" w:sz="0" w:space="0" w:color="auto"/>
            <w:left w:val="none" w:sz="0" w:space="0" w:color="auto"/>
            <w:bottom w:val="none" w:sz="0" w:space="0" w:color="auto"/>
            <w:right w:val="none" w:sz="0" w:space="0" w:color="auto"/>
          </w:divBdr>
        </w:div>
        <w:div w:id="1543590874">
          <w:marLeft w:val="0"/>
          <w:marRight w:val="0"/>
          <w:marTop w:val="0"/>
          <w:marBottom w:val="0"/>
          <w:divBdr>
            <w:top w:val="none" w:sz="0" w:space="0" w:color="auto"/>
            <w:left w:val="none" w:sz="0" w:space="0" w:color="auto"/>
            <w:bottom w:val="none" w:sz="0" w:space="0" w:color="auto"/>
            <w:right w:val="none" w:sz="0" w:space="0" w:color="auto"/>
          </w:divBdr>
        </w:div>
        <w:div w:id="28645556">
          <w:marLeft w:val="0"/>
          <w:marRight w:val="0"/>
          <w:marTop w:val="0"/>
          <w:marBottom w:val="0"/>
          <w:divBdr>
            <w:top w:val="none" w:sz="0" w:space="0" w:color="auto"/>
            <w:left w:val="none" w:sz="0" w:space="0" w:color="auto"/>
            <w:bottom w:val="none" w:sz="0" w:space="0" w:color="auto"/>
            <w:right w:val="none" w:sz="0" w:space="0" w:color="auto"/>
          </w:divBdr>
        </w:div>
        <w:div w:id="1320385039">
          <w:marLeft w:val="0"/>
          <w:marRight w:val="0"/>
          <w:marTop w:val="0"/>
          <w:marBottom w:val="0"/>
          <w:divBdr>
            <w:top w:val="none" w:sz="0" w:space="0" w:color="auto"/>
            <w:left w:val="none" w:sz="0" w:space="0" w:color="auto"/>
            <w:bottom w:val="none" w:sz="0" w:space="0" w:color="auto"/>
            <w:right w:val="none" w:sz="0" w:space="0" w:color="auto"/>
          </w:divBdr>
        </w:div>
        <w:div w:id="1164053049">
          <w:marLeft w:val="0"/>
          <w:marRight w:val="0"/>
          <w:marTop w:val="0"/>
          <w:marBottom w:val="0"/>
          <w:divBdr>
            <w:top w:val="none" w:sz="0" w:space="0" w:color="auto"/>
            <w:left w:val="none" w:sz="0" w:space="0" w:color="auto"/>
            <w:bottom w:val="none" w:sz="0" w:space="0" w:color="auto"/>
            <w:right w:val="none" w:sz="0" w:space="0" w:color="auto"/>
          </w:divBdr>
        </w:div>
        <w:div w:id="1076779064">
          <w:marLeft w:val="0"/>
          <w:marRight w:val="0"/>
          <w:marTop w:val="0"/>
          <w:marBottom w:val="0"/>
          <w:divBdr>
            <w:top w:val="none" w:sz="0" w:space="0" w:color="auto"/>
            <w:left w:val="none" w:sz="0" w:space="0" w:color="auto"/>
            <w:bottom w:val="none" w:sz="0" w:space="0" w:color="auto"/>
            <w:right w:val="none" w:sz="0" w:space="0" w:color="auto"/>
          </w:divBdr>
        </w:div>
        <w:div w:id="221410741">
          <w:marLeft w:val="0"/>
          <w:marRight w:val="0"/>
          <w:marTop w:val="0"/>
          <w:marBottom w:val="0"/>
          <w:divBdr>
            <w:top w:val="none" w:sz="0" w:space="0" w:color="auto"/>
            <w:left w:val="none" w:sz="0" w:space="0" w:color="auto"/>
            <w:bottom w:val="none" w:sz="0" w:space="0" w:color="auto"/>
            <w:right w:val="none" w:sz="0" w:space="0" w:color="auto"/>
          </w:divBdr>
        </w:div>
        <w:div w:id="1396657264">
          <w:marLeft w:val="0"/>
          <w:marRight w:val="0"/>
          <w:marTop w:val="0"/>
          <w:marBottom w:val="0"/>
          <w:divBdr>
            <w:top w:val="none" w:sz="0" w:space="0" w:color="auto"/>
            <w:left w:val="none" w:sz="0" w:space="0" w:color="auto"/>
            <w:bottom w:val="none" w:sz="0" w:space="0" w:color="auto"/>
            <w:right w:val="none" w:sz="0" w:space="0" w:color="auto"/>
          </w:divBdr>
        </w:div>
        <w:div w:id="2074351401">
          <w:marLeft w:val="0"/>
          <w:marRight w:val="0"/>
          <w:marTop w:val="0"/>
          <w:marBottom w:val="0"/>
          <w:divBdr>
            <w:top w:val="none" w:sz="0" w:space="0" w:color="auto"/>
            <w:left w:val="none" w:sz="0" w:space="0" w:color="auto"/>
            <w:bottom w:val="none" w:sz="0" w:space="0" w:color="auto"/>
            <w:right w:val="none" w:sz="0" w:space="0" w:color="auto"/>
          </w:divBdr>
        </w:div>
        <w:div w:id="2096628019">
          <w:marLeft w:val="0"/>
          <w:marRight w:val="0"/>
          <w:marTop w:val="0"/>
          <w:marBottom w:val="0"/>
          <w:divBdr>
            <w:top w:val="none" w:sz="0" w:space="0" w:color="auto"/>
            <w:left w:val="none" w:sz="0" w:space="0" w:color="auto"/>
            <w:bottom w:val="none" w:sz="0" w:space="0" w:color="auto"/>
            <w:right w:val="none" w:sz="0" w:space="0" w:color="auto"/>
          </w:divBdr>
        </w:div>
        <w:div w:id="472329014">
          <w:marLeft w:val="0"/>
          <w:marRight w:val="0"/>
          <w:marTop w:val="0"/>
          <w:marBottom w:val="0"/>
          <w:divBdr>
            <w:top w:val="none" w:sz="0" w:space="0" w:color="auto"/>
            <w:left w:val="none" w:sz="0" w:space="0" w:color="auto"/>
            <w:bottom w:val="none" w:sz="0" w:space="0" w:color="auto"/>
            <w:right w:val="none" w:sz="0" w:space="0" w:color="auto"/>
          </w:divBdr>
        </w:div>
        <w:div w:id="1503201436">
          <w:marLeft w:val="0"/>
          <w:marRight w:val="0"/>
          <w:marTop w:val="0"/>
          <w:marBottom w:val="0"/>
          <w:divBdr>
            <w:top w:val="none" w:sz="0" w:space="0" w:color="auto"/>
            <w:left w:val="none" w:sz="0" w:space="0" w:color="auto"/>
            <w:bottom w:val="none" w:sz="0" w:space="0" w:color="auto"/>
            <w:right w:val="none" w:sz="0" w:space="0" w:color="auto"/>
          </w:divBdr>
        </w:div>
        <w:div w:id="1654530979">
          <w:marLeft w:val="0"/>
          <w:marRight w:val="0"/>
          <w:marTop w:val="0"/>
          <w:marBottom w:val="0"/>
          <w:divBdr>
            <w:top w:val="none" w:sz="0" w:space="0" w:color="auto"/>
            <w:left w:val="none" w:sz="0" w:space="0" w:color="auto"/>
            <w:bottom w:val="none" w:sz="0" w:space="0" w:color="auto"/>
            <w:right w:val="none" w:sz="0" w:space="0" w:color="auto"/>
          </w:divBdr>
        </w:div>
        <w:div w:id="1525751731">
          <w:marLeft w:val="0"/>
          <w:marRight w:val="0"/>
          <w:marTop w:val="0"/>
          <w:marBottom w:val="0"/>
          <w:divBdr>
            <w:top w:val="none" w:sz="0" w:space="0" w:color="auto"/>
            <w:left w:val="none" w:sz="0" w:space="0" w:color="auto"/>
            <w:bottom w:val="none" w:sz="0" w:space="0" w:color="auto"/>
            <w:right w:val="none" w:sz="0" w:space="0" w:color="auto"/>
          </w:divBdr>
        </w:div>
        <w:div w:id="470174019">
          <w:marLeft w:val="0"/>
          <w:marRight w:val="0"/>
          <w:marTop w:val="0"/>
          <w:marBottom w:val="0"/>
          <w:divBdr>
            <w:top w:val="none" w:sz="0" w:space="0" w:color="auto"/>
            <w:left w:val="none" w:sz="0" w:space="0" w:color="auto"/>
            <w:bottom w:val="none" w:sz="0" w:space="0" w:color="auto"/>
            <w:right w:val="none" w:sz="0" w:space="0" w:color="auto"/>
          </w:divBdr>
        </w:div>
        <w:div w:id="850488525">
          <w:marLeft w:val="0"/>
          <w:marRight w:val="0"/>
          <w:marTop w:val="0"/>
          <w:marBottom w:val="0"/>
          <w:divBdr>
            <w:top w:val="none" w:sz="0" w:space="0" w:color="auto"/>
            <w:left w:val="none" w:sz="0" w:space="0" w:color="auto"/>
            <w:bottom w:val="none" w:sz="0" w:space="0" w:color="auto"/>
            <w:right w:val="none" w:sz="0" w:space="0" w:color="auto"/>
          </w:divBdr>
        </w:div>
        <w:div w:id="175460309">
          <w:marLeft w:val="0"/>
          <w:marRight w:val="0"/>
          <w:marTop w:val="0"/>
          <w:marBottom w:val="0"/>
          <w:divBdr>
            <w:top w:val="none" w:sz="0" w:space="0" w:color="auto"/>
            <w:left w:val="none" w:sz="0" w:space="0" w:color="auto"/>
            <w:bottom w:val="none" w:sz="0" w:space="0" w:color="auto"/>
            <w:right w:val="none" w:sz="0" w:space="0" w:color="auto"/>
          </w:divBdr>
        </w:div>
        <w:div w:id="974219471">
          <w:marLeft w:val="0"/>
          <w:marRight w:val="0"/>
          <w:marTop w:val="0"/>
          <w:marBottom w:val="0"/>
          <w:divBdr>
            <w:top w:val="none" w:sz="0" w:space="0" w:color="auto"/>
            <w:left w:val="none" w:sz="0" w:space="0" w:color="auto"/>
            <w:bottom w:val="none" w:sz="0" w:space="0" w:color="auto"/>
            <w:right w:val="none" w:sz="0" w:space="0" w:color="auto"/>
          </w:divBdr>
        </w:div>
        <w:div w:id="2077051597">
          <w:marLeft w:val="0"/>
          <w:marRight w:val="0"/>
          <w:marTop w:val="0"/>
          <w:marBottom w:val="0"/>
          <w:divBdr>
            <w:top w:val="none" w:sz="0" w:space="0" w:color="auto"/>
            <w:left w:val="none" w:sz="0" w:space="0" w:color="auto"/>
            <w:bottom w:val="none" w:sz="0" w:space="0" w:color="auto"/>
            <w:right w:val="none" w:sz="0" w:space="0" w:color="auto"/>
          </w:divBdr>
        </w:div>
        <w:div w:id="820389937">
          <w:marLeft w:val="0"/>
          <w:marRight w:val="0"/>
          <w:marTop w:val="0"/>
          <w:marBottom w:val="0"/>
          <w:divBdr>
            <w:top w:val="none" w:sz="0" w:space="0" w:color="auto"/>
            <w:left w:val="none" w:sz="0" w:space="0" w:color="auto"/>
            <w:bottom w:val="none" w:sz="0" w:space="0" w:color="auto"/>
            <w:right w:val="none" w:sz="0" w:space="0" w:color="auto"/>
          </w:divBdr>
        </w:div>
        <w:div w:id="74674765">
          <w:marLeft w:val="0"/>
          <w:marRight w:val="0"/>
          <w:marTop w:val="0"/>
          <w:marBottom w:val="0"/>
          <w:divBdr>
            <w:top w:val="none" w:sz="0" w:space="0" w:color="auto"/>
            <w:left w:val="none" w:sz="0" w:space="0" w:color="auto"/>
            <w:bottom w:val="none" w:sz="0" w:space="0" w:color="auto"/>
            <w:right w:val="none" w:sz="0" w:space="0" w:color="auto"/>
          </w:divBdr>
        </w:div>
        <w:div w:id="616565494">
          <w:marLeft w:val="0"/>
          <w:marRight w:val="0"/>
          <w:marTop w:val="0"/>
          <w:marBottom w:val="0"/>
          <w:divBdr>
            <w:top w:val="none" w:sz="0" w:space="0" w:color="auto"/>
            <w:left w:val="none" w:sz="0" w:space="0" w:color="auto"/>
            <w:bottom w:val="none" w:sz="0" w:space="0" w:color="auto"/>
            <w:right w:val="none" w:sz="0" w:space="0" w:color="auto"/>
          </w:divBdr>
        </w:div>
        <w:div w:id="366107298">
          <w:marLeft w:val="0"/>
          <w:marRight w:val="0"/>
          <w:marTop w:val="0"/>
          <w:marBottom w:val="0"/>
          <w:divBdr>
            <w:top w:val="none" w:sz="0" w:space="0" w:color="auto"/>
            <w:left w:val="none" w:sz="0" w:space="0" w:color="auto"/>
            <w:bottom w:val="none" w:sz="0" w:space="0" w:color="auto"/>
            <w:right w:val="none" w:sz="0" w:space="0" w:color="auto"/>
          </w:divBdr>
        </w:div>
        <w:div w:id="180436963">
          <w:marLeft w:val="0"/>
          <w:marRight w:val="0"/>
          <w:marTop w:val="0"/>
          <w:marBottom w:val="0"/>
          <w:divBdr>
            <w:top w:val="none" w:sz="0" w:space="0" w:color="auto"/>
            <w:left w:val="none" w:sz="0" w:space="0" w:color="auto"/>
            <w:bottom w:val="none" w:sz="0" w:space="0" w:color="auto"/>
            <w:right w:val="none" w:sz="0" w:space="0" w:color="auto"/>
          </w:divBdr>
        </w:div>
        <w:div w:id="39985556">
          <w:marLeft w:val="0"/>
          <w:marRight w:val="0"/>
          <w:marTop w:val="0"/>
          <w:marBottom w:val="0"/>
          <w:divBdr>
            <w:top w:val="none" w:sz="0" w:space="0" w:color="auto"/>
            <w:left w:val="none" w:sz="0" w:space="0" w:color="auto"/>
            <w:bottom w:val="none" w:sz="0" w:space="0" w:color="auto"/>
            <w:right w:val="none" w:sz="0" w:space="0" w:color="auto"/>
          </w:divBdr>
        </w:div>
        <w:div w:id="1087845231">
          <w:marLeft w:val="0"/>
          <w:marRight w:val="0"/>
          <w:marTop w:val="0"/>
          <w:marBottom w:val="0"/>
          <w:divBdr>
            <w:top w:val="none" w:sz="0" w:space="0" w:color="auto"/>
            <w:left w:val="none" w:sz="0" w:space="0" w:color="auto"/>
            <w:bottom w:val="none" w:sz="0" w:space="0" w:color="auto"/>
            <w:right w:val="none" w:sz="0" w:space="0" w:color="auto"/>
          </w:divBdr>
        </w:div>
        <w:div w:id="1014235294">
          <w:marLeft w:val="0"/>
          <w:marRight w:val="0"/>
          <w:marTop w:val="0"/>
          <w:marBottom w:val="0"/>
          <w:divBdr>
            <w:top w:val="none" w:sz="0" w:space="0" w:color="auto"/>
            <w:left w:val="none" w:sz="0" w:space="0" w:color="auto"/>
            <w:bottom w:val="none" w:sz="0" w:space="0" w:color="auto"/>
            <w:right w:val="none" w:sz="0" w:space="0" w:color="auto"/>
          </w:divBdr>
        </w:div>
        <w:div w:id="1175413573">
          <w:marLeft w:val="0"/>
          <w:marRight w:val="0"/>
          <w:marTop w:val="0"/>
          <w:marBottom w:val="0"/>
          <w:divBdr>
            <w:top w:val="none" w:sz="0" w:space="0" w:color="auto"/>
            <w:left w:val="none" w:sz="0" w:space="0" w:color="auto"/>
            <w:bottom w:val="none" w:sz="0" w:space="0" w:color="auto"/>
            <w:right w:val="none" w:sz="0" w:space="0" w:color="auto"/>
          </w:divBdr>
        </w:div>
        <w:div w:id="1742677138">
          <w:marLeft w:val="0"/>
          <w:marRight w:val="0"/>
          <w:marTop w:val="0"/>
          <w:marBottom w:val="0"/>
          <w:divBdr>
            <w:top w:val="none" w:sz="0" w:space="0" w:color="auto"/>
            <w:left w:val="none" w:sz="0" w:space="0" w:color="auto"/>
            <w:bottom w:val="none" w:sz="0" w:space="0" w:color="auto"/>
            <w:right w:val="none" w:sz="0" w:space="0" w:color="auto"/>
          </w:divBdr>
        </w:div>
        <w:div w:id="117385185">
          <w:marLeft w:val="0"/>
          <w:marRight w:val="0"/>
          <w:marTop w:val="0"/>
          <w:marBottom w:val="0"/>
          <w:divBdr>
            <w:top w:val="none" w:sz="0" w:space="0" w:color="auto"/>
            <w:left w:val="none" w:sz="0" w:space="0" w:color="auto"/>
            <w:bottom w:val="none" w:sz="0" w:space="0" w:color="auto"/>
            <w:right w:val="none" w:sz="0" w:space="0" w:color="auto"/>
          </w:divBdr>
        </w:div>
        <w:div w:id="1379161791">
          <w:marLeft w:val="0"/>
          <w:marRight w:val="0"/>
          <w:marTop w:val="0"/>
          <w:marBottom w:val="0"/>
          <w:divBdr>
            <w:top w:val="none" w:sz="0" w:space="0" w:color="auto"/>
            <w:left w:val="none" w:sz="0" w:space="0" w:color="auto"/>
            <w:bottom w:val="none" w:sz="0" w:space="0" w:color="auto"/>
            <w:right w:val="none" w:sz="0" w:space="0" w:color="auto"/>
          </w:divBdr>
        </w:div>
        <w:div w:id="206718919">
          <w:marLeft w:val="0"/>
          <w:marRight w:val="0"/>
          <w:marTop w:val="0"/>
          <w:marBottom w:val="0"/>
          <w:divBdr>
            <w:top w:val="none" w:sz="0" w:space="0" w:color="auto"/>
            <w:left w:val="none" w:sz="0" w:space="0" w:color="auto"/>
            <w:bottom w:val="none" w:sz="0" w:space="0" w:color="auto"/>
            <w:right w:val="none" w:sz="0" w:space="0" w:color="auto"/>
          </w:divBdr>
        </w:div>
        <w:div w:id="1015770534">
          <w:marLeft w:val="0"/>
          <w:marRight w:val="0"/>
          <w:marTop w:val="0"/>
          <w:marBottom w:val="0"/>
          <w:divBdr>
            <w:top w:val="none" w:sz="0" w:space="0" w:color="auto"/>
            <w:left w:val="none" w:sz="0" w:space="0" w:color="auto"/>
            <w:bottom w:val="none" w:sz="0" w:space="0" w:color="auto"/>
            <w:right w:val="none" w:sz="0" w:space="0" w:color="auto"/>
          </w:divBdr>
        </w:div>
        <w:div w:id="849100316">
          <w:marLeft w:val="0"/>
          <w:marRight w:val="0"/>
          <w:marTop w:val="0"/>
          <w:marBottom w:val="0"/>
          <w:divBdr>
            <w:top w:val="none" w:sz="0" w:space="0" w:color="auto"/>
            <w:left w:val="none" w:sz="0" w:space="0" w:color="auto"/>
            <w:bottom w:val="none" w:sz="0" w:space="0" w:color="auto"/>
            <w:right w:val="none" w:sz="0" w:space="0" w:color="auto"/>
          </w:divBdr>
        </w:div>
        <w:div w:id="1594123593">
          <w:marLeft w:val="0"/>
          <w:marRight w:val="0"/>
          <w:marTop w:val="0"/>
          <w:marBottom w:val="0"/>
          <w:divBdr>
            <w:top w:val="none" w:sz="0" w:space="0" w:color="auto"/>
            <w:left w:val="none" w:sz="0" w:space="0" w:color="auto"/>
            <w:bottom w:val="none" w:sz="0" w:space="0" w:color="auto"/>
            <w:right w:val="none" w:sz="0" w:space="0" w:color="auto"/>
          </w:divBdr>
        </w:div>
        <w:div w:id="950673790">
          <w:marLeft w:val="0"/>
          <w:marRight w:val="0"/>
          <w:marTop w:val="0"/>
          <w:marBottom w:val="0"/>
          <w:divBdr>
            <w:top w:val="none" w:sz="0" w:space="0" w:color="auto"/>
            <w:left w:val="none" w:sz="0" w:space="0" w:color="auto"/>
            <w:bottom w:val="none" w:sz="0" w:space="0" w:color="auto"/>
            <w:right w:val="none" w:sz="0" w:space="0" w:color="auto"/>
          </w:divBdr>
        </w:div>
        <w:div w:id="2116443259">
          <w:marLeft w:val="0"/>
          <w:marRight w:val="0"/>
          <w:marTop w:val="0"/>
          <w:marBottom w:val="0"/>
          <w:divBdr>
            <w:top w:val="none" w:sz="0" w:space="0" w:color="auto"/>
            <w:left w:val="none" w:sz="0" w:space="0" w:color="auto"/>
            <w:bottom w:val="none" w:sz="0" w:space="0" w:color="auto"/>
            <w:right w:val="none" w:sz="0" w:space="0" w:color="auto"/>
          </w:divBdr>
        </w:div>
        <w:div w:id="2135171963">
          <w:marLeft w:val="0"/>
          <w:marRight w:val="0"/>
          <w:marTop w:val="0"/>
          <w:marBottom w:val="0"/>
          <w:divBdr>
            <w:top w:val="none" w:sz="0" w:space="0" w:color="auto"/>
            <w:left w:val="none" w:sz="0" w:space="0" w:color="auto"/>
            <w:bottom w:val="none" w:sz="0" w:space="0" w:color="auto"/>
            <w:right w:val="none" w:sz="0" w:space="0" w:color="auto"/>
          </w:divBdr>
        </w:div>
        <w:div w:id="1126001909">
          <w:marLeft w:val="0"/>
          <w:marRight w:val="0"/>
          <w:marTop w:val="0"/>
          <w:marBottom w:val="0"/>
          <w:divBdr>
            <w:top w:val="none" w:sz="0" w:space="0" w:color="auto"/>
            <w:left w:val="none" w:sz="0" w:space="0" w:color="auto"/>
            <w:bottom w:val="none" w:sz="0" w:space="0" w:color="auto"/>
            <w:right w:val="none" w:sz="0" w:space="0" w:color="auto"/>
          </w:divBdr>
        </w:div>
        <w:div w:id="194194842">
          <w:marLeft w:val="0"/>
          <w:marRight w:val="0"/>
          <w:marTop w:val="0"/>
          <w:marBottom w:val="0"/>
          <w:divBdr>
            <w:top w:val="none" w:sz="0" w:space="0" w:color="auto"/>
            <w:left w:val="none" w:sz="0" w:space="0" w:color="auto"/>
            <w:bottom w:val="none" w:sz="0" w:space="0" w:color="auto"/>
            <w:right w:val="none" w:sz="0" w:space="0" w:color="auto"/>
          </w:divBdr>
        </w:div>
        <w:div w:id="20667348">
          <w:marLeft w:val="0"/>
          <w:marRight w:val="0"/>
          <w:marTop w:val="0"/>
          <w:marBottom w:val="0"/>
          <w:divBdr>
            <w:top w:val="none" w:sz="0" w:space="0" w:color="auto"/>
            <w:left w:val="none" w:sz="0" w:space="0" w:color="auto"/>
            <w:bottom w:val="none" w:sz="0" w:space="0" w:color="auto"/>
            <w:right w:val="none" w:sz="0" w:space="0" w:color="auto"/>
          </w:divBdr>
        </w:div>
        <w:div w:id="2092659726">
          <w:marLeft w:val="0"/>
          <w:marRight w:val="0"/>
          <w:marTop w:val="0"/>
          <w:marBottom w:val="0"/>
          <w:divBdr>
            <w:top w:val="none" w:sz="0" w:space="0" w:color="auto"/>
            <w:left w:val="none" w:sz="0" w:space="0" w:color="auto"/>
            <w:bottom w:val="none" w:sz="0" w:space="0" w:color="auto"/>
            <w:right w:val="none" w:sz="0" w:space="0" w:color="auto"/>
          </w:divBdr>
        </w:div>
        <w:div w:id="1834835537">
          <w:marLeft w:val="0"/>
          <w:marRight w:val="0"/>
          <w:marTop w:val="0"/>
          <w:marBottom w:val="0"/>
          <w:divBdr>
            <w:top w:val="none" w:sz="0" w:space="0" w:color="auto"/>
            <w:left w:val="none" w:sz="0" w:space="0" w:color="auto"/>
            <w:bottom w:val="none" w:sz="0" w:space="0" w:color="auto"/>
            <w:right w:val="none" w:sz="0" w:space="0" w:color="auto"/>
          </w:divBdr>
        </w:div>
        <w:div w:id="1958246528">
          <w:marLeft w:val="0"/>
          <w:marRight w:val="0"/>
          <w:marTop w:val="0"/>
          <w:marBottom w:val="0"/>
          <w:divBdr>
            <w:top w:val="none" w:sz="0" w:space="0" w:color="auto"/>
            <w:left w:val="none" w:sz="0" w:space="0" w:color="auto"/>
            <w:bottom w:val="none" w:sz="0" w:space="0" w:color="auto"/>
            <w:right w:val="none" w:sz="0" w:space="0" w:color="auto"/>
          </w:divBdr>
        </w:div>
        <w:div w:id="2078938664">
          <w:marLeft w:val="0"/>
          <w:marRight w:val="0"/>
          <w:marTop w:val="0"/>
          <w:marBottom w:val="0"/>
          <w:divBdr>
            <w:top w:val="none" w:sz="0" w:space="0" w:color="auto"/>
            <w:left w:val="none" w:sz="0" w:space="0" w:color="auto"/>
            <w:bottom w:val="none" w:sz="0" w:space="0" w:color="auto"/>
            <w:right w:val="none" w:sz="0" w:space="0" w:color="auto"/>
          </w:divBdr>
        </w:div>
        <w:div w:id="2035887844">
          <w:marLeft w:val="0"/>
          <w:marRight w:val="0"/>
          <w:marTop w:val="0"/>
          <w:marBottom w:val="0"/>
          <w:divBdr>
            <w:top w:val="none" w:sz="0" w:space="0" w:color="auto"/>
            <w:left w:val="none" w:sz="0" w:space="0" w:color="auto"/>
            <w:bottom w:val="none" w:sz="0" w:space="0" w:color="auto"/>
            <w:right w:val="none" w:sz="0" w:space="0" w:color="auto"/>
          </w:divBdr>
        </w:div>
        <w:div w:id="1791583639">
          <w:marLeft w:val="0"/>
          <w:marRight w:val="0"/>
          <w:marTop w:val="0"/>
          <w:marBottom w:val="0"/>
          <w:divBdr>
            <w:top w:val="none" w:sz="0" w:space="0" w:color="auto"/>
            <w:left w:val="none" w:sz="0" w:space="0" w:color="auto"/>
            <w:bottom w:val="none" w:sz="0" w:space="0" w:color="auto"/>
            <w:right w:val="none" w:sz="0" w:space="0" w:color="auto"/>
          </w:divBdr>
        </w:div>
        <w:div w:id="1330981547">
          <w:marLeft w:val="0"/>
          <w:marRight w:val="0"/>
          <w:marTop w:val="0"/>
          <w:marBottom w:val="0"/>
          <w:divBdr>
            <w:top w:val="none" w:sz="0" w:space="0" w:color="auto"/>
            <w:left w:val="none" w:sz="0" w:space="0" w:color="auto"/>
            <w:bottom w:val="none" w:sz="0" w:space="0" w:color="auto"/>
            <w:right w:val="none" w:sz="0" w:space="0" w:color="auto"/>
          </w:divBdr>
        </w:div>
        <w:div w:id="2134592630">
          <w:marLeft w:val="0"/>
          <w:marRight w:val="0"/>
          <w:marTop w:val="0"/>
          <w:marBottom w:val="0"/>
          <w:divBdr>
            <w:top w:val="none" w:sz="0" w:space="0" w:color="auto"/>
            <w:left w:val="none" w:sz="0" w:space="0" w:color="auto"/>
            <w:bottom w:val="none" w:sz="0" w:space="0" w:color="auto"/>
            <w:right w:val="none" w:sz="0" w:space="0" w:color="auto"/>
          </w:divBdr>
        </w:div>
        <w:div w:id="1896358181">
          <w:marLeft w:val="0"/>
          <w:marRight w:val="0"/>
          <w:marTop w:val="0"/>
          <w:marBottom w:val="0"/>
          <w:divBdr>
            <w:top w:val="none" w:sz="0" w:space="0" w:color="auto"/>
            <w:left w:val="none" w:sz="0" w:space="0" w:color="auto"/>
            <w:bottom w:val="none" w:sz="0" w:space="0" w:color="auto"/>
            <w:right w:val="none" w:sz="0" w:space="0" w:color="auto"/>
          </w:divBdr>
        </w:div>
        <w:div w:id="272639386">
          <w:marLeft w:val="0"/>
          <w:marRight w:val="0"/>
          <w:marTop w:val="0"/>
          <w:marBottom w:val="0"/>
          <w:divBdr>
            <w:top w:val="none" w:sz="0" w:space="0" w:color="auto"/>
            <w:left w:val="none" w:sz="0" w:space="0" w:color="auto"/>
            <w:bottom w:val="none" w:sz="0" w:space="0" w:color="auto"/>
            <w:right w:val="none" w:sz="0" w:space="0" w:color="auto"/>
          </w:divBdr>
        </w:div>
        <w:div w:id="715396265">
          <w:marLeft w:val="0"/>
          <w:marRight w:val="0"/>
          <w:marTop w:val="0"/>
          <w:marBottom w:val="0"/>
          <w:divBdr>
            <w:top w:val="none" w:sz="0" w:space="0" w:color="auto"/>
            <w:left w:val="none" w:sz="0" w:space="0" w:color="auto"/>
            <w:bottom w:val="none" w:sz="0" w:space="0" w:color="auto"/>
            <w:right w:val="none" w:sz="0" w:space="0" w:color="auto"/>
          </w:divBdr>
        </w:div>
        <w:div w:id="463156488">
          <w:marLeft w:val="0"/>
          <w:marRight w:val="0"/>
          <w:marTop w:val="0"/>
          <w:marBottom w:val="0"/>
          <w:divBdr>
            <w:top w:val="none" w:sz="0" w:space="0" w:color="auto"/>
            <w:left w:val="none" w:sz="0" w:space="0" w:color="auto"/>
            <w:bottom w:val="none" w:sz="0" w:space="0" w:color="auto"/>
            <w:right w:val="none" w:sz="0" w:space="0" w:color="auto"/>
          </w:divBdr>
        </w:div>
        <w:div w:id="416560300">
          <w:marLeft w:val="0"/>
          <w:marRight w:val="0"/>
          <w:marTop w:val="0"/>
          <w:marBottom w:val="0"/>
          <w:divBdr>
            <w:top w:val="none" w:sz="0" w:space="0" w:color="auto"/>
            <w:left w:val="none" w:sz="0" w:space="0" w:color="auto"/>
            <w:bottom w:val="none" w:sz="0" w:space="0" w:color="auto"/>
            <w:right w:val="none" w:sz="0" w:space="0" w:color="auto"/>
          </w:divBdr>
        </w:div>
        <w:div w:id="1157380821">
          <w:marLeft w:val="0"/>
          <w:marRight w:val="0"/>
          <w:marTop w:val="0"/>
          <w:marBottom w:val="0"/>
          <w:divBdr>
            <w:top w:val="none" w:sz="0" w:space="0" w:color="auto"/>
            <w:left w:val="none" w:sz="0" w:space="0" w:color="auto"/>
            <w:bottom w:val="none" w:sz="0" w:space="0" w:color="auto"/>
            <w:right w:val="none" w:sz="0" w:space="0" w:color="auto"/>
          </w:divBdr>
        </w:div>
        <w:div w:id="517937651">
          <w:marLeft w:val="0"/>
          <w:marRight w:val="0"/>
          <w:marTop w:val="0"/>
          <w:marBottom w:val="0"/>
          <w:divBdr>
            <w:top w:val="none" w:sz="0" w:space="0" w:color="auto"/>
            <w:left w:val="none" w:sz="0" w:space="0" w:color="auto"/>
            <w:bottom w:val="none" w:sz="0" w:space="0" w:color="auto"/>
            <w:right w:val="none" w:sz="0" w:space="0" w:color="auto"/>
          </w:divBdr>
        </w:div>
        <w:div w:id="526717863">
          <w:marLeft w:val="0"/>
          <w:marRight w:val="0"/>
          <w:marTop w:val="0"/>
          <w:marBottom w:val="0"/>
          <w:divBdr>
            <w:top w:val="none" w:sz="0" w:space="0" w:color="auto"/>
            <w:left w:val="none" w:sz="0" w:space="0" w:color="auto"/>
            <w:bottom w:val="none" w:sz="0" w:space="0" w:color="auto"/>
            <w:right w:val="none" w:sz="0" w:space="0" w:color="auto"/>
          </w:divBdr>
        </w:div>
        <w:div w:id="2065986657">
          <w:marLeft w:val="0"/>
          <w:marRight w:val="0"/>
          <w:marTop w:val="0"/>
          <w:marBottom w:val="0"/>
          <w:divBdr>
            <w:top w:val="none" w:sz="0" w:space="0" w:color="auto"/>
            <w:left w:val="none" w:sz="0" w:space="0" w:color="auto"/>
            <w:bottom w:val="none" w:sz="0" w:space="0" w:color="auto"/>
            <w:right w:val="none" w:sz="0" w:space="0" w:color="auto"/>
          </w:divBdr>
        </w:div>
        <w:div w:id="1410275469">
          <w:marLeft w:val="0"/>
          <w:marRight w:val="0"/>
          <w:marTop w:val="0"/>
          <w:marBottom w:val="0"/>
          <w:divBdr>
            <w:top w:val="none" w:sz="0" w:space="0" w:color="auto"/>
            <w:left w:val="none" w:sz="0" w:space="0" w:color="auto"/>
            <w:bottom w:val="none" w:sz="0" w:space="0" w:color="auto"/>
            <w:right w:val="none" w:sz="0" w:space="0" w:color="auto"/>
          </w:divBdr>
        </w:div>
        <w:div w:id="1678842598">
          <w:marLeft w:val="0"/>
          <w:marRight w:val="0"/>
          <w:marTop w:val="0"/>
          <w:marBottom w:val="0"/>
          <w:divBdr>
            <w:top w:val="none" w:sz="0" w:space="0" w:color="auto"/>
            <w:left w:val="none" w:sz="0" w:space="0" w:color="auto"/>
            <w:bottom w:val="none" w:sz="0" w:space="0" w:color="auto"/>
            <w:right w:val="none" w:sz="0" w:space="0" w:color="auto"/>
          </w:divBdr>
        </w:div>
        <w:div w:id="1882013583">
          <w:marLeft w:val="0"/>
          <w:marRight w:val="0"/>
          <w:marTop w:val="0"/>
          <w:marBottom w:val="0"/>
          <w:divBdr>
            <w:top w:val="none" w:sz="0" w:space="0" w:color="auto"/>
            <w:left w:val="none" w:sz="0" w:space="0" w:color="auto"/>
            <w:bottom w:val="none" w:sz="0" w:space="0" w:color="auto"/>
            <w:right w:val="none" w:sz="0" w:space="0" w:color="auto"/>
          </w:divBdr>
        </w:div>
        <w:div w:id="1816145567">
          <w:marLeft w:val="0"/>
          <w:marRight w:val="0"/>
          <w:marTop w:val="0"/>
          <w:marBottom w:val="0"/>
          <w:divBdr>
            <w:top w:val="none" w:sz="0" w:space="0" w:color="auto"/>
            <w:left w:val="none" w:sz="0" w:space="0" w:color="auto"/>
            <w:bottom w:val="none" w:sz="0" w:space="0" w:color="auto"/>
            <w:right w:val="none" w:sz="0" w:space="0" w:color="auto"/>
          </w:divBdr>
        </w:div>
        <w:div w:id="460153602">
          <w:marLeft w:val="0"/>
          <w:marRight w:val="0"/>
          <w:marTop w:val="0"/>
          <w:marBottom w:val="0"/>
          <w:divBdr>
            <w:top w:val="none" w:sz="0" w:space="0" w:color="auto"/>
            <w:left w:val="none" w:sz="0" w:space="0" w:color="auto"/>
            <w:bottom w:val="none" w:sz="0" w:space="0" w:color="auto"/>
            <w:right w:val="none" w:sz="0" w:space="0" w:color="auto"/>
          </w:divBdr>
        </w:div>
        <w:div w:id="1968929055">
          <w:marLeft w:val="0"/>
          <w:marRight w:val="0"/>
          <w:marTop w:val="0"/>
          <w:marBottom w:val="0"/>
          <w:divBdr>
            <w:top w:val="none" w:sz="0" w:space="0" w:color="auto"/>
            <w:left w:val="none" w:sz="0" w:space="0" w:color="auto"/>
            <w:bottom w:val="none" w:sz="0" w:space="0" w:color="auto"/>
            <w:right w:val="none" w:sz="0" w:space="0" w:color="auto"/>
          </w:divBdr>
        </w:div>
        <w:div w:id="1290552973">
          <w:marLeft w:val="0"/>
          <w:marRight w:val="0"/>
          <w:marTop w:val="0"/>
          <w:marBottom w:val="0"/>
          <w:divBdr>
            <w:top w:val="none" w:sz="0" w:space="0" w:color="auto"/>
            <w:left w:val="none" w:sz="0" w:space="0" w:color="auto"/>
            <w:bottom w:val="none" w:sz="0" w:space="0" w:color="auto"/>
            <w:right w:val="none" w:sz="0" w:space="0" w:color="auto"/>
          </w:divBdr>
        </w:div>
        <w:div w:id="617299567">
          <w:marLeft w:val="0"/>
          <w:marRight w:val="0"/>
          <w:marTop w:val="0"/>
          <w:marBottom w:val="0"/>
          <w:divBdr>
            <w:top w:val="none" w:sz="0" w:space="0" w:color="auto"/>
            <w:left w:val="none" w:sz="0" w:space="0" w:color="auto"/>
            <w:bottom w:val="none" w:sz="0" w:space="0" w:color="auto"/>
            <w:right w:val="none" w:sz="0" w:space="0" w:color="auto"/>
          </w:divBdr>
        </w:div>
        <w:div w:id="1423725371">
          <w:marLeft w:val="0"/>
          <w:marRight w:val="0"/>
          <w:marTop w:val="0"/>
          <w:marBottom w:val="0"/>
          <w:divBdr>
            <w:top w:val="none" w:sz="0" w:space="0" w:color="auto"/>
            <w:left w:val="none" w:sz="0" w:space="0" w:color="auto"/>
            <w:bottom w:val="none" w:sz="0" w:space="0" w:color="auto"/>
            <w:right w:val="none" w:sz="0" w:space="0" w:color="auto"/>
          </w:divBdr>
        </w:div>
        <w:div w:id="409422449">
          <w:marLeft w:val="0"/>
          <w:marRight w:val="0"/>
          <w:marTop w:val="0"/>
          <w:marBottom w:val="0"/>
          <w:divBdr>
            <w:top w:val="none" w:sz="0" w:space="0" w:color="auto"/>
            <w:left w:val="none" w:sz="0" w:space="0" w:color="auto"/>
            <w:bottom w:val="none" w:sz="0" w:space="0" w:color="auto"/>
            <w:right w:val="none" w:sz="0" w:space="0" w:color="auto"/>
          </w:divBdr>
        </w:div>
        <w:div w:id="1639795268">
          <w:marLeft w:val="0"/>
          <w:marRight w:val="0"/>
          <w:marTop w:val="0"/>
          <w:marBottom w:val="0"/>
          <w:divBdr>
            <w:top w:val="none" w:sz="0" w:space="0" w:color="auto"/>
            <w:left w:val="none" w:sz="0" w:space="0" w:color="auto"/>
            <w:bottom w:val="none" w:sz="0" w:space="0" w:color="auto"/>
            <w:right w:val="none" w:sz="0" w:space="0" w:color="auto"/>
          </w:divBdr>
        </w:div>
        <w:div w:id="1014571117">
          <w:marLeft w:val="0"/>
          <w:marRight w:val="0"/>
          <w:marTop w:val="0"/>
          <w:marBottom w:val="0"/>
          <w:divBdr>
            <w:top w:val="none" w:sz="0" w:space="0" w:color="auto"/>
            <w:left w:val="none" w:sz="0" w:space="0" w:color="auto"/>
            <w:bottom w:val="none" w:sz="0" w:space="0" w:color="auto"/>
            <w:right w:val="none" w:sz="0" w:space="0" w:color="auto"/>
          </w:divBdr>
        </w:div>
        <w:div w:id="204605260">
          <w:marLeft w:val="0"/>
          <w:marRight w:val="0"/>
          <w:marTop w:val="0"/>
          <w:marBottom w:val="0"/>
          <w:divBdr>
            <w:top w:val="none" w:sz="0" w:space="0" w:color="auto"/>
            <w:left w:val="none" w:sz="0" w:space="0" w:color="auto"/>
            <w:bottom w:val="none" w:sz="0" w:space="0" w:color="auto"/>
            <w:right w:val="none" w:sz="0" w:space="0" w:color="auto"/>
          </w:divBdr>
        </w:div>
        <w:div w:id="1703941203">
          <w:marLeft w:val="0"/>
          <w:marRight w:val="0"/>
          <w:marTop w:val="0"/>
          <w:marBottom w:val="0"/>
          <w:divBdr>
            <w:top w:val="none" w:sz="0" w:space="0" w:color="auto"/>
            <w:left w:val="none" w:sz="0" w:space="0" w:color="auto"/>
            <w:bottom w:val="none" w:sz="0" w:space="0" w:color="auto"/>
            <w:right w:val="none" w:sz="0" w:space="0" w:color="auto"/>
          </w:divBdr>
        </w:div>
        <w:div w:id="1053887568">
          <w:marLeft w:val="0"/>
          <w:marRight w:val="0"/>
          <w:marTop w:val="0"/>
          <w:marBottom w:val="0"/>
          <w:divBdr>
            <w:top w:val="none" w:sz="0" w:space="0" w:color="auto"/>
            <w:left w:val="none" w:sz="0" w:space="0" w:color="auto"/>
            <w:bottom w:val="none" w:sz="0" w:space="0" w:color="auto"/>
            <w:right w:val="none" w:sz="0" w:space="0" w:color="auto"/>
          </w:divBdr>
        </w:div>
        <w:div w:id="1399942062">
          <w:marLeft w:val="0"/>
          <w:marRight w:val="0"/>
          <w:marTop w:val="0"/>
          <w:marBottom w:val="0"/>
          <w:divBdr>
            <w:top w:val="none" w:sz="0" w:space="0" w:color="auto"/>
            <w:left w:val="none" w:sz="0" w:space="0" w:color="auto"/>
            <w:bottom w:val="none" w:sz="0" w:space="0" w:color="auto"/>
            <w:right w:val="none" w:sz="0" w:space="0" w:color="auto"/>
          </w:divBdr>
        </w:div>
        <w:div w:id="272172844">
          <w:marLeft w:val="0"/>
          <w:marRight w:val="0"/>
          <w:marTop w:val="0"/>
          <w:marBottom w:val="0"/>
          <w:divBdr>
            <w:top w:val="none" w:sz="0" w:space="0" w:color="auto"/>
            <w:left w:val="none" w:sz="0" w:space="0" w:color="auto"/>
            <w:bottom w:val="none" w:sz="0" w:space="0" w:color="auto"/>
            <w:right w:val="none" w:sz="0" w:space="0" w:color="auto"/>
          </w:divBdr>
        </w:div>
        <w:div w:id="494078390">
          <w:marLeft w:val="0"/>
          <w:marRight w:val="0"/>
          <w:marTop w:val="0"/>
          <w:marBottom w:val="0"/>
          <w:divBdr>
            <w:top w:val="none" w:sz="0" w:space="0" w:color="auto"/>
            <w:left w:val="none" w:sz="0" w:space="0" w:color="auto"/>
            <w:bottom w:val="none" w:sz="0" w:space="0" w:color="auto"/>
            <w:right w:val="none" w:sz="0" w:space="0" w:color="auto"/>
          </w:divBdr>
        </w:div>
        <w:div w:id="65343002">
          <w:marLeft w:val="0"/>
          <w:marRight w:val="0"/>
          <w:marTop w:val="0"/>
          <w:marBottom w:val="0"/>
          <w:divBdr>
            <w:top w:val="none" w:sz="0" w:space="0" w:color="auto"/>
            <w:left w:val="none" w:sz="0" w:space="0" w:color="auto"/>
            <w:bottom w:val="none" w:sz="0" w:space="0" w:color="auto"/>
            <w:right w:val="none" w:sz="0" w:space="0" w:color="auto"/>
          </w:divBdr>
        </w:div>
        <w:div w:id="301618160">
          <w:marLeft w:val="0"/>
          <w:marRight w:val="0"/>
          <w:marTop w:val="0"/>
          <w:marBottom w:val="0"/>
          <w:divBdr>
            <w:top w:val="none" w:sz="0" w:space="0" w:color="auto"/>
            <w:left w:val="none" w:sz="0" w:space="0" w:color="auto"/>
            <w:bottom w:val="none" w:sz="0" w:space="0" w:color="auto"/>
            <w:right w:val="none" w:sz="0" w:space="0" w:color="auto"/>
          </w:divBdr>
        </w:div>
        <w:div w:id="1131896494">
          <w:marLeft w:val="0"/>
          <w:marRight w:val="0"/>
          <w:marTop w:val="0"/>
          <w:marBottom w:val="0"/>
          <w:divBdr>
            <w:top w:val="none" w:sz="0" w:space="0" w:color="auto"/>
            <w:left w:val="none" w:sz="0" w:space="0" w:color="auto"/>
            <w:bottom w:val="none" w:sz="0" w:space="0" w:color="auto"/>
            <w:right w:val="none" w:sz="0" w:space="0" w:color="auto"/>
          </w:divBdr>
        </w:div>
        <w:div w:id="1593465630">
          <w:marLeft w:val="0"/>
          <w:marRight w:val="0"/>
          <w:marTop w:val="0"/>
          <w:marBottom w:val="0"/>
          <w:divBdr>
            <w:top w:val="none" w:sz="0" w:space="0" w:color="auto"/>
            <w:left w:val="none" w:sz="0" w:space="0" w:color="auto"/>
            <w:bottom w:val="none" w:sz="0" w:space="0" w:color="auto"/>
            <w:right w:val="none" w:sz="0" w:space="0" w:color="auto"/>
          </w:divBdr>
        </w:div>
        <w:div w:id="524173637">
          <w:marLeft w:val="0"/>
          <w:marRight w:val="0"/>
          <w:marTop w:val="0"/>
          <w:marBottom w:val="0"/>
          <w:divBdr>
            <w:top w:val="none" w:sz="0" w:space="0" w:color="auto"/>
            <w:left w:val="none" w:sz="0" w:space="0" w:color="auto"/>
            <w:bottom w:val="none" w:sz="0" w:space="0" w:color="auto"/>
            <w:right w:val="none" w:sz="0" w:space="0" w:color="auto"/>
          </w:divBdr>
        </w:div>
        <w:div w:id="211314398">
          <w:marLeft w:val="0"/>
          <w:marRight w:val="0"/>
          <w:marTop w:val="0"/>
          <w:marBottom w:val="0"/>
          <w:divBdr>
            <w:top w:val="none" w:sz="0" w:space="0" w:color="auto"/>
            <w:left w:val="none" w:sz="0" w:space="0" w:color="auto"/>
            <w:bottom w:val="none" w:sz="0" w:space="0" w:color="auto"/>
            <w:right w:val="none" w:sz="0" w:space="0" w:color="auto"/>
          </w:divBdr>
        </w:div>
        <w:div w:id="1954557267">
          <w:marLeft w:val="0"/>
          <w:marRight w:val="0"/>
          <w:marTop w:val="0"/>
          <w:marBottom w:val="0"/>
          <w:divBdr>
            <w:top w:val="none" w:sz="0" w:space="0" w:color="auto"/>
            <w:left w:val="none" w:sz="0" w:space="0" w:color="auto"/>
            <w:bottom w:val="none" w:sz="0" w:space="0" w:color="auto"/>
            <w:right w:val="none" w:sz="0" w:space="0" w:color="auto"/>
          </w:divBdr>
        </w:div>
        <w:div w:id="1382364511">
          <w:marLeft w:val="0"/>
          <w:marRight w:val="0"/>
          <w:marTop w:val="0"/>
          <w:marBottom w:val="0"/>
          <w:divBdr>
            <w:top w:val="none" w:sz="0" w:space="0" w:color="auto"/>
            <w:left w:val="none" w:sz="0" w:space="0" w:color="auto"/>
            <w:bottom w:val="none" w:sz="0" w:space="0" w:color="auto"/>
            <w:right w:val="none" w:sz="0" w:space="0" w:color="auto"/>
          </w:divBdr>
        </w:div>
        <w:div w:id="330106409">
          <w:marLeft w:val="0"/>
          <w:marRight w:val="0"/>
          <w:marTop w:val="0"/>
          <w:marBottom w:val="0"/>
          <w:divBdr>
            <w:top w:val="none" w:sz="0" w:space="0" w:color="auto"/>
            <w:left w:val="none" w:sz="0" w:space="0" w:color="auto"/>
            <w:bottom w:val="none" w:sz="0" w:space="0" w:color="auto"/>
            <w:right w:val="none" w:sz="0" w:space="0" w:color="auto"/>
          </w:divBdr>
        </w:div>
        <w:div w:id="1867981500">
          <w:marLeft w:val="0"/>
          <w:marRight w:val="0"/>
          <w:marTop w:val="0"/>
          <w:marBottom w:val="0"/>
          <w:divBdr>
            <w:top w:val="none" w:sz="0" w:space="0" w:color="auto"/>
            <w:left w:val="none" w:sz="0" w:space="0" w:color="auto"/>
            <w:bottom w:val="none" w:sz="0" w:space="0" w:color="auto"/>
            <w:right w:val="none" w:sz="0" w:space="0" w:color="auto"/>
          </w:divBdr>
        </w:div>
        <w:div w:id="234095798">
          <w:marLeft w:val="0"/>
          <w:marRight w:val="0"/>
          <w:marTop w:val="0"/>
          <w:marBottom w:val="0"/>
          <w:divBdr>
            <w:top w:val="none" w:sz="0" w:space="0" w:color="auto"/>
            <w:left w:val="none" w:sz="0" w:space="0" w:color="auto"/>
            <w:bottom w:val="none" w:sz="0" w:space="0" w:color="auto"/>
            <w:right w:val="none" w:sz="0" w:space="0" w:color="auto"/>
          </w:divBdr>
        </w:div>
        <w:div w:id="939144658">
          <w:marLeft w:val="0"/>
          <w:marRight w:val="0"/>
          <w:marTop w:val="0"/>
          <w:marBottom w:val="0"/>
          <w:divBdr>
            <w:top w:val="none" w:sz="0" w:space="0" w:color="auto"/>
            <w:left w:val="none" w:sz="0" w:space="0" w:color="auto"/>
            <w:bottom w:val="none" w:sz="0" w:space="0" w:color="auto"/>
            <w:right w:val="none" w:sz="0" w:space="0" w:color="auto"/>
          </w:divBdr>
        </w:div>
        <w:div w:id="1661734171">
          <w:marLeft w:val="0"/>
          <w:marRight w:val="0"/>
          <w:marTop w:val="0"/>
          <w:marBottom w:val="0"/>
          <w:divBdr>
            <w:top w:val="none" w:sz="0" w:space="0" w:color="auto"/>
            <w:left w:val="none" w:sz="0" w:space="0" w:color="auto"/>
            <w:bottom w:val="none" w:sz="0" w:space="0" w:color="auto"/>
            <w:right w:val="none" w:sz="0" w:space="0" w:color="auto"/>
          </w:divBdr>
        </w:div>
        <w:div w:id="1054547884">
          <w:marLeft w:val="0"/>
          <w:marRight w:val="0"/>
          <w:marTop w:val="0"/>
          <w:marBottom w:val="0"/>
          <w:divBdr>
            <w:top w:val="none" w:sz="0" w:space="0" w:color="auto"/>
            <w:left w:val="none" w:sz="0" w:space="0" w:color="auto"/>
            <w:bottom w:val="none" w:sz="0" w:space="0" w:color="auto"/>
            <w:right w:val="none" w:sz="0" w:space="0" w:color="auto"/>
          </w:divBdr>
        </w:div>
        <w:div w:id="1635986345">
          <w:marLeft w:val="0"/>
          <w:marRight w:val="0"/>
          <w:marTop w:val="0"/>
          <w:marBottom w:val="0"/>
          <w:divBdr>
            <w:top w:val="none" w:sz="0" w:space="0" w:color="auto"/>
            <w:left w:val="none" w:sz="0" w:space="0" w:color="auto"/>
            <w:bottom w:val="none" w:sz="0" w:space="0" w:color="auto"/>
            <w:right w:val="none" w:sz="0" w:space="0" w:color="auto"/>
          </w:divBdr>
        </w:div>
        <w:div w:id="2024286731">
          <w:marLeft w:val="0"/>
          <w:marRight w:val="0"/>
          <w:marTop w:val="0"/>
          <w:marBottom w:val="0"/>
          <w:divBdr>
            <w:top w:val="none" w:sz="0" w:space="0" w:color="auto"/>
            <w:left w:val="none" w:sz="0" w:space="0" w:color="auto"/>
            <w:bottom w:val="none" w:sz="0" w:space="0" w:color="auto"/>
            <w:right w:val="none" w:sz="0" w:space="0" w:color="auto"/>
          </w:divBdr>
        </w:div>
        <w:div w:id="1817214941">
          <w:marLeft w:val="0"/>
          <w:marRight w:val="0"/>
          <w:marTop w:val="0"/>
          <w:marBottom w:val="0"/>
          <w:divBdr>
            <w:top w:val="none" w:sz="0" w:space="0" w:color="auto"/>
            <w:left w:val="none" w:sz="0" w:space="0" w:color="auto"/>
            <w:bottom w:val="none" w:sz="0" w:space="0" w:color="auto"/>
            <w:right w:val="none" w:sz="0" w:space="0" w:color="auto"/>
          </w:divBdr>
        </w:div>
        <w:div w:id="4791740">
          <w:marLeft w:val="0"/>
          <w:marRight w:val="0"/>
          <w:marTop w:val="0"/>
          <w:marBottom w:val="0"/>
          <w:divBdr>
            <w:top w:val="none" w:sz="0" w:space="0" w:color="auto"/>
            <w:left w:val="none" w:sz="0" w:space="0" w:color="auto"/>
            <w:bottom w:val="none" w:sz="0" w:space="0" w:color="auto"/>
            <w:right w:val="none" w:sz="0" w:space="0" w:color="auto"/>
          </w:divBdr>
        </w:div>
        <w:div w:id="1322924802">
          <w:marLeft w:val="0"/>
          <w:marRight w:val="0"/>
          <w:marTop w:val="0"/>
          <w:marBottom w:val="0"/>
          <w:divBdr>
            <w:top w:val="none" w:sz="0" w:space="0" w:color="auto"/>
            <w:left w:val="none" w:sz="0" w:space="0" w:color="auto"/>
            <w:bottom w:val="none" w:sz="0" w:space="0" w:color="auto"/>
            <w:right w:val="none" w:sz="0" w:space="0" w:color="auto"/>
          </w:divBdr>
        </w:div>
        <w:div w:id="1434130707">
          <w:marLeft w:val="0"/>
          <w:marRight w:val="0"/>
          <w:marTop w:val="0"/>
          <w:marBottom w:val="0"/>
          <w:divBdr>
            <w:top w:val="none" w:sz="0" w:space="0" w:color="auto"/>
            <w:left w:val="none" w:sz="0" w:space="0" w:color="auto"/>
            <w:bottom w:val="none" w:sz="0" w:space="0" w:color="auto"/>
            <w:right w:val="none" w:sz="0" w:space="0" w:color="auto"/>
          </w:divBdr>
        </w:div>
        <w:div w:id="107359922">
          <w:marLeft w:val="0"/>
          <w:marRight w:val="0"/>
          <w:marTop w:val="0"/>
          <w:marBottom w:val="0"/>
          <w:divBdr>
            <w:top w:val="none" w:sz="0" w:space="0" w:color="auto"/>
            <w:left w:val="none" w:sz="0" w:space="0" w:color="auto"/>
            <w:bottom w:val="none" w:sz="0" w:space="0" w:color="auto"/>
            <w:right w:val="none" w:sz="0" w:space="0" w:color="auto"/>
          </w:divBdr>
        </w:div>
        <w:div w:id="124129378">
          <w:marLeft w:val="0"/>
          <w:marRight w:val="0"/>
          <w:marTop w:val="0"/>
          <w:marBottom w:val="0"/>
          <w:divBdr>
            <w:top w:val="none" w:sz="0" w:space="0" w:color="auto"/>
            <w:left w:val="none" w:sz="0" w:space="0" w:color="auto"/>
            <w:bottom w:val="none" w:sz="0" w:space="0" w:color="auto"/>
            <w:right w:val="none" w:sz="0" w:space="0" w:color="auto"/>
          </w:divBdr>
        </w:div>
        <w:div w:id="2110849619">
          <w:marLeft w:val="0"/>
          <w:marRight w:val="0"/>
          <w:marTop w:val="0"/>
          <w:marBottom w:val="0"/>
          <w:divBdr>
            <w:top w:val="none" w:sz="0" w:space="0" w:color="auto"/>
            <w:left w:val="none" w:sz="0" w:space="0" w:color="auto"/>
            <w:bottom w:val="none" w:sz="0" w:space="0" w:color="auto"/>
            <w:right w:val="none" w:sz="0" w:space="0" w:color="auto"/>
          </w:divBdr>
        </w:div>
        <w:div w:id="865022914">
          <w:marLeft w:val="0"/>
          <w:marRight w:val="0"/>
          <w:marTop w:val="0"/>
          <w:marBottom w:val="0"/>
          <w:divBdr>
            <w:top w:val="none" w:sz="0" w:space="0" w:color="auto"/>
            <w:left w:val="none" w:sz="0" w:space="0" w:color="auto"/>
            <w:bottom w:val="none" w:sz="0" w:space="0" w:color="auto"/>
            <w:right w:val="none" w:sz="0" w:space="0" w:color="auto"/>
          </w:divBdr>
        </w:div>
        <w:div w:id="607735516">
          <w:marLeft w:val="0"/>
          <w:marRight w:val="0"/>
          <w:marTop w:val="0"/>
          <w:marBottom w:val="0"/>
          <w:divBdr>
            <w:top w:val="none" w:sz="0" w:space="0" w:color="auto"/>
            <w:left w:val="none" w:sz="0" w:space="0" w:color="auto"/>
            <w:bottom w:val="none" w:sz="0" w:space="0" w:color="auto"/>
            <w:right w:val="none" w:sz="0" w:space="0" w:color="auto"/>
          </w:divBdr>
        </w:div>
        <w:div w:id="2142649909">
          <w:marLeft w:val="0"/>
          <w:marRight w:val="0"/>
          <w:marTop w:val="0"/>
          <w:marBottom w:val="0"/>
          <w:divBdr>
            <w:top w:val="none" w:sz="0" w:space="0" w:color="auto"/>
            <w:left w:val="none" w:sz="0" w:space="0" w:color="auto"/>
            <w:bottom w:val="none" w:sz="0" w:space="0" w:color="auto"/>
            <w:right w:val="none" w:sz="0" w:space="0" w:color="auto"/>
          </w:divBdr>
        </w:div>
        <w:div w:id="537397035">
          <w:marLeft w:val="0"/>
          <w:marRight w:val="0"/>
          <w:marTop w:val="0"/>
          <w:marBottom w:val="0"/>
          <w:divBdr>
            <w:top w:val="none" w:sz="0" w:space="0" w:color="auto"/>
            <w:left w:val="none" w:sz="0" w:space="0" w:color="auto"/>
            <w:bottom w:val="none" w:sz="0" w:space="0" w:color="auto"/>
            <w:right w:val="none" w:sz="0" w:space="0" w:color="auto"/>
          </w:divBdr>
        </w:div>
        <w:div w:id="2114089866">
          <w:marLeft w:val="0"/>
          <w:marRight w:val="0"/>
          <w:marTop w:val="0"/>
          <w:marBottom w:val="0"/>
          <w:divBdr>
            <w:top w:val="none" w:sz="0" w:space="0" w:color="auto"/>
            <w:left w:val="none" w:sz="0" w:space="0" w:color="auto"/>
            <w:bottom w:val="none" w:sz="0" w:space="0" w:color="auto"/>
            <w:right w:val="none" w:sz="0" w:space="0" w:color="auto"/>
          </w:divBdr>
        </w:div>
        <w:div w:id="280186360">
          <w:marLeft w:val="0"/>
          <w:marRight w:val="0"/>
          <w:marTop w:val="0"/>
          <w:marBottom w:val="0"/>
          <w:divBdr>
            <w:top w:val="none" w:sz="0" w:space="0" w:color="auto"/>
            <w:left w:val="none" w:sz="0" w:space="0" w:color="auto"/>
            <w:bottom w:val="none" w:sz="0" w:space="0" w:color="auto"/>
            <w:right w:val="none" w:sz="0" w:space="0" w:color="auto"/>
          </w:divBdr>
        </w:div>
        <w:div w:id="1407340922">
          <w:marLeft w:val="0"/>
          <w:marRight w:val="0"/>
          <w:marTop w:val="0"/>
          <w:marBottom w:val="0"/>
          <w:divBdr>
            <w:top w:val="none" w:sz="0" w:space="0" w:color="auto"/>
            <w:left w:val="none" w:sz="0" w:space="0" w:color="auto"/>
            <w:bottom w:val="none" w:sz="0" w:space="0" w:color="auto"/>
            <w:right w:val="none" w:sz="0" w:space="0" w:color="auto"/>
          </w:divBdr>
        </w:div>
        <w:div w:id="1254901651">
          <w:marLeft w:val="0"/>
          <w:marRight w:val="0"/>
          <w:marTop w:val="0"/>
          <w:marBottom w:val="0"/>
          <w:divBdr>
            <w:top w:val="none" w:sz="0" w:space="0" w:color="auto"/>
            <w:left w:val="none" w:sz="0" w:space="0" w:color="auto"/>
            <w:bottom w:val="none" w:sz="0" w:space="0" w:color="auto"/>
            <w:right w:val="none" w:sz="0" w:space="0" w:color="auto"/>
          </w:divBdr>
        </w:div>
        <w:div w:id="378364600">
          <w:marLeft w:val="0"/>
          <w:marRight w:val="0"/>
          <w:marTop w:val="0"/>
          <w:marBottom w:val="0"/>
          <w:divBdr>
            <w:top w:val="none" w:sz="0" w:space="0" w:color="auto"/>
            <w:left w:val="none" w:sz="0" w:space="0" w:color="auto"/>
            <w:bottom w:val="none" w:sz="0" w:space="0" w:color="auto"/>
            <w:right w:val="none" w:sz="0" w:space="0" w:color="auto"/>
          </w:divBdr>
          <w:divsChild>
            <w:div w:id="1409502567">
              <w:marLeft w:val="0"/>
              <w:marRight w:val="0"/>
              <w:marTop w:val="0"/>
              <w:marBottom w:val="0"/>
              <w:divBdr>
                <w:top w:val="none" w:sz="0" w:space="0" w:color="auto"/>
                <w:left w:val="none" w:sz="0" w:space="0" w:color="auto"/>
                <w:bottom w:val="none" w:sz="0" w:space="0" w:color="auto"/>
                <w:right w:val="none" w:sz="0" w:space="0" w:color="auto"/>
              </w:divBdr>
              <w:divsChild>
                <w:div w:id="1020202269">
                  <w:marLeft w:val="0"/>
                  <w:marRight w:val="0"/>
                  <w:marTop w:val="0"/>
                  <w:marBottom w:val="0"/>
                  <w:divBdr>
                    <w:top w:val="none" w:sz="0" w:space="0" w:color="auto"/>
                    <w:left w:val="none" w:sz="0" w:space="0" w:color="auto"/>
                    <w:bottom w:val="none" w:sz="0" w:space="0" w:color="auto"/>
                    <w:right w:val="none" w:sz="0" w:space="0" w:color="auto"/>
                  </w:divBdr>
                  <w:divsChild>
                    <w:div w:id="2117864200">
                      <w:marLeft w:val="0"/>
                      <w:marRight w:val="0"/>
                      <w:marTop w:val="0"/>
                      <w:marBottom w:val="0"/>
                      <w:divBdr>
                        <w:top w:val="none" w:sz="0" w:space="0" w:color="auto"/>
                        <w:left w:val="none" w:sz="0" w:space="0" w:color="auto"/>
                        <w:bottom w:val="none" w:sz="0" w:space="0" w:color="auto"/>
                        <w:right w:val="none" w:sz="0" w:space="0" w:color="auto"/>
                      </w:divBdr>
                      <w:divsChild>
                        <w:div w:id="922225174">
                          <w:marLeft w:val="0"/>
                          <w:marRight w:val="0"/>
                          <w:marTop w:val="0"/>
                          <w:marBottom w:val="0"/>
                          <w:divBdr>
                            <w:top w:val="none" w:sz="0" w:space="0" w:color="auto"/>
                            <w:left w:val="none" w:sz="0" w:space="0" w:color="auto"/>
                            <w:bottom w:val="none" w:sz="0" w:space="0" w:color="auto"/>
                            <w:right w:val="none" w:sz="0" w:space="0" w:color="auto"/>
                          </w:divBdr>
                          <w:divsChild>
                            <w:div w:id="1823501711">
                              <w:marLeft w:val="0"/>
                              <w:marRight w:val="0"/>
                              <w:marTop w:val="0"/>
                              <w:marBottom w:val="0"/>
                              <w:divBdr>
                                <w:top w:val="none" w:sz="0" w:space="0" w:color="auto"/>
                                <w:left w:val="none" w:sz="0" w:space="0" w:color="auto"/>
                                <w:bottom w:val="none" w:sz="0" w:space="0" w:color="auto"/>
                                <w:right w:val="none" w:sz="0" w:space="0" w:color="auto"/>
                              </w:divBdr>
                              <w:divsChild>
                                <w:div w:id="833649922">
                                  <w:marLeft w:val="0"/>
                                  <w:marRight w:val="0"/>
                                  <w:marTop w:val="0"/>
                                  <w:marBottom w:val="0"/>
                                  <w:divBdr>
                                    <w:top w:val="none" w:sz="0" w:space="0" w:color="auto"/>
                                    <w:left w:val="none" w:sz="0" w:space="0" w:color="auto"/>
                                    <w:bottom w:val="none" w:sz="0" w:space="0" w:color="auto"/>
                                    <w:right w:val="none" w:sz="0" w:space="0" w:color="auto"/>
                                  </w:divBdr>
                                  <w:divsChild>
                                    <w:div w:id="2063675307">
                                      <w:marLeft w:val="0"/>
                                      <w:marRight w:val="0"/>
                                      <w:marTop w:val="0"/>
                                      <w:marBottom w:val="0"/>
                                      <w:divBdr>
                                        <w:top w:val="none" w:sz="0" w:space="0" w:color="auto"/>
                                        <w:left w:val="none" w:sz="0" w:space="0" w:color="auto"/>
                                        <w:bottom w:val="none" w:sz="0" w:space="0" w:color="auto"/>
                                        <w:right w:val="none" w:sz="0" w:space="0" w:color="auto"/>
                                      </w:divBdr>
                                      <w:divsChild>
                                        <w:div w:id="1195076398">
                                          <w:marLeft w:val="0"/>
                                          <w:marRight w:val="0"/>
                                          <w:marTop w:val="0"/>
                                          <w:marBottom w:val="0"/>
                                          <w:divBdr>
                                            <w:top w:val="none" w:sz="0" w:space="0" w:color="auto"/>
                                            <w:left w:val="none" w:sz="0" w:space="0" w:color="auto"/>
                                            <w:bottom w:val="none" w:sz="0" w:space="0" w:color="auto"/>
                                            <w:right w:val="none" w:sz="0" w:space="0" w:color="auto"/>
                                          </w:divBdr>
                                          <w:divsChild>
                                            <w:div w:id="67118675">
                                              <w:marLeft w:val="0"/>
                                              <w:marRight w:val="0"/>
                                              <w:marTop w:val="0"/>
                                              <w:marBottom w:val="0"/>
                                              <w:divBdr>
                                                <w:top w:val="none" w:sz="0" w:space="0" w:color="auto"/>
                                                <w:left w:val="none" w:sz="0" w:space="0" w:color="auto"/>
                                                <w:bottom w:val="none" w:sz="0" w:space="0" w:color="auto"/>
                                                <w:right w:val="none" w:sz="0" w:space="0" w:color="auto"/>
                                              </w:divBdr>
                                              <w:divsChild>
                                                <w:div w:id="416175994">
                                                  <w:marLeft w:val="0"/>
                                                  <w:marRight w:val="0"/>
                                                  <w:marTop w:val="0"/>
                                                  <w:marBottom w:val="0"/>
                                                  <w:divBdr>
                                                    <w:top w:val="none" w:sz="0" w:space="0" w:color="auto"/>
                                                    <w:left w:val="none" w:sz="0" w:space="0" w:color="auto"/>
                                                    <w:bottom w:val="none" w:sz="0" w:space="0" w:color="auto"/>
                                                    <w:right w:val="none" w:sz="0" w:space="0" w:color="auto"/>
                                                  </w:divBdr>
                                                  <w:divsChild>
                                                    <w:div w:id="1996177291">
                                                      <w:marLeft w:val="0"/>
                                                      <w:marRight w:val="0"/>
                                                      <w:marTop w:val="0"/>
                                                      <w:marBottom w:val="0"/>
                                                      <w:divBdr>
                                                        <w:top w:val="none" w:sz="0" w:space="0" w:color="auto"/>
                                                        <w:left w:val="none" w:sz="0" w:space="0" w:color="auto"/>
                                                        <w:bottom w:val="none" w:sz="0" w:space="0" w:color="auto"/>
                                                        <w:right w:val="none" w:sz="0" w:space="0" w:color="auto"/>
                                                      </w:divBdr>
                                                    </w:div>
                                                    <w:div w:id="1320038365">
                                                      <w:marLeft w:val="0"/>
                                                      <w:marRight w:val="0"/>
                                                      <w:marTop w:val="0"/>
                                                      <w:marBottom w:val="0"/>
                                                      <w:divBdr>
                                                        <w:top w:val="none" w:sz="0" w:space="0" w:color="auto"/>
                                                        <w:left w:val="none" w:sz="0" w:space="0" w:color="auto"/>
                                                        <w:bottom w:val="none" w:sz="0" w:space="0" w:color="auto"/>
                                                        <w:right w:val="none" w:sz="0" w:space="0" w:color="auto"/>
                                                      </w:divBdr>
                                                    </w:div>
                                                    <w:div w:id="1046829324">
                                                      <w:marLeft w:val="0"/>
                                                      <w:marRight w:val="0"/>
                                                      <w:marTop w:val="0"/>
                                                      <w:marBottom w:val="0"/>
                                                      <w:divBdr>
                                                        <w:top w:val="none" w:sz="0" w:space="0" w:color="auto"/>
                                                        <w:left w:val="none" w:sz="0" w:space="0" w:color="auto"/>
                                                        <w:bottom w:val="none" w:sz="0" w:space="0" w:color="auto"/>
                                                        <w:right w:val="none" w:sz="0" w:space="0" w:color="auto"/>
                                                      </w:divBdr>
                                                    </w:div>
                                                    <w:div w:id="840779942">
                                                      <w:marLeft w:val="0"/>
                                                      <w:marRight w:val="0"/>
                                                      <w:marTop w:val="0"/>
                                                      <w:marBottom w:val="0"/>
                                                      <w:divBdr>
                                                        <w:top w:val="none" w:sz="0" w:space="0" w:color="auto"/>
                                                        <w:left w:val="none" w:sz="0" w:space="0" w:color="auto"/>
                                                        <w:bottom w:val="none" w:sz="0" w:space="0" w:color="auto"/>
                                                        <w:right w:val="none" w:sz="0" w:space="0" w:color="auto"/>
                                                      </w:divBdr>
                                                    </w:div>
                                                    <w:div w:id="689137329">
                                                      <w:marLeft w:val="0"/>
                                                      <w:marRight w:val="0"/>
                                                      <w:marTop w:val="0"/>
                                                      <w:marBottom w:val="0"/>
                                                      <w:divBdr>
                                                        <w:top w:val="none" w:sz="0" w:space="0" w:color="auto"/>
                                                        <w:left w:val="none" w:sz="0" w:space="0" w:color="auto"/>
                                                        <w:bottom w:val="none" w:sz="0" w:space="0" w:color="auto"/>
                                                        <w:right w:val="none" w:sz="0" w:space="0" w:color="auto"/>
                                                      </w:divBdr>
                                                    </w:div>
                                                    <w:div w:id="1204713271">
                                                      <w:marLeft w:val="0"/>
                                                      <w:marRight w:val="0"/>
                                                      <w:marTop w:val="0"/>
                                                      <w:marBottom w:val="0"/>
                                                      <w:divBdr>
                                                        <w:top w:val="none" w:sz="0" w:space="0" w:color="auto"/>
                                                        <w:left w:val="none" w:sz="0" w:space="0" w:color="auto"/>
                                                        <w:bottom w:val="none" w:sz="0" w:space="0" w:color="auto"/>
                                                        <w:right w:val="none" w:sz="0" w:space="0" w:color="auto"/>
                                                      </w:divBdr>
                                                    </w:div>
                                                    <w:div w:id="894513168">
                                                      <w:marLeft w:val="0"/>
                                                      <w:marRight w:val="0"/>
                                                      <w:marTop w:val="0"/>
                                                      <w:marBottom w:val="0"/>
                                                      <w:divBdr>
                                                        <w:top w:val="none" w:sz="0" w:space="0" w:color="auto"/>
                                                        <w:left w:val="none" w:sz="0" w:space="0" w:color="auto"/>
                                                        <w:bottom w:val="none" w:sz="0" w:space="0" w:color="auto"/>
                                                        <w:right w:val="none" w:sz="0" w:space="0" w:color="auto"/>
                                                      </w:divBdr>
                                                    </w:div>
                                                    <w:div w:id="2035769028">
                                                      <w:marLeft w:val="0"/>
                                                      <w:marRight w:val="0"/>
                                                      <w:marTop w:val="0"/>
                                                      <w:marBottom w:val="0"/>
                                                      <w:divBdr>
                                                        <w:top w:val="none" w:sz="0" w:space="0" w:color="auto"/>
                                                        <w:left w:val="none" w:sz="0" w:space="0" w:color="auto"/>
                                                        <w:bottom w:val="none" w:sz="0" w:space="0" w:color="auto"/>
                                                        <w:right w:val="none" w:sz="0" w:space="0" w:color="auto"/>
                                                      </w:divBdr>
                                                    </w:div>
                                                    <w:div w:id="681862083">
                                                      <w:marLeft w:val="0"/>
                                                      <w:marRight w:val="0"/>
                                                      <w:marTop w:val="0"/>
                                                      <w:marBottom w:val="0"/>
                                                      <w:divBdr>
                                                        <w:top w:val="none" w:sz="0" w:space="0" w:color="auto"/>
                                                        <w:left w:val="none" w:sz="0" w:space="0" w:color="auto"/>
                                                        <w:bottom w:val="none" w:sz="0" w:space="0" w:color="auto"/>
                                                        <w:right w:val="none" w:sz="0" w:space="0" w:color="auto"/>
                                                      </w:divBdr>
                                                    </w:div>
                                                    <w:div w:id="1655573521">
                                                      <w:marLeft w:val="0"/>
                                                      <w:marRight w:val="0"/>
                                                      <w:marTop w:val="0"/>
                                                      <w:marBottom w:val="0"/>
                                                      <w:divBdr>
                                                        <w:top w:val="none" w:sz="0" w:space="0" w:color="auto"/>
                                                        <w:left w:val="none" w:sz="0" w:space="0" w:color="auto"/>
                                                        <w:bottom w:val="none" w:sz="0" w:space="0" w:color="auto"/>
                                                        <w:right w:val="none" w:sz="0" w:space="0" w:color="auto"/>
                                                      </w:divBdr>
                                                    </w:div>
                                                    <w:div w:id="2041199939">
                                                      <w:marLeft w:val="0"/>
                                                      <w:marRight w:val="0"/>
                                                      <w:marTop w:val="0"/>
                                                      <w:marBottom w:val="0"/>
                                                      <w:divBdr>
                                                        <w:top w:val="none" w:sz="0" w:space="0" w:color="auto"/>
                                                        <w:left w:val="none" w:sz="0" w:space="0" w:color="auto"/>
                                                        <w:bottom w:val="none" w:sz="0" w:space="0" w:color="auto"/>
                                                        <w:right w:val="none" w:sz="0" w:space="0" w:color="auto"/>
                                                      </w:divBdr>
                                                    </w:div>
                                                    <w:div w:id="1176458899">
                                                      <w:marLeft w:val="0"/>
                                                      <w:marRight w:val="0"/>
                                                      <w:marTop w:val="0"/>
                                                      <w:marBottom w:val="0"/>
                                                      <w:divBdr>
                                                        <w:top w:val="none" w:sz="0" w:space="0" w:color="auto"/>
                                                        <w:left w:val="none" w:sz="0" w:space="0" w:color="auto"/>
                                                        <w:bottom w:val="none" w:sz="0" w:space="0" w:color="auto"/>
                                                        <w:right w:val="none" w:sz="0" w:space="0" w:color="auto"/>
                                                      </w:divBdr>
                                                    </w:div>
                                                    <w:div w:id="1446728097">
                                                      <w:marLeft w:val="0"/>
                                                      <w:marRight w:val="0"/>
                                                      <w:marTop w:val="0"/>
                                                      <w:marBottom w:val="0"/>
                                                      <w:divBdr>
                                                        <w:top w:val="none" w:sz="0" w:space="0" w:color="auto"/>
                                                        <w:left w:val="none" w:sz="0" w:space="0" w:color="auto"/>
                                                        <w:bottom w:val="none" w:sz="0" w:space="0" w:color="auto"/>
                                                        <w:right w:val="none" w:sz="0" w:space="0" w:color="auto"/>
                                                      </w:divBdr>
                                                    </w:div>
                                                    <w:div w:id="552346310">
                                                      <w:marLeft w:val="0"/>
                                                      <w:marRight w:val="0"/>
                                                      <w:marTop w:val="0"/>
                                                      <w:marBottom w:val="0"/>
                                                      <w:divBdr>
                                                        <w:top w:val="none" w:sz="0" w:space="0" w:color="auto"/>
                                                        <w:left w:val="none" w:sz="0" w:space="0" w:color="auto"/>
                                                        <w:bottom w:val="none" w:sz="0" w:space="0" w:color="auto"/>
                                                        <w:right w:val="none" w:sz="0" w:space="0" w:color="auto"/>
                                                      </w:divBdr>
                                                    </w:div>
                                                    <w:div w:id="137843590">
                                                      <w:marLeft w:val="0"/>
                                                      <w:marRight w:val="0"/>
                                                      <w:marTop w:val="0"/>
                                                      <w:marBottom w:val="0"/>
                                                      <w:divBdr>
                                                        <w:top w:val="none" w:sz="0" w:space="0" w:color="auto"/>
                                                        <w:left w:val="none" w:sz="0" w:space="0" w:color="auto"/>
                                                        <w:bottom w:val="none" w:sz="0" w:space="0" w:color="auto"/>
                                                        <w:right w:val="none" w:sz="0" w:space="0" w:color="auto"/>
                                                      </w:divBdr>
                                                    </w:div>
                                                    <w:div w:id="1352874700">
                                                      <w:marLeft w:val="0"/>
                                                      <w:marRight w:val="0"/>
                                                      <w:marTop w:val="0"/>
                                                      <w:marBottom w:val="0"/>
                                                      <w:divBdr>
                                                        <w:top w:val="none" w:sz="0" w:space="0" w:color="auto"/>
                                                        <w:left w:val="none" w:sz="0" w:space="0" w:color="auto"/>
                                                        <w:bottom w:val="none" w:sz="0" w:space="0" w:color="auto"/>
                                                        <w:right w:val="none" w:sz="0" w:space="0" w:color="auto"/>
                                                      </w:divBdr>
                                                    </w:div>
                                                    <w:div w:id="809906949">
                                                      <w:marLeft w:val="0"/>
                                                      <w:marRight w:val="0"/>
                                                      <w:marTop w:val="0"/>
                                                      <w:marBottom w:val="0"/>
                                                      <w:divBdr>
                                                        <w:top w:val="none" w:sz="0" w:space="0" w:color="auto"/>
                                                        <w:left w:val="none" w:sz="0" w:space="0" w:color="auto"/>
                                                        <w:bottom w:val="none" w:sz="0" w:space="0" w:color="auto"/>
                                                        <w:right w:val="none" w:sz="0" w:space="0" w:color="auto"/>
                                                      </w:divBdr>
                                                    </w:div>
                                                    <w:div w:id="1781608275">
                                                      <w:marLeft w:val="0"/>
                                                      <w:marRight w:val="0"/>
                                                      <w:marTop w:val="0"/>
                                                      <w:marBottom w:val="0"/>
                                                      <w:divBdr>
                                                        <w:top w:val="none" w:sz="0" w:space="0" w:color="auto"/>
                                                        <w:left w:val="none" w:sz="0" w:space="0" w:color="auto"/>
                                                        <w:bottom w:val="none" w:sz="0" w:space="0" w:color="auto"/>
                                                        <w:right w:val="none" w:sz="0" w:space="0" w:color="auto"/>
                                                      </w:divBdr>
                                                    </w:div>
                                                    <w:div w:id="111674472">
                                                      <w:marLeft w:val="0"/>
                                                      <w:marRight w:val="0"/>
                                                      <w:marTop w:val="0"/>
                                                      <w:marBottom w:val="0"/>
                                                      <w:divBdr>
                                                        <w:top w:val="none" w:sz="0" w:space="0" w:color="auto"/>
                                                        <w:left w:val="none" w:sz="0" w:space="0" w:color="auto"/>
                                                        <w:bottom w:val="none" w:sz="0" w:space="0" w:color="auto"/>
                                                        <w:right w:val="none" w:sz="0" w:space="0" w:color="auto"/>
                                                      </w:divBdr>
                                                    </w:div>
                                                    <w:div w:id="307832159">
                                                      <w:marLeft w:val="0"/>
                                                      <w:marRight w:val="0"/>
                                                      <w:marTop w:val="0"/>
                                                      <w:marBottom w:val="0"/>
                                                      <w:divBdr>
                                                        <w:top w:val="none" w:sz="0" w:space="0" w:color="auto"/>
                                                        <w:left w:val="none" w:sz="0" w:space="0" w:color="auto"/>
                                                        <w:bottom w:val="none" w:sz="0" w:space="0" w:color="auto"/>
                                                        <w:right w:val="none" w:sz="0" w:space="0" w:color="auto"/>
                                                      </w:divBdr>
                                                    </w:div>
                                                    <w:div w:id="1303346910">
                                                      <w:marLeft w:val="0"/>
                                                      <w:marRight w:val="0"/>
                                                      <w:marTop w:val="0"/>
                                                      <w:marBottom w:val="0"/>
                                                      <w:divBdr>
                                                        <w:top w:val="none" w:sz="0" w:space="0" w:color="auto"/>
                                                        <w:left w:val="none" w:sz="0" w:space="0" w:color="auto"/>
                                                        <w:bottom w:val="none" w:sz="0" w:space="0" w:color="auto"/>
                                                        <w:right w:val="none" w:sz="0" w:space="0" w:color="auto"/>
                                                      </w:divBdr>
                                                    </w:div>
                                                    <w:div w:id="869025197">
                                                      <w:marLeft w:val="0"/>
                                                      <w:marRight w:val="0"/>
                                                      <w:marTop w:val="0"/>
                                                      <w:marBottom w:val="0"/>
                                                      <w:divBdr>
                                                        <w:top w:val="none" w:sz="0" w:space="0" w:color="auto"/>
                                                        <w:left w:val="none" w:sz="0" w:space="0" w:color="auto"/>
                                                        <w:bottom w:val="none" w:sz="0" w:space="0" w:color="auto"/>
                                                        <w:right w:val="none" w:sz="0" w:space="0" w:color="auto"/>
                                                      </w:divBdr>
                                                    </w:div>
                                                    <w:div w:id="551579290">
                                                      <w:marLeft w:val="0"/>
                                                      <w:marRight w:val="0"/>
                                                      <w:marTop w:val="0"/>
                                                      <w:marBottom w:val="0"/>
                                                      <w:divBdr>
                                                        <w:top w:val="none" w:sz="0" w:space="0" w:color="auto"/>
                                                        <w:left w:val="none" w:sz="0" w:space="0" w:color="auto"/>
                                                        <w:bottom w:val="none" w:sz="0" w:space="0" w:color="auto"/>
                                                        <w:right w:val="none" w:sz="0" w:space="0" w:color="auto"/>
                                                      </w:divBdr>
                                                    </w:div>
                                                    <w:div w:id="760838780">
                                                      <w:marLeft w:val="0"/>
                                                      <w:marRight w:val="0"/>
                                                      <w:marTop w:val="0"/>
                                                      <w:marBottom w:val="0"/>
                                                      <w:divBdr>
                                                        <w:top w:val="none" w:sz="0" w:space="0" w:color="auto"/>
                                                        <w:left w:val="none" w:sz="0" w:space="0" w:color="auto"/>
                                                        <w:bottom w:val="none" w:sz="0" w:space="0" w:color="auto"/>
                                                        <w:right w:val="none" w:sz="0" w:space="0" w:color="auto"/>
                                                      </w:divBdr>
                                                    </w:div>
                                                    <w:div w:id="450712892">
                                                      <w:marLeft w:val="0"/>
                                                      <w:marRight w:val="0"/>
                                                      <w:marTop w:val="0"/>
                                                      <w:marBottom w:val="0"/>
                                                      <w:divBdr>
                                                        <w:top w:val="none" w:sz="0" w:space="0" w:color="auto"/>
                                                        <w:left w:val="none" w:sz="0" w:space="0" w:color="auto"/>
                                                        <w:bottom w:val="none" w:sz="0" w:space="0" w:color="auto"/>
                                                        <w:right w:val="none" w:sz="0" w:space="0" w:color="auto"/>
                                                      </w:divBdr>
                                                    </w:div>
                                                    <w:div w:id="2071923769">
                                                      <w:marLeft w:val="0"/>
                                                      <w:marRight w:val="0"/>
                                                      <w:marTop w:val="0"/>
                                                      <w:marBottom w:val="0"/>
                                                      <w:divBdr>
                                                        <w:top w:val="none" w:sz="0" w:space="0" w:color="auto"/>
                                                        <w:left w:val="none" w:sz="0" w:space="0" w:color="auto"/>
                                                        <w:bottom w:val="none" w:sz="0" w:space="0" w:color="auto"/>
                                                        <w:right w:val="none" w:sz="0" w:space="0" w:color="auto"/>
                                                      </w:divBdr>
                                                    </w:div>
                                                    <w:div w:id="1698658242">
                                                      <w:marLeft w:val="0"/>
                                                      <w:marRight w:val="0"/>
                                                      <w:marTop w:val="0"/>
                                                      <w:marBottom w:val="0"/>
                                                      <w:divBdr>
                                                        <w:top w:val="none" w:sz="0" w:space="0" w:color="auto"/>
                                                        <w:left w:val="none" w:sz="0" w:space="0" w:color="auto"/>
                                                        <w:bottom w:val="none" w:sz="0" w:space="0" w:color="auto"/>
                                                        <w:right w:val="none" w:sz="0" w:space="0" w:color="auto"/>
                                                      </w:divBdr>
                                                    </w:div>
                                                    <w:div w:id="1918586568">
                                                      <w:marLeft w:val="0"/>
                                                      <w:marRight w:val="0"/>
                                                      <w:marTop w:val="0"/>
                                                      <w:marBottom w:val="0"/>
                                                      <w:divBdr>
                                                        <w:top w:val="none" w:sz="0" w:space="0" w:color="auto"/>
                                                        <w:left w:val="none" w:sz="0" w:space="0" w:color="auto"/>
                                                        <w:bottom w:val="none" w:sz="0" w:space="0" w:color="auto"/>
                                                        <w:right w:val="none" w:sz="0" w:space="0" w:color="auto"/>
                                                      </w:divBdr>
                                                    </w:div>
                                                    <w:div w:id="19465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15173">
                                      <w:marLeft w:val="0"/>
                                      <w:marRight w:val="0"/>
                                      <w:marTop w:val="0"/>
                                      <w:marBottom w:val="0"/>
                                      <w:divBdr>
                                        <w:top w:val="none" w:sz="0" w:space="0" w:color="auto"/>
                                        <w:left w:val="none" w:sz="0" w:space="0" w:color="auto"/>
                                        <w:bottom w:val="none" w:sz="0" w:space="0" w:color="auto"/>
                                        <w:right w:val="none" w:sz="0" w:space="0" w:color="auto"/>
                                      </w:divBdr>
                                      <w:divsChild>
                                        <w:div w:id="266238707">
                                          <w:marLeft w:val="0"/>
                                          <w:marRight w:val="0"/>
                                          <w:marTop w:val="0"/>
                                          <w:marBottom w:val="0"/>
                                          <w:divBdr>
                                            <w:top w:val="none" w:sz="0" w:space="0" w:color="auto"/>
                                            <w:left w:val="none" w:sz="0" w:space="0" w:color="auto"/>
                                            <w:bottom w:val="none" w:sz="0" w:space="0" w:color="auto"/>
                                            <w:right w:val="none" w:sz="0" w:space="0" w:color="auto"/>
                                          </w:divBdr>
                                          <w:divsChild>
                                            <w:div w:id="9552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6991">
                                      <w:marLeft w:val="0"/>
                                      <w:marRight w:val="0"/>
                                      <w:marTop w:val="0"/>
                                      <w:marBottom w:val="0"/>
                                      <w:divBdr>
                                        <w:top w:val="none" w:sz="0" w:space="0" w:color="auto"/>
                                        <w:left w:val="none" w:sz="0" w:space="0" w:color="auto"/>
                                        <w:bottom w:val="none" w:sz="0" w:space="0" w:color="auto"/>
                                        <w:right w:val="none" w:sz="0" w:space="0" w:color="auto"/>
                                      </w:divBdr>
                                      <w:divsChild>
                                        <w:div w:id="265845197">
                                          <w:marLeft w:val="0"/>
                                          <w:marRight w:val="0"/>
                                          <w:marTop w:val="0"/>
                                          <w:marBottom w:val="0"/>
                                          <w:divBdr>
                                            <w:top w:val="none" w:sz="0" w:space="0" w:color="auto"/>
                                            <w:left w:val="none" w:sz="0" w:space="0" w:color="auto"/>
                                            <w:bottom w:val="none" w:sz="0" w:space="0" w:color="auto"/>
                                            <w:right w:val="none" w:sz="0" w:space="0" w:color="auto"/>
                                          </w:divBdr>
                                          <w:divsChild>
                                            <w:div w:id="20854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073762">
                  <w:marLeft w:val="0"/>
                  <w:marRight w:val="0"/>
                  <w:marTop w:val="0"/>
                  <w:marBottom w:val="0"/>
                  <w:divBdr>
                    <w:top w:val="none" w:sz="0" w:space="0" w:color="auto"/>
                    <w:left w:val="none" w:sz="0" w:space="0" w:color="auto"/>
                    <w:bottom w:val="none" w:sz="0" w:space="0" w:color="auto"/>
                    <w:right w:val="none" w:sz="0" w:space="0" w:color="auto"/>
                  </w:divBdr>
                  <w:divsChild>
                    <w:div w:id="200364247">
                      <w:marLeft w:val="0"/>
                      <w:marRight w:val="0"/>
                      <w:marTop w:val="0"/>
                      <w:marBottom w:val="0"/>
                      <w:divBdr>
                        <w:top w:val="none" w:sz="0" w:space="0" w:color="auto"/>
                        <w:left w:val="none" w:sz="0" w:space="0" w:color="auto"/>
                        <w:bottom w:val="none" w:sz="0" w:space="0" w:color="auto"/>
                        <w:right w:val="none" w:sz="0" w:space="0" w:color="auto"/>
                      </w:divBdr>
                    </w:div>
                    <w:div w:id="1740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70635">
          <w:marLeft w:val="0"/>
          <w:marRight w:val="0"/>
          <w:marTop w:val="0"/>
          <w:marBottom w:val="0"/>
          <w:divBdr>
            <w:top w:val="none" w:sz="0" w:space="0" w:color="auto"/>
            <w:left w:val="none" w:sz="0" w:space="0" w:color="auto"/>
            <w:bottom w:val="none" w:sz="0" w:space="0" w:color="auto"/>
            <w:right w:val="none" w:sz="0" w:space="0" w:color="auto"/>
          </w:divBdr>
        </w:div>
      </w:divsChild>
    </w:div>
    <w:div w:id="263271155">
      <w:bodyDiv w:val="1"/>
      <w:marLeft w:val="0"/>
      <w:marRight w:val="0"/>
      <w:marTop w:val="0"/>
      <w:marBottom w:val="0"/>
      <w:divBdr>
        <w:top w:val="none" w:sz="0" w:space="0" w:color="auto"/>
        <w:left w:val="none" w:sz="0" w:space="0" w:color="auto"/>
        <w:bottom w:val="none" w:sz="0" w:space="0" w:color="auto"/>
        <w:right w:val="none" w:sz="0" w:space="0" w:color="auto"/>
      </w:divBdr>
      <w:divsChild>
        <w:div w:id="953635744">
          <w:marLeft w:val="0"/>
          <w:marRight w:val="0"/>
          <w:marTop w:val="0"/>
          <w:marBottom w:val="0"/>
          <w:divBdr>
            <w:top w:val="none" w:sz="0" w:space="0" w:color="auto"/>
            <w:left w:val="none" w:sz="0" w:space="0" w:color="auto"/>
            <w:bottom w:val="none" w:sz="0" w:space="0" w:color="auto"/>
            <w:right w:val="none" w:sz="0" w:space="0" w:color="auto"/>
          </w:divBdr>
          <w:divsChild>
            <w:div w:id="820076685">
              <w:marLeft w:val="0"/>
              <w:marRight w:val="0"/>
              <w:marTop w:val="0"/>
              <w:marBottom w:val="0"/>
              <w:divBdr>
                <w:top w:val="none" w:sz="0" w:space="0" w:color="auto"/>
                <w:left w:val="none" w:sz="0" w:space="0" w:color="auto"/>
                <w:bottom w:val="none" w:sz="0" w:space="0" w:color="auto"/>
                <w:right w:val="none" w:sz="0" w:space="0" w:color="auto"/>
              </w:divBdr>
            </w:div>
            <w:div w:id="505903030">
              <w:marLeft w:val="0"/>
              <w:marRight w:val="0"/>
              <w:marTop w:val="0"/>
              <w:marBottom w:val="0"/>
              <w:divBdr>
                <w:top w:val="none" w:sz="0" w:space="0" w:color="auto"/>
                <w:left w:val="none" w:sz="0" w:space="0" w:color="auto"/>
                <w:bottom w:val="none" w:sz="0" w:space="0" w:color="auto"/>
                <w:right w:val="none" w:sz="0" w:space="0" w:color="auto"/>
              </w:divBdr>
            </w:div>
            <w:div w:id="979185765">
              <w:marLeft w:val="0"/>
              <w:marRight w:val="0"/>
              <w:marTop w:val="0"/>
              <w:marBottom w:val="0"/>
              <w:divBdr>
                <w:top w:val="none" w:sz="0" w:space="0" w:color="auto"/>
                <w:left w:val="none" w:sz="0" w:space="0" w:color="auto"/>
                <w:bottom w:val="none" w:sz="0" w:space="0" w:color="auto"/>
                <w:right w:val="none" w:sz="0" w:space="0" w:color="auto"/>
              </w:divBdr>
            </w:div>
          </w:divsChild>
        </w:div>
        <w:div w:id="1998455818">
          <w:marLeft w:val="0"/>
          <w:marRight w:val="0"/>
          <w:marTop w:val="0"/>
          <w:marBottom w:val="0"/>
          <w:divBdr>
            <w:top w:val="none" w:sz="0" w:space="0" w:color="auto"/>
            <w:left w:val="none" w:sz="0" w:space="0" w:color="auto"/>
            <w:bottom w:val="none" w:sz="0" w:space="0" w:color="auto"/>
            <w:right w:val="none" w:sz="0" w:space="0" w:color="auto"/>
          </w:divBdr>
          <w:divsChild>
            <w:div w:id="922303185">
              <w:marLeft w:val="0"/>
              <w:marRight w:val="0"/>
              <w:marTop w:val="0"/>
              <w:marBottom w:val="0"/>
              <w:divBdr>
                <w:top w:val="none" w:sz="0" w:space="0" w:color="auto"/>
                <w:left w:val="none" w:sz="0" w:space="0" w:color="auto"/>
                <w:bottom w:val="none" w:sz="0" w:space="0" w:color="auto"/>
                <w:right w:val="none" w:sz="0" w:space="0" w:color="auto"/>
              </w:divBdr>
            </w:div>
          </w:divsChild>
        </w:div>
        <w:div w:id="1957366700">
          <w:marLeft w:val="0"/>
          <w:marRight w:val="0"/>
          <w:marTop w:val="0"/>
          <w:marBottom w:val="0"/>
          <w:divBdr>
            <w:top w:val="none" w:sz="0" w:space="0" w:color="auto"/>
            <w:left w:val="none" w:sz="0" w:space="0" w:color="auto"/>
            <w:bottom w:val="none" w:sz="0" w:space="0" w:color="auto"/>
            <w:right w:val="none" w:sz="0" w:space="0" w:color="auto"/>
          </w:divBdr>
        </w:div>
        <w:div w:id="1291090615">
          <w:marLeft w:val="0"/>
          <w:marRight w:val="0"/>
          <w:marTop w:val="0"/>
          <w:marBottom w:val="0"/>
          <w:divBdr>
            <w:top w:val="none" w:sz="0" w:space="0" w:color="auto"/>
            <w:left w:val="none" w:sz="0" w:space="0" w:color="auto"/>
            <w:bottom w:val="none" w:sz="0" w:space="0" w:color="auto"/>
            <w:right w:val="none" w:sz="0" w:space="0" w:color="auto"/>
          </w:divBdr>
        </w:div>
        <w:div w:id="1651208993">
          <w:marLeft w:val="0"/>
          <w:marRight w:val="0"/>
          <w:marTop w:val="0"/>
          <w:marBottom w:val="0"/>
          <w:divBdr>
            <w:top w:val="none" w:sz="0" w:space="0" w:color="auto"/>
            <w:left w:val="none" w:sz="0" w:space="0" w:color="auto"/>
            <w:bottom w:val="none" w:sz="0" w:space="0" w:color="auto"/>
            <w:right w:val="none" w:sz="0" w:space="0" w:color="auto"/>
          </w:divBdr>
        </w:div>
        <w:div w:id="1944025373">
          <w:marLeft w:val="0"/>
          <w:marRight w:val="0"/>
          <w:marTop w:val="0"/>
          <w:marBottom w:val="0"/>
          <w:divBdr>
            <w:top w:val="none" w:sz="0" w:space="0" w:color="auto"/>
            <w:left w:val="none" w:sz="0" w:space="0" w:color="auto"/>
            <w:bottom w:val="none" w:sz="0" w:space="0" w:color="auto"/>
            <w:right w:val="none" w:sz="0" w:space="0" w:color="auto"/>
          </w:divBdr>
        </w:div>
        <w:div w:id="167138046">
          <w:marLeft w:val="0"/>
          <w:marRight w:val="0"/>
          <w:marTop w:val="0"/>
          <w:marBottom w:val="0"/>
          <w:divBdr>
            <w:top w:val="none" w:sz="0" w:space="0" w:color="auto"/>
            <w:left w:val="none" w:sz="0" w:space="0" w:color="auto"/>
            <w:bottom w:val="none" w:sz="0" w:space="0" w:color="auto"/>
            <w:right w:val="none" w:sz="0" w:space="0" w:color="auto"/>
          </w:divBdr>
        </w:div>
        <w:div w:id="1800100227">
          <w:marLeft w:val="0"/>
          <w:marRight w:val="0"/>
          <w:marTop w:val="0"/>
          <w:marBottom w:val="0"/>
          <w:divBdr>
            <w:top w:val="none" w:sz="0" w:space="0" w:color="auto"/>
            <w:left w:val="none" w:sz="0" w:space="0" w:color="auto"/>
            <w:bottom w:val="none" w:sz="0" w:space="0" w:color="auto"/>
            <w:right w:val="none" w:sz="0" w:space="0" w:color="auto"/>
          </w:divBdr>
        </w:div>
        <w:div w:id="652759134">
          <w:marLeft w:val="0"/>
          <w:marRight w:val="0"/>
          <w:marTop w:val="0"/>
          <w:marBottom w:val="0"/>
          <w:divBdr>
            <w:top w:val="none" w:sz="0" w:space="0" w:color="auto"/>
            <w:left w:val="none" w:sz="0" w:space="0" w:color="auto"/>
            <w:bottom w:val="none" w:sz="0" w:space="0" w:color="auto"/>
            <w:right w:val="none" w:sz="0" w:space="0" w:color="auto"/>
          </w:divBdr>
        </w:div>
        <w:div w:id="1395078694">
          <w:marLeft w:val="0"/>
          <w:marRight w:val="0"/>
          <w:marTop w:val="0"/>
          <w:marBottom w:val="0"/>
          <w:divBdr>
            <w:top w:val="none" w:sz="0" w:space="0" w:color="auto"/>
            <w:left w:val="none" w:sz="0" w:space="0" w:color="auto"/>
            <w:bottom w:val="none" w:sz="0" w:space="0" w:color="auto"/>
            <w:right w:val="none" w:sz="0" w:space="0" w:color="auto"/>
          </w:divBdr>
        </w:div>
        <w:div w:id="1909654133">
          <w:marLeft w:val="0"/>
          <w:marRight w:val="0"/>
          <w:marTop w:val="0"/>
          <w:marBottom w:val="0"/>
          <w:divBdr>
            <w:top w:val="none" w:sz="0" w:space="0" w:color="auto"/>
            <w:left w:val="none" w:sz="0" w:space="0" w:color="auto"/>
            <w:bottom w:val="none" w:sz="0" w:space="0" w:color="auto"/>
            <w:right w:val="none" w:sz="0" w:space="0" w:color="auto"/>
          </w:divBdr>
        </w:div>
        <w:div w:id="1568801618">
          <w:marLeft w:val="0"/>
          <w:marRight w:val="0"/>
          <w:marTop w:val="0"/>
          <w:marBottom w:val="0"/>
          <w:divBdr>
            <w:top w:val="none" w:sz="0" w:space="0" w:color="auto"/>
            <w:left w:val="none" w:sz="0" w:space="0" w:color="auto"/>
            <w:bottom w:val="none" w:sz="0" w:space="0" w:color="auto"/>
            <w:right w:val="none" w:sz="0" w:space="0" w:color="auto"/>
          </w:divBdr>
        </w:div>
        <w:div w:id="1886672554">
          <w:marLeft w:val="0"/>
          <w:marRight w:val="0"/>
          <w:marTop w:val="0"/>
          <w:marBottom w:val="0"/>
          <w:divBdr>
            <w:top w:val="none" w:sz="0" w:space="0" w:color="auto"/>
            <w:left w:val="none" w:sz="0" w:space="0" w:color="auto"/>
            <w:bottom w:val="none" w:sz="0" w:space="0" w:color="auto"/>
            <w:right w:val="none" w:sz="0" w:space="0" w:color="auto"/>
          </w:divBdr>
        </w:div>
        <w:div w:id="1645549810">
          <w:marLeft w:val="0"/>
          <w:marRight w:val="0"/>
          <w:marTop w:val="0"/>
          <w:marBottom w:val="0"/>
          <w:divBdr>
            <w:top w:val="none" w:sz="0" w:space="0" w:color="auto"/>
            <w:left w:val="none" w:sz="0" w:space="0" w:color="auto"/>
            <w:bottom w:val="none" w:sz="0" w:space="0" w:color="auto"/>
            <w:right w:val="none" w:sz="0" w:space="0" w:color="auto"/>
          </w:divBdr>
        </w:div>
        <w:div w:id="333652917">
          <w:marLeft w:val="0"/>
          <w:marRight w:val="0"/>
          <w:marTop w:val="0"/>
          <w:marBottom w:val="0"/>
          <w:divBdr>
            <w:top w:val="none" w:sz="0" w:space="0" w:color="auto"/>
            <w:left w:val="none" w:sz="0" w:space="0" w:color="auto"/>
            <w:bottom w:val="none" w:sz="0" w:space="0" w:color="auto"/>
            <w:right w:val="none" w:sz="0" w:space="0" w:color="auto"/>
          </w:divBdr>
        </w:div>
        <w:div w:id="1834492020">
          <w:marLeft w:val="0"/>
          <w:marRight w:val="0"/>
          <w:marTop w:val="0"/>
          <w:marBottom w:val="0"/>
          <w:divBdr>
            <w:top w:val="none" w:sz="0" w:space="0" w:color="auto"/>
            <w:left w:val="none" w:sz="0" w:space="0" w:color="auto"/>
            <w:bottom w:val="none" w:sz="0" w:space="0" w:color="auto"/>
            <w:right w:val="none" w:sz="0" w:space="0" w:color="auto"/>
          </w:divBdr>
        </w:div>
        <w:div w:id="638077600">
          <w:marLeft w:val="0"/>
          <w:marRight w:val="0"/>
          <w:marTop w:val="0"/>
          <w:marBottom w:val="0"/>
          <w:divBdr>
            <w:top w:val="none" w:sz="0" w:space="0" w:color="auto"/>
            <w:left w:val="none" w:sz="0" w:space="0" w:color="auto"/>
            <w:bottom w:val="none" w:sz="0" w:space="0" w:color="auto"/>
            <w:right w:val="none" w:sz="0" w:space="0" w:color="auto"/>
          </w:divBdr>
        </w:div>
        <w:div w:id="1732849561">
          <w:marLeft w:val="0"/>
          <w:marRight w:val="0"/>
          <w:marTop w:val="0"/>
          <w:marBottom w:val="0"/>
          <w:divBdr>
            <w:top w:val="none" w:sz="0" w:space="0" w:color="auto"/>
            <w:left w:val="none" w:sz="0" w:space="0" w:color="auto"/>
            <w:bottom w:val="none" w:sz="0" w:space="0" w:color="auto"/>
            <w:right w:val="none" w:sz="0" w:space="0" w:color="auto"/>
          </w:divBdr>
        </w:div>
        <w:div w:id="557595015">
          <w:marLeft w:val="0"/>
          <w:marRight w:val="0"/>
          <w:marTop w:val="0"/>
          <w:marBottom w:val="0"/>
          <w:divBdr>
            <w:top w:val="none" w:sz="0" w:space="0" w:color="auto"/>
            <w:left w:val="none" w:sz="0" w:space="0" w:color="auto"/>
            <w:bottom w:val="none" w:sz="0" w:space="0" w:color="auto"/>
            <w:right w:val="none" w:sz="0" w:space="0" w:color="auto"/>
          </w:divBdr>
        </w:div>
        <w:div w:id="463041679">
          <w:marLeft w:val="0"/>
          <w:marRight w:val="0"/>
          <w:marTop w:val="0"/>
          <w:marBottom w:val="0"/>
          <w:divBdr>
            <w:top w:val="none" w:sz="0" w:space="0" w:color="auto"/>
            <w:left w:val="none" w:sz="0" w:space="0" w:color="auto"/>
            <w:bottom w:val="none" w:sz="0" w:space="0" w:color="auto"/>
            <w:right w:val="none" w:sz="0" w:space="0" w:color="auto"/>
          </w:divBdr>
        </w:div>
        <w:div w:id="903760550">
          <w:marLeft w:val="0"/>
          <w:marRight w:val="0"/>
          <w:marTop w:val="0"/>
          <w:marBottom w:val="0"/>
          <w:divBdr>
            <w:top w:val="none" w:sz="0" w:space="0" w:color="auto"/>
            <w:left w:val="none" w:sz="0" w:space="0" w:color="auto"/>
            <w:bottom w:val="none" w:sz="0" w:space="0" w:color="auto"/>
            <w:right w:val="none" w:sz="0" w:space="0" w:color="auto"/>
          </w:divBdr>
        </w:div>
        <w:div w:id="1383749899">
          <w:marLeft w:val="0"/>
          <w:marRight w:val="0"/>
          <w:marTop w:val="0"/>
          <w:marBottom w:val="0"/>
          <w:divBdr>
            <w:top w:val="none" w:sz="0" w:space="0" w:color="auto"/>
            <w:left w:val="none" w:sz="0" w:space="0" w:color="auto"/>
            <w:bottom w:val="none" w:sz="0" w:space="0" w:color="auto"/>
            <w:right w:val="none" w:sz="0" w:space="0" w:color="auto"/>
          </w:divBdr>
        </w:div>
        <w:div w:id="801001592">
          <w:marLeft w:val="0"/>
          <w:marRight w:val="0"/>
          <w:marTop w:val="0"/>
          <w:marBottom w:val="0"/>
          <w:divBdr>
            <w:top w:val="none" w:sz="0" w:space="0" w:color="auto"/>
            <w:left w:val="none" w:sz="0" w:space="0" w:color="auto"/>
            <w:bottom w:val="none" w:sz="0" w:space="0" w:color="auto"/>
            <w:right w:val="none" w:sz="0" w:space="0" w:color="auto"/>
          </w:divBdr>
        </w:div>
        <w:div w:id="666522454">
          <w:marLeft w:val="0"/>
          <w:marRight w:val="0"/>
          <w:marTop w:val="0"/>
          <w:marBottom w:val="0"/>
          <w:divBdr>
            <w:top w:val="none" w:sz="0" w:space="0" w:color="auto"/>
            <w:left w:val="none" w:sz="0" w:space="0" w:color="auto"/>
            <w:bottom w:val="none" w:sz="0" w:space="0" w:color="auto"/>
            <w:right w:val="none" w:sz="0" w:space="0" w:color="auto"/>
          </w:divBdr>
        </w:div>
        <w:div w:id="677390461">
          <w:marLeft w:val="0"/>
          <w:marRight w:val="0"/>
          <w:marTop w:val="0"/>
          <w:marBottom w:val="0"/>
          <w:divBdr>
            <w:top w:val="none" w:sz="0" w:space="0" w:color="auto"/>
            <w:left w:val="none" w:sz="0" w:space="0" w:color="auto"/>
            <w:bottom w:val="none" w:sz="0" w:space="0" w:color="auto"/>
            <w:right w:val="none" w:sz="0" w:space="0" w:color="auto"/>
          </w:divBdr>
        </w:div>
        <w:div w:id="1341855653">
          <w:marLeft w:val="0"/>
          <w:marRight w:val="0"/>
          <w:marTop w:val="0"/>
          <w:marBottom w:val="0"/>
          <w:divBdr>
            <w:top w:val="none" w:sz="0" w:space="0" w:color="auto"/>
            <w:left w:val="none" w:sz="0" w:space="0" w:color="auto"/>
            <w:bottom w:val="none" w:sz="0" w:space="0" w:color="auto"/>
            <w:right w:val="none" w:sz="0" w:space="0" w:color="auto"/>
          </w:divBdr>
        </w:div>
        <w:div w:id="808015580">
          <w:marLeft w:val="0"/>
          <w:marRight w:val="0"/>
          <w:marTop w:val="0"/>
          <w:marBottom w:val="0"/>
          <w:divBdr>
            <w:top w:val="none" w:sz="0" w:space="0" w:color="auto"/>
            <w:left w:val="none" w:sz="0" w:space="0" w:color="auto"/>
            <w:bottom w:val="none" w:sz="0" w:space="0" w:color="auto"/>
            <w:right w:val="none" w:sz="0" w:space="0" w:color="auto"/>
          </w:divBdr>
        </w:div>
        <w:div w:id="1692608348">
          <w:marLeft w:val="0"/>
          <w:marRight w:val="0"/>
          <w:marTop w:val="0"/>
          <w:marBottom w:val="0"/>
          <w:divBdr>
            <w:top w:val="none" w:sz="0" w:space="0" w:color="auto"/>
            <w:left w:val="none" w:sz="0" w:space="0" w:color="auto"/>
            <w:bottom w:val="none" w:sz="0" w:space="0" w:color="auto"/>
            <w:right w:val="none" w:sz="0" w:space="0" w:color="auto"/>
          </w:divBdr>
        </w:div>
        <w:div w:id="118839388">
          <w:marLeft w:val="0"/>
          <w:marRight w:val="0"/>
          <w:marTop w:val="0"/>
          <w:marBottom w:val="0"/>
          <w:divBdr>
            <w:top w:val="none" w:sz="0" w:space="0" w:color="auto"/>
            <w:left w:val="none" w:sz="0" w:space="0" w:color="auto"/>
            <w:bottom w:val="none" w:sz="0" w:space="0" w:color="auto"/>
            <w:right w:val="none" w:sz="0" w:space="0" w:color="auto"/>
          </w:divBdr>
        </w:div>
        <w:div w:id="1458328774">
          <w:marLeft w:val="0"/>
          <w:marRight w:val="0"/>
          <w:marTop w:val="0"/>
          <w:marBottom w:val="0"/>
          <w:divBdr>
            <w:top w:val="none" w:sz="0" w:space="0" w:color="auto"/>
            <w:left w:val="none" w:sz="0" w:space="0" w:color="auto"/>
            <w:bottom w:val="none" w:sz="0" w:space="0" w:color="auto"/>
            <w:right w:val="none" w:sz="0" w:space="0" w:color="auto"/>
          </w:divBdr>
        </w:div>
        <w:div w:id="1275944321">
          <w:marLeft w:val="0"/>
          <w:marRight w:val="0"/>
          <w:marTop w:val="0"/>
          <w:marBottom w:val="0"/>
          <w:divBdr>
            <w:top w:val="none" w:sz="0" w:space="0" w:color="auto"/>
            <w:left w:val="none" w:sz="0" w:space="0" w:color="auto"/>
            <w:bottom w:val="none" w:sz="0" w:space="0" w:color="auto"/>
            <w:right w:val="none" w:sz="0" w:space="0" w:color="auto"/>
          </w:divBdr>
        </w:div>
        <w:div w:id="1107847279">
          <w:marLeft w:val="0"/>
          <w:marRight w:val="0"/>
          <w:marTop w:val="0"/>
          <w:marBottom w:val="0"/>
          <w:divBdr>
            <w:top w:val="none" w:sz="0" w:space="0" w:color="auto"/>
            <w:left w:val="none" w:sz="0" w:space="0" w:color="auto"/>
            <w:bottom w:val="none" w:sz="0" w:space="0" w:color="auto"/>
            <w:right w:val="none" w:sz="0" w:space="0" w:color="auto"/>
          </w:divBdr>
        </w:div>
        <w:div w:id="285551340">
          <w:marLeft w:val="0"/>
          <w:marRight w:val="0"/>
          <w:marTop w:val="0"/>
          <w:marBottom w:val="0"/>
          <w:divBdr>
            <w:top w:val="none" w:sz="0" w:space="0" w:color="auto"/>
            <w:left w:val="none" w:sz="0" w:space="0" w:color="auto"/>
            <w:bottom w:val="none" w:sz="0" w:space="0" w:color="auto"/>
            <w:right w:val="none" w:sz="0" w:space="0" w:color="auto"/>
          </w:divBdr>
        </w:div>
        <w:div w:id="1126966043">
          <w:marLeft w:val="0"/>
          <w:marRight w:val="0"/>
          <w:marTop w:val="0"/>
          <w:marBottom w:val="0"/>
          <w:divBdr>
            <w:top w:val="none" w:sz="0" w:space="0" w:color="auto"/>
            <w:left w:val="none" w:sz="0" w:space="0" w:color="auto"/>
            <w:bottom w:val="none" w:sz="0" w:space="0" w:color="auto"/>
            <w:right w:val="none" w:sz="0" w:space="0" w:color="auto"/>
          </w:divBdr>
        </w:div>
        <w:div w:id="1508985605">
          <w:marLeft w:val="0"/>
          <w:marRight w:val="0"/>
          <w:marTop w:val="0"/>
          <w:marBottom w:val="0"/>
          <w:divBdr>
            <w:top w:val="none" w:sz="0" w:space="0" w:color="auto"/>
            <w:left w:val="none" w:sz="0" w:space="0" w:color="auto"/>
            <w:bottom w:val="none" w:sz="0" w:space="0" w:color="auto"/>
            <w:right w:val="none" w:sz="0" w:space="0" w:color="auto"/>
          </w:divBdr>
        </w:div>
        <w:div w:id="368266070">
          <w:marLeft w:val="0"/>
          <w:marRight w:val="0"/>
          <w:marTop w:val="0"/>
          <w:marBottom w:val="0"/>
          <w:divBdr>
            <w:top w:val="none" w:sz="0" w:space="0" w:color="auto"/>
            <w:left w:val="none" w:sz="0" w:space="0" w:color="auto"/>
            <w:bottom w:val="none" w:sz="0" w:space="0" w:color="auto"/>
            <w:right w:val="none" w:sz="0" w:space="0" w:color="auto"/>
          </w:divBdr>
        </w:div>
        <w:div w:id="864945487">
          <w:marLeft w:val="0"/>
          <w:marRight w:val="0"/>
          <w:marTop w:val="0"/>
          <w:marBottom w:val="0"/>
          <w:divBdr>
            <w:top w:val="none" w:sz="0" w:space="0" w:color="auto"/>
            <w:left w:val="none" w:sz="0" w:space="0" w:color="auto"/>
            <w:bottom w:val="none" w:sz="0" w:space="0" w:color="auto"/>
            <w:right w:val="none" w:sz="0" w:space="0" w:color="auto"/>
          </w:divBdr>
        </w:div>
        <w:div w:id="894121661">
          <w:marLeft w:val="0"/>
          <w:marRight w:val="0"/>
          <w:marTop w:val="0"/>
          <w:marBottom w:val="0"/>
          <w:divBdr>
            <w:top w:val="none" w:sz="0" w:space="0" w:color="auto"/>
            <w:left w:val="none" w:sz="0" w:space="0" w:color="auto"/>
            <w:bottom w:val="none" w:sz="0" w:space="0" w:color="auto"/>
            <w:right w:val="none" w:sz="0" w:space="0" w:color="auto"/>
          </w:divBdr>
        </w:div>
        <w:div w:id="2001031624">
          <w:marLeft w:val="0"/>
          <w:marRight w:val="0"/>
          <w:marTop w:val="0"/>
          <w:marBottom w:val="0"/>
          <w:divBdr>
            <w:top w:val="none" w:sz="0" w:space="0" w:color="auto"/>
            <w:left w:val="none" w:sz="0" w:space="0" w:color="auto"/>
            <w:bottom w:val="none" w:sz="0" w:space="0" w:color="auto"/>
            <w:right w:val="none" w:sz="0" w:space="0" w:color="auto"/>
          </w:divBdr>
        </w:div>
        <w:div w:id="2141145650">
          <w:marLeft w:val="0"/>
          <w:marRight w:val="0"/>
          <w:marTop w:val="0"/>
          <w:marBottom w:val="0"/>
          <w:divBdr>
            <w:top w:val="none" w:sz="0" w:space="0" w:color="auto"/>
            <w:left w:val="none" w:sz="0" w:space="0" w:color="auto"/>
            <w:bottom w:val="none" w:sz="0" w:space="0" w:color="auto"/>
            <w:right w:val="none" w:sz="0" w:space="0" w:color="auto"/>
          </w:divBdr>
        </w:div>
        <w:div w:id="178937395">
          <w:marLeft w:val="0"/>
          <w:marRight w:val="0"/>
          <w:marTop w:val="0"/>
          <w:marBottom w:val="0"/>
          <w:divBdr>
            <w:top w:val="none" w:sz="0" w:space="0" w:color="auto"/>
            <w:left w:val="none" w:sz="0" w:space="0" w:color="auto"/>
            <w:bottom w:val="none" w:sz="0" w:space="0" w:color="auto"/>
            <w:right w:val="none" w:sz="0" w:space="0" w:color="auto"/>
          </w:divBdr>
        </w:div>
        <w:div w:id="2044670031">
          <w:marLeft w:val="0"/>
          <w:marRight w:val="0"/>
          <w:marTop w:val="0"/>
          <w:marBottom w:val="0"/>
          <w:divBdr>
            <w:top w:val="none" w:sz="0" w:space="0" w:color="auto"/>
            <w:left w:val="none" w:sz="0" w:space="0" w:color="auto"/>
            <w:bottom w:val="none" w:sz="0" w:space="0" w:color="auto"/>
            <w:right w:val="none" w:sz="0" w:space="0" w:color="auto"/>
          </w:divBdr>
        </w:div>
        <w:div w:id="1267733138">
          <w:marLeft w:val="0"/>
          <w:marRight w:val="0"/>
          <w:marTop w:val="0"/>
          <w:marBottom w:val="0"/>
          <w:divBdr>
            <w:top w:val="none" w:sz="0" w:space="0" w:color="auto"/>
            <w:left w:val="none" w:sz="0" w:space="0" w:color="auto"/>
            <w:bottom w:val="none" w:sz="0" w:space="0" w:color="auto"/>
            <w:right w:val="none" w:sz="0" w:space="0" w:color="auto"/>
          </w:divBdr>
        </w:div>
        <w:div w:id="190531255">
          <w:marLeft w:val="0"/>
          <w:marRight w:val="0"/>
          <w:marTop w:val="0"/>
          <w:marBottom w:val="0"/>
          <w:divBdr>
            <w:top w:val="none" w:sz="0" w:space="0" w:color="auto"/>
            <w:left w:val="none" w:sz="0" w:space="0" w:color="auto"/>
            <w:bottom w:val="none" w:sz="0" w:space="0" w:color="auto"/>
            <w:right w:val="none" w:sz="0" w:space="0" w:color="auto"/>
          </w:divBdr>
        </w:div>
        <w:div w:id="167066361">
          <w:marLeft w:val="0"/>
          <w:marRight w:val="0"/>
          <w:marTop w:val="0"/>
          <w:marBottom w:val="0"/>
          <w:divBdr>
            <w:top w:val="none" w:sz="0" w:space="0" w:color="auto"/>
            <w:left w:val="none" w:sz="0" w:space="0" w:color="auto"/>
            <w:bottom w:val="none" w:sz="0" w:space="0" w:color="auto"/>
            <w:right w:val="none" w:sz="0" w:space="0" w:color="auto"/>
          </w:divBdr>
        </w:div>
        <w:div w:id="1861161345">
          <w:marLeft w:val="0"/>
          <w:marRight w:val="0"/>
          <w:marTop w:val="0"/>
          <w:marBottom w:val="0"/>
          <w:divBdr>
            <w:top w:val="none" w:sz="0" w:space="0" w:color="auto"/>
            <w:left w:val="none" w:sz="0" w:space="0" w:color="auto"/>
            <w:bottom w:val="none" w:sz="0" w:space="0" w:color="auto"/>
            <w:right w:val="none" w:sz="0" w:space="0" w:color="auto"/>
          </w:divBdr>
        </w:div>
        <w:div w:id="24058844">
          <w:marLeft w:val="0"/>
          <w:marRight w:val="0"/>
          <w:marTop w:val="0"/>
          <w:marBottom w:val="0"/>
          <w:divBdr>
            <w:top w:val="none" w:sz="0" w:space="0" w:color="auto"/>
            <w:left w:val="none" w:sz="0" w:space="0" w:color="auto"/>
            <w:bottom w:val="none" w:sz="0" w:space="0" w:color="auto"/>
            <w:right w:val="none" w:sz="0" w:space="0" w:color="auto"/>
          </w:divBdr>
        </w:div>
        <w:div w:id="1433352249">
          <w:marLeft w:val="0"/>
          <w:marRight w:val="0"/>
          <w:marTop w:val="0"/>
          <w:marBottom w:val="0"/>
          <w:divBdr>
            <w:top w:val="none" w:sz="0" w:space="0" w:color="auto"/>
            <w:left w:val="none" w:sz="0" w:space="0" w:color="auto"/>
            <w:bottom w:val="none" w:sz="0" w:space="0" w:color="auto"/>
            <w:right w:val="none" w:sz="0" w:space="0" w:color="auto"/>
          </w:divBdr>
        </w:div>
        <w:div w:id="1749378186">
          <w:marLeft w:val="0"/>
          <w:marRight w:val="0"/>
          <w:marTop w:val="0"/>
          <w:marBottom w:val="0"/>
          <w:divBdr>
            <w:top w:val="none" w:sz="0" w:space="0" w:color="auto"/>
            <w:left w:val="none" w:sz="0" w:space="0" w:color="auto"/>
            <w:bottom w:val="none" w:sz="0" w:space="0" w:color="auto"/>
            <w:right w:val="none" w:sz="0" w:space="0" w:color="auto"/>
          </w:divBdr>
        </w:div>
        <w:div w:id="669451131">
          <w:marLeft w:val="0"/>
          <w:marRight w:val="0"/>
          <w:marTop w:val="0"/>
          <w:marBottom w:val="0"/>
          <w:divBdr>
            <w:top w:val="none" w:sz="0" w:space="0" w:color="auto"/>
            <w:left w:val="none" w:sz="0" w:space="0" w:color="auto"/>
            <w:bottom w:val="none" w:sz="0" w:space="0" w:color="auto"/>
            <w:right w:val="none" w:sz="0" w:space="0" w:color="auto"/>
          </w:divBdr>
        </w:div>
        <w:div w:id="349063480">
          <w:marLeft w:val="0"/>
          <w:marRight w:val="0"/>
          <w:marTop w:val="0"/>
          <w:marBottom w:val="0"/>
          <w:divBdr>
            <w:top w:val="none" w:sz="0" w:space="0" w:color="auto"/>
            <w:left w:val="none" w:sz="0" w:space="0" w:color="auto"/>
            <w:bottom w:val="none" w:sz="0" w:space="0" w:color="auto"/>
            <w:right w:val="none" w:sz="0" w:space="0" w:color="auto"/>
          </w:divBdr>
        </w:div>
        <w:div w:id="2007321695">
          <w:marLeft w:val="0"/>
          <w:marRight w:val="0"/>
          <w:marTop w:val="0"/>
          <w:marBottom w:val="0"/>
          <w:divBdr>
            <w:top w:val="none" w:sz="0" w:space="0" w:color="auto"/>
            <w:left w:val="none" w:sz="0" w:space="0" w:color="auto"/>
            <w:bottom w:val="none" w:sz="0" w:space="0" w:color="auto"/>
            <w:right w:val="none" w:sz="0" w:space="0" w:color="auto"/>
          </w:divBdr>
        </w:div>
        <w:div w:id="1726417169">
          <w:marLeft w:val="0"/>
          <w:marRight w:val="0"/>
          <w:marTop w:val="0"/>
          <w:marBottom w:val="0"/>
          <w:divBdr>
            <w:top w:val="none" w:sz="0" w:space="0" w:color="auto"/>
            <w:left w:val="none" w:sz="0" w:space="0" w:color="auto"/>
            <w:bottom w:val="none" w:sz="0" w:space="0" w:color="auto"/>
            <w:right w:val="none" w:sz="0" w:space="0" w:color="auto"/>
          </w:divBdr>
        </w:div>
        <w:div w:id="1390886611">
          <w:marLeft w:val="0"/>
          <w:marRight w:val="0"/>
          <w:marTop w:val="0"/>
          <w:marBottom w:val="0"/>
          <w:divBdr>
            <w:top w:val="none" w:sz="0" w:space="0" w:color="auto"/>
            <w:left w:val="none" w:sz="0" w:space="0" w:color="auto"/>
            <w:bottom w:val="none" w:sz="0" w:space="0" w:color="auto"/>
            <w:right w:val="none" w:sz="0" w:space="0" w:color="auto"/>
          </w:divBdr>
        </w:div>
        <w:div w:id="1099332582">
          <w:marLeft w:val="0"/>
          <w:marRight w:val="0"/>
          <w:marTop w:val="0"/>
          <w:marBottom w:val="0"/>
          <w:divBdr>
            <w:top w:val="none" w:sz="0" w:space="0" w:color="auto"/>
            <w:left w:val="none" w:sz="0" w:space="0" w:color="auto"/>
            <w:bottom w:val="none" w:sz="0" w:space="0" w:color="auto"/>
            <w:right w:val="none" w:sz="0" w:space="0" w:color="auto"/>
          </w:divBdr>
        </w:div>
        <w:div w:id="1375351541">
          <w:marLeft w:val="0"/>
          <w:marRight w:val="0"/>
          <w:marTop w:val="0"/>
          <w:marBottom w:val="0"/>
          <w:divBdr>
            <w:top w:val="none" w:sz="0" w:space="0" w:color="auto"/>
            <w:left w:val="none" w:sz="0" w:space="0" w:color="auto"/>
            <w:bottom w:val="none" w:sz="0" w:space="0" w:color="auto"/>
            <w:right w:val="none" w:sz="0" w:space="0" w:color="auto"/>
          </w:divBdr>
        </w:div>
        <w:div w:id="1838883280">
          <w:marLeft w:val="0"/>
          <w:marRight w:val="0"/>
          <w:marTop w:val="0"/>
          <w:marBottom w:val="0"/>
          <w:divBdr>
            <w:top w:val="none" w:sz="0" w:space="0" w:color="auto"/>
            <w:left w:val="none" w:sz="0" w:space="0" w:color="auto"/>
            <w:bottom w:val="none" w:sz="0" w:space="0" w:color="auto"/>
            <w:right w:val="none" w:sz="0" w:space="0" w:color="auto"/>
          </w:divBdr>
        </w:div>
        <w:div w:id="1056858543">
          <w:marLeft w:val="0"/>
          <w:marRight w:val="0"/>
          <w:marTop w:val="0"/>
          <w:marBottom w:val="0"/>
          <w:divBdr>
            <w:top w:val="none" w:sz="0" w:space="0" w:color="auto"/>
            <w:left w:val="none" w:sz="0" w:space="0" w:color="auto"/>
            <w:bottom w:val="none" w:sz="0" w:space="0" w:color="auto"/>
            <w:right w:val="none" w:sz="0" w:space="0" w:color="auto"/>
          </w:divBdr>
        </w:div>
        <w:div w:id="321130812">
          <w:marLeft w:val="0"/>
          <w:marRight w:val="0"/>
          <w:marTop w:val="0"/>
          <w:marBottom w:val="0"/>
          <w:divBdr>
            <w:top w:val="none" w:sz="0" w:space="0" w:color="auto"/>
            <w:left w:val="none" w:sz="0" w:space="0" w:color="auto"/>
            <w:bottom w:val="none" w:sz="0" w:space="0" w:color="auto"/>
            <w:right w:val="none" w:sz="0" w:space="0" w:color="auto"/>
          </w:divBdr>
        </w:div>
        <w:div w:id="870846025">
          <w:marLeft w:val="0"/>
          <w:marRight w:val="0"/>
          <w:marTop w:val="0"/>
          <w:marBottom w:val="0"/>
          <w:divBdr>
            <w:top w:val="none" w:sz="0" w:space="0" w:color="auto"/>
            <w:left w:val="none" w:sz="0" w:space="0" w:color="auto"/>
            <w:bottom w:val="none" w:sz="0" w:space="0" w:color="auto"/>
            <w:right w:val="none" w:sz="0" w:space="0" w:color="auto"/>
          </w:divBdr>
        </w:div>
        <w:div w:id="281231666">
          <w:marLeft w:val="0"/>
          <w:marRight w:val="0"/>
          <w:marTop w:val="0"/>
          <w:marBottom w:val="0"/>
          <w:divBdr>
            <w:top w:val="none" w:sz="0" w:space="0" w:color="auto"/>
            <w:left w:val="none" w:sz="0" w:space="0" w:color="auto"/>
            <w:bottom w:val="none" w:sz="0" w:space="0" w:color="auto"/>
            <w:right w:val="none" w:sz="0" w:space="0" w:color="auto"/>
          </w:divBdr>
        </w:div>
        <w:div w:id="1071855532">
          <w:marLeft w:val="0"/>
          <w:marRight w:val="0"/>
          <w:marTop w:val="0"/>
          <w:marBottom w:val="0"/>
          <w:divBdr>
            <w:top w:val="none" w:sz="0" w:space="0" w:color="auto"/>
            <w:left w:val="none" w:sz="0" w:space="0" w:color="auto"/>
            <w:bottom w:val="none" w:sz="0" w:space="0" w:color="auto"/>
            <w:right w:val="none" w:sz="0" w:space="0" w:color="auto"/>
          </w:divBdr>
        </w:div>
        <w:div w:id="1814323262">
          <w:marLeft w:val="0"/>
          <w:marRight w:val="0"/>
          <w:marTop w:val="0"/>
          <w:marBottom w:val="0"/>
          <w:divBdr>
            <w:top w:val="none" w:sz="0" w:space="0" w:color="auto"/>
            <w:left w:val="none" w:sz="0" w:space="0" w:color="auto"/>
            <w:bottom w:val="none" w:sz="0" w:space="0" w:color="auto"/>
            <w:right w:val="none" w:sz="0" w:space="0" w:color="auto"/>
          </w:divBdr>
        </w:div>
        <w:div w:id="1255280451">
          <w:marLeft w:val="0"/>
          <w:marRight w:val="0"/>
          <w:marTop w:val="0"/>
          <w:marBottom w:val="0"/>
          <w:divBdr>
            <w:top w:val="none" w:sz="0" w:space="0" w:color="auto"/>
            <w:left w:val="none" w:sz="0" w:space="0" w:color="auto"/>
            <w:bottom w:val="none" w:sz="0" w:space="0" w:color="auto"/>
            <w:right w:val="none" w:sz="0" w:space="0" w:color="auto"/>
          </w:divBdr>
        </w:div>
        <w:div w:id="45569286">
          <w:marLeft w:val="0"/>
          <w:marRight w:val="0"/>
          <w:marTop w:val="0"/>
          <w:marBottom w:val="0"/>
          <w:divBdr>
            <w:top w:val="none" w:sz="0" w:space="0" w:color="auto"/>
            <w:left w:val="none" w:sz="0" w:space="0" w:color="auto"/>
            <w:bottom w:val="none" w:sz="0" w:space="0" w:color="auto"/>
            <w:right w:val="none" w:sz="0" w:space="0" w:color="auto"/>
          </w:divBdr>
        </w:div>
        <w:div w:id="1669823390">
          <w:marLeft w:val="0"/>
          <w:marRight w:val="0"/>
          <w:marTop w:val="0"/>
          <w:marBottom w:val="0"/>
          <w:divBdr>
            <w:top w:val="none" w:sz="0" w:space="0" w:color="auto"/>
            <w:left w:val="none" w:sz="0" w:space="0" w:color="auto"/>
            <w:bottom w:val="none" w:sz="0" w:space="0" w:color="auto"/>
            <w:right w:val="none" w:sz="0" w:space="0" w:color="auto"/>
          </w:divBdr>
        </w:div>
        <w:div w:id="2054887926">
          <w:marLeft w:val="0"/>
          <w:marRight w:val="0"/>
          <w:marTop w:val="0"/>
          <w:marBottom w:val="0"/>
          <w:divBdr>
            <w:top w:val="none" w:sz="0" w:space="0" w:color="auto"/>
            <w:left w:val="none" w:sz="0" w:space="0" w:color="auto"/>
            <w:bottom w:val="none" w:sz="0" w:space="0" w:color="auto"/>
            <w:right w:val="none" w:sz="0" w:space="0" w:color="auto"/>
          </w:divBdr>
        </w:div>
        <w:div w:id="106657944">
          <w:marLeft w:val="0"/>
          <w:marRight w:val="0"/>
          <w:marTop w:val="0"/>
          <w:marBottom w:val="0"/>
          <w:divBdr>
            <w:top w:val="none" w:sz="0" w:space="0" w:color="auto"/>
            <w:left w:val="none" w:sz="0" w:space="0" w:color="auto"/>
            <w:bottom w:val="none" w:sz="0" w:space="0" w:color="auto"/>
            <w:right w:val="none" w:sz="0" w:space="0" w:color="auto"/>
          </w:divBdr>
        </w:div>
        <w:div w:id="322589468">
          <w:marLeft w:val="0"/>
          <w:marRight w:val="0"/>
          <w:marTop w:val="0"/>
          <w:marBottom w:val="0"/>
          <w:divBdr>
            <w:top w:val="none" w:sz="0" w:space="0" w:color="auto"/>
            <w:left w:val="none" w:sz="0" w:space="0" w:color="auto"/>
            <w:bottom w:val="none" w:sz="0" w:space="0" w:color="auto"/>
            <w:right w:val="none" w:sz="0" w:space="0" w:color="auto"/>
          </w:divBdr>
        </w:div>
        <w:div w:id="149834367">
          <w:marLeft w:val="0"/>
          <w:marRight w:val="0"/>
          <w:marTop w:val="0"/>
          <w:marBottom w:val="0"/>
          <w:divBdr>
            <w:top w:val="none" w:sz="0" w:space="0" w:color="auto"/>
            <w:left w:val="none" w:sz="0" w:space="0" w:color="auto"/>
            <w:bottom w:val="none" w:sz="0" w:space="0" w:color="auto"/>
            <w:right w:val="none" w:sz="0" w:space="0" w:color="auto"/>
          </w:divBdr>
        </w:div>
        <w:div w:id="2030253072">
          <w:marLeft w:val="0"/>
          <w:marRight w:val="0"/>
          <w:marTop w:val="0"/>
          <w:marBottom w:val="0"/>
          <w:divBdr>
            <w:top w:val="none" w:sz="0" w:space="0" w:color="auto"/>
            <w:left w:val="none" w:sz="0" w:space="0" w:color="auto"/>
            <w:bottom w:val="none" w:sz="0" w:space="0" w:color="auto"/>
            <w:right w:val="none" w:sz="0" w:space="0" w:color="auto"/>
          </w:divBdr>
        </w:div>
        <w:div w:id="1669166619">
          <w:marLeft w:val="0"/>
          <w:marRight w:val="0"/>
          <w:marTop w:val="0"/>
          <w:marBottom w:val="0"/>
          <w:divBdr>
            <w:top w:val="none" w:sz="0" w:space="0" w:color="auto"/>
            <w:left w:val="none" w:sz="0" w:space="0" w:color="auto"/>
            <w:bottom w:val="none" w:sz="0" w:space="0" w:color="auto"/>
            <w:right w:val="none" w:sz="0" w:space="0" w:color="auto"/>
          </w:divBdr>
        </w:div>
        <w:div w:id="457721677">
          <w:marLeft w:val="0"/>
          <w:marRight w:val="0"/>
          <w:marTop w:val="0"/>
          <w:marBottom w:val="0"/>
          <w:divBdr>
            <w:top w:val="none" w:sz="0" w:space="0" w:color="auto"/>
            <w:left w:val="none" w:sz="0" w:space="0" w:color="auto"/>
            <w:bottom w:val="none" w:sz="0" w:space="0" w:color="auto"/>
            <w:right w:val="none" w:sz="0" w:space="0" w:color="auto"/>
          </w:divBdr>
        </w:div>
        <w:div w:id="80105140">
          <w:marLeft w:val="0"/>
          <w:marRight w:val="0"/>
          <w:marTop w:val="0"/>
          <w:marBottom w:val="0"/>
          <w:divBdr>
            <w:top w:val="none" w:sz="0" w:space="0" w:color="auto"/>
            <w:left w:val="none" w:sz="0" w:space="0" w:color="auto"/>
            <w:bottom w:val="none" w:sz="0" w:space="0" w:color="auto"/>
            <w:right w:val="none" w:sz="0" w:space="0" w:color="auto"/>
          </w:divBdr>
        </w:div>
        <w:div w:id="2019579541">
          <w:marLeft w:val="0"/>
          <w:marRight w:val="0"/>
          <w:marTop w:val="0"/>
          <w:marBottom w:val="0"/>
          <w:divBdr>
            <w:top w:val="none" w:sz="0" w:space="0" w:color="auto"/>
            <w:left w:val="none" w:sz="0" w:space="0" w:color="auto"/>
            <w:bottom w:val="none" w:sz="0" w:space="0" w:color="auto"/>
            <w:right w:val="none" w:sz="0" w:space="0" w:color="auto"/>
          </w:divBdr>
        </w:div>
        <w:div w:id="728115760">
          <w:marLeft w:val="0"/>
          <w:marRight w:val="0"/>
          <w:marTop w:val="0"/>
          <w:marBottom w:val="0"/>
          <w:divBdr>
            <w:top w:val="none" w:sz="0" w:space="0" w:color="auto"/>
            <w:left w:val="none" w:sz="0" w:space="0" w:color="auto"/>
            <w:bottom w:val="none" w:sz="0" w:space="0" w:color="auto"/>
            <w:right w:val="none" w:sz="0" w:space="0" w:color="auto"/>
          </w:divBdr>
        </w:div>
        <w:div w:id="2009820902">
          <w:marLeft w:val="0"/>
          <w:marRight w:val="0"/>
          <w:marTop w:val="0"/>
          <w:marBottom w:val="0"/>
          <w:divBdr>
            <w:top w:val="none" w:sz="0" w:space="0" w:color="auto"/>
            <w:left w:val="none" w:sz="0" w:space="0" w:color="auto"/>
            <w:bottom w:val="none" w:sz="0" w:space="0" w:color="auto"/>
            <w:right w:val="none" w:sz="0" w:space="0" w:color="auto"/>
          </w:divBdr>
        </w:div>
        <w:div w:id="58480009">
          <w:marLeft w:val="0"/>
          <w:marRight w:val="0"/>
          <w:marTop w:val="0"/>
          <w:marBottom w:val="0"/>
          <w:divBdr>
            <w:top w:val="none" w:sz="0" w:space="0" w:color="auto"/>
            <w:left w:val="none" w:sz="0" w:space="0" w:color="auto"/>
            <w:bottom w:val="none" w:sz="0" w:space="0" w:color="auto"/>
            <w:right w:val="none" w:sz="0" w:space="0" w:color="auto"/>
          </w:divBdr>
        </w:div>
        <w:div w:id="2046441435">
          <w:marLeft w:val="0"/>
          <w:marRight w:val="0"/>
          <w:marTop w:val="0"/>
          <w:marBottom w:val="0"/>
          <w:divBdr>
            <w:top w:val="none" w:sz="0" w:space="0" w:color="auto"/>
            <w:left w:val="none" w:sz="0" w:space="0" w:color="auto"/>
            <w:bottom w:val="none" w:sz="0" w:space="0" w:color="auto"/>
            <w:right w:val="none" w:sz="0" w:space="0" w:color="auto"/>
          </w:divBdr>
        </w:div>
        <w:div w:id="1765347369">
          <w:marLeft w:val="0"/>
          <w:marRight w:val="0"/>
          <w:marTop w:val="0"/>
          <w:marBottom w:val="0"/>
          <w:divBdr>
            <w:top w:val="none" w:sz="0" w:space="0" w:color="auto"/>
            <w:left w:val="none" w:sz="0" w:space="0" w:color="auto"/>
            <w:bottom w:val="none" w:sz="0" w:space="0" w:color="auto"/>
            <w:right w:val="none" w:sz="0" w:space="0" w:color="auto"/>
          </w:divBdr>
        </w:div>
        <w:div w:id="2031638782">
          <w:marLeft w:val="0"/>
          <w:marRight w:val="0"/>
          <w:marTop w:val="0"/>
          <w:marBottom w:val="0"/>
          <w:divBdr>
            <w:top w:val="none" w:sz="0" w:space="0" w:color="auto"/>
            <w:left w:val="none" w:sz="0" w:space="0" w:color="auto"/>
            <w:bottom w:val="none" w:sz="0" w:space="0" w:color="auto"/>
            <w:right w:val="none" w:sz="0" w:space="0" w:color="auto"/>
          </w:divBdr>
        </w:div>
        <w:div w:id="602877527">
          <w:marLeft w:val="0"/>
          <w:marRight w:val="0"/>
          <w:marTop w:val="0"/>
          <w:marBottom w:val="0"/>
          <w:divBdr>
            <w:top w:val="none" w:sz="0" w:space="0" w:color="auto"/>
            <w:left w:val="none" w:sz="0" w:space="0" w:color="auto"/>
            <w:bottom w:val="none" w:sz="0" w:space="0" w:color="auto"/>
            <w:right w:val="none" w:sz="0" w:space="0" w:color="auto"/>
          </w:divBdr>
        </w:div>
        <w:div w:id="1419130101">
          <w:marLeft w:val="0"/>
          <w:marRight w:val="0"/>
          <w:marTop w:val="0"/>
          <w:marBottom w:val="0"/>
          <w:divBdr>
            <w:top w:val="none" w:sz="0" w:space="0" w:color="auto"/>
            <w:left w:val="none" w:sz="0" w:space="0" w:color="auto"/>
            <w:bottom w:val="none" w:sz="0" w:space="0" w:color="auto"/>
            <w:right w:val="none" w:sz="0" w:space="0" w:color="auto"/>
          </w:divBdr>
        </w:div>
        <w:div w:id="1116757678">
          <w:marLeft w:val="0"/>
          <w:marRight w:val="0"/>
          <w:marTop w:val="0"/>
          <w:marBottom w:val="0"/>
          <w:divBdr>
            <w:top w:val="none" w:sz="0" w:space="0" w:color="auto"/>
            <w:left w:val="none" w:sz="0" w:space="0" w:color="auto"/>
            <w:bottom w:val="none" w:sz="0" w:space="0" w:color="auto"/>
            <w:right w:val="none" w:sz="0" w:space="0" w:color="auto"/>
          </w:divBdr>
        </w:div>
        <w:div w:id="1463233888">
          <w:marLeft w:val="0"/>
          <w:marRight w:val="0"/>
          <w:marTop w:val="0"/>
          <w:marBottom w:val="0"/>
          <w:divBdr>
            <w:top w:val="none" w:sz="0" w:space="0" w:color="auto"/>
            <w:left w:val="none" w:sz="0" w:space="0" w:color="auto"/>
            <w:bottom w:val="none" w:sz="0" w:space="0" w:color="auto"/>
            <w:right w:val="none" w:sz="0" w:space="0" w:color="auto"/>
          </w:divBdr>
        </w:div>
        <w:div w:id="1091852361">
          <w:marLeft w:val="0"/>
          <w:marRight w:val="0"/>
          <w:marTop w:val="0"/>
          <w:marBottom w:val="0"/>
          <w:divBdr>
            <w:top w:val="none" w:sz="0" w:space="0" w:color="auto"/>
            <w:left w:val="none" w:sz="0" w:space="0" w:color="auto"/>
            <w:bottom w:val="none" w:sz="0" w:space="0" w:color="auto"/>
            <w:right w:val="none" w:sz="0" w:space="0" w:color="auto"/>
          </w:divBdr>
        </w:div>
        <w:div w:id="459765457">
          <w:marLeft w:val="0"/>
          <w:marRight w:val="0"/>
          <w:marTop w:val="0"/>
          <w:marBottom w:val="0"/>
          <w:divBdr>
            <w:top w:val="none" w:sz="0" w:space="0" w:color="auto"/>
            <w:left w:val="none" w:sz="0" w:space="0" w:color="auto"/>
            <w:bottom w:val="none" w:sz="0" w:space="0" w:color="auto"/>
            <w:right w:val="none" w:sz="0" w:space="0" w:color="auto"/>
          </w:divBdr>
        </w:div>
        <w:div w:id="1737316638">
          <w:marLeft w:val="0"/>
          <w:marRight w:val="0"/>
          <w:marTop w:val="0"/>
          <w:marBottom w:val="0"/>
          <w:divBdr>
            <w:top w:val="none" w:sz="0" w:space="0" w:color="auto"/>
            <w:left w:val="none" w:sz="0" w:space="0" w:color="auto"/>
            <w:bottom w:val="none" w:sz="0" w:space="0" w:color="auto"/>
            <w:right w:val="none" w:sz="0" w:space="0" w:color="auto"/>
          </w:divBdr>
        </w:div>
        <w:div w:id="1999651490">
          <w:marLeft w:val="0"/>
          <w:marRight w:val="0"/>
          <w:marTop w:val="0"/>
          <w:marBottom w:val="0"/>
          <w:divBdr>
            <w:top w:val="none" w:sz="0" w:space="0" w:color="auto"/>
            <w:left w:val="none" w:sz="0" w:space="0" w:color="auto"/>
            <w:bottom w:val="none" w:sz="0" w:space="0" w:color="auto"/>
            <w:right w:val="none" w:sz="0" w:space="0" w:color="auto"/>
          </w:divBdr>
        </w:div>
        <w:div w:id="1833178654">
          <w:marLeft w:val="0"/>
          <w:marRight w:val="0"/>
          <w:marTop w:val="0"/>
          <w:marBottom w:val="0"/>
          <w:divBdr>
            <w:top w:val="none" w:sz="0" w:space="0" w:color="auto"/>
            <w:left w:val="none" w:sz="0" w:space="0" w:color="auto"/>
            <w:bottom w:val="none" w:sz="0" w:space="0" w:color="auto"/>
            <w:right w:val="none" w:sz="0" w:space="0" w:color="auto"/>
          </w:divBdr>
        </w:div>
        <w:div w:id="139737034">
          <w:marLeft w:val="0"/>
          <w:marRight w:val="0"/>
          <w:marTop w:val="0"/>
          <w:marBottom w:val="0"/>
          <w:divBdr>
            <w:top w:val="none" w:sz="0" w:space="0" w:color="auto"/>
            <w:left w:val="none" w:sz="0" w:space="0" w:color="auto"/>
            <w:bottom w:val="none" w:sz="0" w:space="0" w:color="auto"/>
            <w:right w:val="none" w:sz="0" w:space="0" w:color="auto"/>
          </w:divBdr>
        </w:div>
        <w:div w:id="1217622818">
          <w:marLeft w:val="0"/>
          <w:marRight w:val="0"/>
          <w:marTop w:val="0"/>
          <w:marBottom w:val="0"/>
          <w:divBdr>
            <w:top w:val="none" w:sz="0" w:space="0" w:color="auto"/>
            <w:left w:val="none" w:sz="0" w:space="0" w:color="auto"/>
            <w:bottom w:val="none" w:sz="0" w:space="0" w:color="auto"/>
            <w:right w:val="none" w:sz="0" w:space="0" w:color="auto"/>
          </w:divBdr>
        </w:div>
        <w:div w:id="316687534">
          <w:marLeft w:val="0"/>
          <w:marRight w:val="0"/>
          <w:marTop w:val="0"/>
          <w:marBottom w:val="0"/>
          <w:divBdr>
            <w:top w:val="none" w:sz="0" w:space="0" w:color="auto"/>
            <w:left w:val="none" w:sz="0" w:space="0" w:color="auto"/>
            <w:bottom w:val="none" w:sz="0" w:space="0" w:color="auto"/>
            <w:right w:val="none" w:sz="0" w:space="0" w:color="auto"/>
          </w:divBdr>
        </w:div>
        <w:div w:id="1720086073">
          <w:marLeft w:val="0"/>
          <w:marRight w:val="0"/>
          <w:marTop w:val="0"/>
          <w:marBottom w:val="0"/>
          <w:divBdr>
            <w:top w:val="none" w:sz="0" w:space="0" w:color="auto"/>
            <w:left w:val="none" w:sz="0" w:space="0" w:color="auto"/>
            <w:bottom w:val="none" w:sz="0" w:space="0" w:color="auto"/>
            <w:right w:val="none" w:sz="0" w:space="0" w:color="auto"/>
          </w:divBdr>
        </w:div>
      </w:divsChild>
    </w:div>
    <w:div w:id="271479560">
      <w:bodyDiv w:val="1"/>
      <w:marLeft w:val="0"/>
      <w:marRight w:val="0"/>
      <w:marTop w:val="0"/>
      <w:marBottom w:val="0"/>
      <w:divBdr>
        <w:top w:val="none" w:sz="0" w:space="0" w:color="auto"/>
        <w:left w:val="none" w:sz="0" w:space="0" w:color="auto"/>
        <w:bottom w:val="none" w:sz="0" w:space="0" w:color="auto"/>
        <w:right w:val="none" w:sz="0" w:space="0" w:color="auto"/>
      </w:divBdr>
      <w:divsChild>
        <w:div w:id="1868331003">
          <w:marLeft w:val="0"/>
          <w:marRight w:val="0"/>
          <w:marTop w:val="0"/>
          <w:marBottom w:val="0"/>
          <w:divBdr>
            <w:top w:val="none" w:sz="0" w:space="0" w:color="auto"/>
            <w:left w:val="none" w:sz="0" w:space="0" w:color="auto"/>
            <w:bottom w:val="none" w:sz="0" w:space="0" w:color="auto"/>
            <w:right w:val="none" w:sz="0" w:space="0" w:color="auto"/>
          </w:divBdr>
        </w:div>
        <w:div w:id="663314984">
          <w:marLeft w:val="0"/>
          <w:marRight w:val="0"/>
          <w:marTop w:val="0"/>
          <w:marBottom w:val="0"/>
          <w:divBdr>
            <w:top w:val="none" w:sz="0" w:space="0" w:color="auto"/>
            <w:left w:val="none" w:sz="0" w:space="0" w:color="auto"/>
            <w:bottom w:val="none" w:sz="0" w:space="0" w:color="auto"/>
            <w:right w:val="none" w:sz="0" w:space="0" w:color="auto"/>
          </w:divBdr>
        </w:div>
        <w:div w:id="1169637243">
          <w:marLeft w:val="0"/>
          <w:marRight w:val="0"/>
          <w:marTop w:val="0"/>
          <w:marBottom w:val="0"/>
          <w:divBdr>
            <w:top w:val="none" w:sz="0" w:space="0" w:color="auto"/>
            <w:left w:val="none" w:sz="0" w:space="0" w:color="auto"/>
            <w:bottom w:val="none" w:sz="0" w:space="0" w:color="auto"/>
            <w:right w:val="none" w:sz="0" w:space="0" w:color="auto"/>
          </w:divBdr>
        </w:div>
        <w:div w:id="1930573877">
          <w:marLeft w:val="0"/>
          <w:marRight w:val="0"/>
          <w:marTop w:val="0"/>
          <w:marBottom w:val="0"/>
          <w:divBdr>
            <w:top w:val="none" w:sz="0" w:space="0" w:color="auto"/>
            <w:left w:val="none" w:sz="0" w:space="0" w:color="auto"/>
            <w:bottom w:val="none" w:sz="0" w:space="0" w:color="auto"/>
            <w:right w:val="none" w:sz="0" w:space="0" w:color="auto"/>
          </w:divBdr>
        </w:div>
        <w:div w:id="1406757992">
          <w:marLeft w:val="0"/>
          <w:marRight w:val="0"/>
          <w:marTop w:val="0"/>
          <w:marBottom w:val="0"/>
          <w:divBdr>
            <w:top w:val="none" w:sz="0" w:space="0" w:color="auto"/>
            <w:left w:val="none" w:sz="0" w:space="0" w:color="auto"/>
            <w:bottom w:val="none" w:sz="0" w:space="0" w:color="auto"/>
            <w:right w:val="none" w:sz="0" w:space="0" w:color="auto"/>
          </w:divBdr>
        </w:div>
        <w:div w:id="2014336293">
          <w:marLeft w:val="0"/>
          <w:marRight w:val="0"/>
          <w:marTop w:val="0"/>
          <w:marBottom w:val="0"/>
          <w:divBdr>
            <w:top w:val="none" w:sz="0" w:space="0" w:color="auto"/>
            <w:left w:val="none" w:sz="0" w:space="0" w:color="auto"/>
            <w:bottom w:val="none" w:sz="0" w:space="0" w:color="auto"/>
            <w:right w:val="none" w:sz="0" w:space="0" w:color="auto"/>
          </w:divBdr>
        </w:div>
        <w:div w:id="231549451">
          <w:marLeft w:val="0"/>
          <w:marRight w:val="0"/>
          <w:marTop w:val="0"/>
          <w:marBottom w:val="0"/>
          <w:divBdr>
            <w:top w:val="none" w:sz="0" w:space="0" w:color="auto"/>
            <w:left w:val="none" w:sz="0" w:space="0" w:color="auto"/>
            <w:bottom w:val="none" w:sz="0" w:space="0" w:color="auto"/>
            <w:right w:val="none" w:sz="0" w:space="0" w:color="auto"/>
          </w:divBdr>
        </w:div>
        <w:div w:id="245655036">
          <w:marLeft w:val="0"/>
          <w:marRight w:val="0"/>
          <w:marTop w:val="0"/>
          <w:marBottom w:val="0"/>
          <w:divBdr>
            <w:top w:val="none" w:sz="0" w:space="0" w:color="auto"/>
            <w:left w:val="none" w:sz="0" w:space="0" w:color="auto"/>
            <w:bottom w:val="none" w:sz="0" w:space="0" w:color="auto"/>
            <w:right w:val="none" w:sz="0" w:space="0" w:color="auto"/>
          </w:divBdr>
        </w:div>
        <w:div w:id="652954904">
          <w:marLeft w:val="0"/>
          <w:marRight w:val="0"/>
          <w:marTop w:val="0"/>
          <w:marBottom w:val="0"/>
          <w:divBdr>
            <w:top w:val="none" w:sz="0" w:space="0" w:color="auto"/>
            <w:left w:val="none" w:sz="0" w:space="0" w:color="auto"/>
            <w:bottom w:val="none" w:sz="0" w:space="0" w:color="auto"/>
            <w:right w:val="none" w:sz="0" w:space="0" w:color="auto"/>
          </w:divBdr>
        </w:div>
        <w:div w:id="1015574679">
          <w:marLeft w:val="0"/>
          <w:marRight w:val="0"/>
          <w:marTop w:val="0"/>
          <w:marBottom w:val="0"/>
          <w:divBdr>
            <w:top w:val="none" w:sz="0" w:space="0" w:color="auto"/>
            <w:left w:val="none" w:sz="0" w:space="0" w:color="auto"/>
            <w:bottom w:val="none" w:sz="0" w:space="0" w:color="auto"/>
            <w:right w:val="none" w:sz="0" w:space="0" w:color="auto"/>
          </w:divBdr>
        </w:div>
        <w:div w:id="1917208705">
          <w:marLeft w:val="0"/>
          <w:marRight w:val="0"/>
          <w:marTop w:val="0"/>
          <w:marBottom w:val="0"/>
          <w:divBdr>
            <w:top w:val="none" w:sz="0" w:space="0" w:color="auto"/>
            <w:left w:val="none" w:sz="0" w:space="0" w:color="auto"/>
            <w:bottom w:val="none" w:sz="0" w:space="0" w:color="auto"/>
            <w:right w:val="none" w:sz="0" w:space="0" w:color="auto"/>
          </w:divBdr>
        </w:div>
        <w:div w:id="137646810">
          <w:marLeft w:val="0"/>
          <w:marRight w:val="0"/>
          <w:marTop w:val="0"/>
          <w:marBottom w:val="0"/>
          <w:divBdr>
            <w:top w:val="none" w:sz="0" w:space="0" w:color="auto"/>
            <w:left w:val="none" w:sz="0" w:space="0" w:color="auto"/>
            <w:bottom w:val="none" w:sz="0" w:space="0" w:color="auto"/>
            <w:right w:val="none" w:sz="0" w:space="0" w:color="auto"/>
          </w:divBdr>
        </w:div>
        <w:div w:id="172916184">
          <w:marLeft w:val="0"/>
          <w:marRight w:val="0"/>
          <w:marTop w:val="0"/>
          <w:marBottom w:val="0"/>
          <w:divBdr>
            <w:top w:val="none" w:sz="0" w:space="0" w:color="auto"/>
            <w:left w:val="none" w:sz="0" w:space="0" w:color="auto"/>
            <w:bottom w:val="none" w:sz="0" w:space="0" w:color="auto"/>
            <w:right w:val="none" w:sz="0" w:space="0" w:color="auto"/>
          </w:divBdr>
        </w:div>
        <w:div w:id="1885363642">
          <w:marLeft w:val="0"/>
          <w:marRight w:val="0"/>
          <w:marTop w:val="0"/>
          <w:marBottom w:val="0"/>
          <w:divBdr>
            <w:top w:val="none" w:sz="0" w:space="0" w:color="auto"/>
            <w:left w:val="none" w:sz="0" w:space="0" w:color="auto"/>
            <w:bottom w:val="none" w:sz="0" w:space="0" w:color="auto"/>
            <w:right w:val="none" w:sz="0" w:space="0" w:color="auto"/>
          </w:divBdr>
        </w:div>
        <w:div w:id="1364288695">
          <w:marLeft w:val="0"/>
          <w:marRight w:val="0"/>
          <w:marTop w:val="0"/>
          <w:marBottom w:val="0"/>
          <w:divBdr>
            <w:top w:val="none" w:sz="0" w:space="0" w:color="auto"/>
            <w:left w:val="none" w:sz="0" w:space="0" w:color="auto"/>
            <w:bottom w:val="none" w:sz="0" w:space="0" w:color="auto"/>
            <w:right w:val="none" w:sz="0" w:space="0" w:color="auto"/>
          </w:divBdr>
        </w:div>
        <w:div w:id="1984843945">
          <w:marLeft w:val="0"/>
          <w:marRight w:val="0"/>
          <w:marTop w:val="0"/>
          <w:marBottom w:val="0"/>
          <w:divBdr>
            <w:top w:val="none" w:sz="0" w:space="0" w:color="auto"/>
            <w:left w:val="none" w:sz="0" w:space="0" w:color="auto"/>
            <w:bottom w:val="none" w:sz="0" w:space="0" w:color="auto"/>
            <w:right w:val="none" w:sz="0" w:space="0" w:color="auto"/>
          </w:divBdr>
        </w:div>
        <w:div w:id="375471928">
          <w:marLeft w:val="0"/>
          <w:marRight w:val="0"/>
          <w:marTop w:val="0"/>
          <w:marBottom w:val="0"/>
          <w:divBdr>
            <w:top w:val="none" w:sz="0" w:space="0" w:color="auto"/>
            <w:left w:val="none" w:sz="0" w:space="0" w:color="auto"/>
            <w:bottom w:val="none" w:sz="0" w:space="0" w:color="auto"/>
            <w:right w:val="none" w:sz="0" w:space="0" w:color="auto"/>
          </w:divBdr>
        </w:div>
        <w:div w:id="1417753313">
          <w:marLeft w:val="0"/>
          <w:marRight w:val="0"/>
          <w:marTop w:val="0"/>
          <w:marBottom w:val="0"/>
          <w:divBdr>
            <w:top w:val="none" w:sz="0" w:space="0" w:color="auto"/>
            <w:left w:val="none" w:sz="0" w:space="0" w:color="auto"/>
            <w:bottom w:val="none" w:sz="0" w:space="0" w:color="auto"/>
            <w:right w:val="none" w:sz="0" w:space="0" w:color="auto"/>
          </w:divBdr>
        </w:div>
        <w:div w:id="1880781630">
          <w:marLeft w:val="0"/>
          <w:marRight w:val="0"/>
          <w:marTop w:val="0"/>
          <w:marBottom w:val="0"/>
          <w:divBdr>
            <w:top w:val="none" w:sz="0" w:space="0" w:color="auto"/>
            <w:left w:val="none" w:sz="0" w:space="0" w:color="auto"/>
            <w:bottom w:val="none" w:sz="0" w:space="0" w:color="auto"/>
            <w:right w:val="none" w:sz="0" w:space="0" w:color="auto"/>
          </w:divBdr>
        </w:div>
        <w:div w:id="1161387760">
          <w:marLeft w:val="0"/>
          <w:marRight w:val="0"/>
          <w:marTop w:val="0"/>
          <w:marBottom w:val="0"/>
          <w:divBdr>
            <w:top w:val="none" w:sz="0" w:space="0" w:color="auto"/>
            <w:left w:val="none" w:sz="0" w:space="0" w:color="auto"/>
            <w:bottom w:val="none" w:sz="0" w:space="0" w:color="auto"/>
            <w:right w:val="none" w:sz="0" w:space="0" w:color="auto"/>
          </w:divBdr>
        </w:div>
        <w:div w:id="1120487728">
          <w:marLeft w:val="0"/>
          <w:marRight w:val="0"/>
          <w:marTop w:val="0"/>
          <w:marBottom w:val="0"/>
          <w:divBdr>
            <w:top w:val="none" w:sz="0" w:space="0" w:color="auto"/>
            <w:left w:val="none" w:sz="0" w:space="0" w:color="auto"/>
            <w:bottom w:val="none" w:sz="0" w:space="0" w:color="auto"/>
            <w:right w:val="none" w:sz="0" w:space="0" w:color="auto"/>
          </w:divBdr>
        </w:div>
        <w:div w:id="1431705411">
          <w:marLeft w:val="0"/>
          <w:marRight w:val="0"/>
          <w:marTop w:val="0"/>
          <w:marBottom w:val="0"/>
          <w:divBdr>
            <w:top w:val="none" w:sz="0" w:space="0" w:color="auto"/>
            <w:left w:val="none" w:sz="0" w:space="0" w:color="auto"/>
            <w:bottom w:val="none" w:sz="0" w:space="0" w:color="auto"/>
            <w:right w:val="none" w:sz="0" w:space="0" w:color="auto"/>
          </w:divBdr>
        </w:div>
        <w:div w:id="1744985049">
          <w:marLeft w:val="0"/>
          <w:marRight w:val="0"/>
          <w:marTop w:val="0"/>
          <w:marBottom w:val="0"/>
          <w:divBdr>
            <w:top w:val="none" w:sz="0" w:space="0" w:color="auto"/>
            <w:left w:val="none" w:sz="0" w:space="0" w:color="auto"/>
            <w:bottom w:val="none" w:sz="0" w:space="0" w:color="auto"/>
            <w:right w:val="none" w:sz="0" w:space="0" w:color="auto"/>
          </w:divBdr>
        </w:div>
        <w:div w:id="1055399281">
          <w:marLeft w:val="0"/>
          <w:marRight w:val="0"/>
          <w:marTop w:val="0"/>
          <w:marBottom w:val="0"/>
          <w:divBdr>
            <w:top w:val="none" w:sz="0" w:space="0" w:color="auto"/>
            <w:left w:val="none" w:sz="0" w:space="0" w:color="auto"/>
            <w:bottom w:val="none" w:sz="0" w:space="0" w:color="auto"/>
            <w:right w:val="none" w:sz="0" w:space="0" w:color="auto"/>
          </w:divBdr>
        </w:div>
        <w:div w:id="275869351">
          <w:marLeft w:val="0"/>
          <w:marRight w:val="0"/>
          <w:marTop w:val="0"/>
          <w:marBottom w:val="0"/>
          <w:divBdr>
            <w:top w:val="none" w:sz="0" w:space="0" w:color="auto"/>
            <w:left w:val="none" w:sz="0" w:space="0" w:color="auto"/>
            <w:bottom w:val="none" w:sz="0" w:space="0" w:color="auto"/>
            <w:right w:val="none" w:sz="0" w:space="0" w:color="auto"/>
          </w:divBdr>
        </w:div>
        <w:div w:id="858736298">
          <w:marLeft w:val="0"/>
          <w:marRight w:val="0"/>
          <w:marTop w:val="0"/>
          <w:marBottom w:val="0"/>
          <w:divBdr>
            <w:top w:val="none" w:sz="0" w:space="0" w:color="auto"/>
            <w:left w:val="none" w:sz="0" w:space="0" w:color="auto"/>
            <w:bottom w:val="none" w:sz="0" w:space="0" w:color="auto"/>
            <w:right w:val="none" w:sz="0" w:space="0" w:color="auto"/>
          </w:divBdr>
        </w:div>
        <w:div w:id="282468416">
          <w:marLeft w:val="0"/>
          <w:marRight w:val="0"/>
          <w:marTop w:val="0"/>
          <w:marBottom w:val="0"/>
          <w:divBdr>
            <w:top w:val="none" w:sz="0" w:space="0" w:color="auto"/>
            <w:left w:val="none" w:sz="0" w:space="0" w:color="auto"/>
            <w:bottom w:val="none" w:sz="0" w:space="0" w:color="auto"/>
            <w:right w:val="none" w:sz="0" w:space="0" w:color="auto"/>
          </w:divBdr>
        </w:div>
        <w:div w:id="1440905845">
          <w:marLeft w:val="0"/>
          <w:marRight w:val="0"/>
          <w:marTop w:val="0"/>
          <w:marBottom w:val="0"/>
          <w:divBdr>
            <w:top w:val="none" w:sz="0" w:space="0" w:color="auto"/>
            <w:left w:val="none" w:sz="0" w:space="0" w:color="auto"/>
            <w:bottom w:val="none" w:sz="0" w:space="0" w:color="auto"/>
            <w:right w:val="none" w:sz="0" w:space="0" w:color="auto"/>
          </w:divBdr>
        </w:div>
        <w:div w:id="15734483">
          <w:marLeft w:val="0"/>
          <w:marRight w:val="0"/>
          <w:marTop w:val="0"/>
          <w:marBottom w:val="0"/>
          <w:divBdr>
            <w:top w:val="none" w:sz="0" w:space="0" w:color="auto"/>
            <w:left w:val="none" w:sz="0" w:space="0" w:color="auto"/>
            <w:bottom w:val="none" w:sz="0" w:space="0" w:color="auto"/>
            <w:right w:val="none" w:sz="0" w:space="0" w:color="auto"/>
          </w:divBdr>
        </w:div>
        <w:div w:id="601033504">
          <w:marLeft w:val="0"/>
          <w:marRight w:val="0"/>
          <w:marTop w:val="0"/>
          <w:marBottom w:val="0"/>
          <w:divBdr>
            <w:top w:val="none" w:sz="0" w:space="0" w:color="auto"/>
            <w:left w:val="none" w:sz="0" w:space="0" w:color="auto"/>
            <w:bottom w:val="none" w:sz="0" w:space="0" w:color="auto"/>
            <w:right w:val="none" w:sz="0" w:space="0" w:color="auto"/>
          </w:divBdr>
        </w:div>
        <w:div w:id="1180851489">
          <w:marLeft w:val="0"/>
          <w:marRight w:val="0"/>
          <w:marTop w:val="0"/>
          <w:marBottom w:val="0"/>
          <w:divBdr>
            <w:top w:val="none" w:sz="0" w:space="0" w:color="auto"/>
            <w:left w:val="none" w:sz="0" w:space="0" w:color="auto"/>
            <w:bottom w:val="none" w:sz="0" w:space="0" w:color="auto"/>
            <w:right w:val="none" w:sz="0" w:space="0" w:color="auto"/>
          </w:divBdr>
        </w:div>
        <w:div w:id="1351879607">
          <w:marLeft w:val="0"/>
          <w:marRight w:val="0"/>
          <w:marTop w:val="0"/>
          <w:marBottom w:val="0"/>
          <w:divBdr>
            <w:top w:val="none" w:sz="0" w:space="0" w:color="auto"/>
            <w:left w:val="none" w:sz="0" w:space="0" w:color="auto"/>
            <w:bottom w:val="none" w:sz="0" w:space="0" w:color="auto"/>
            <w:right w:val="none" w:sz="0" w:space="0" w:color="auto"/>
          </w:divBdr>
        </w:div>
        <w:div w:id="38364568">
          <w:marLeft w:val="0"/>
          <w:marRight w:val="0"/>
          <w:marTop w:val="0"/>
          <w:marBottom w:val="0"/>
          <w:divBdr>
            <w:top w:val="none" w:sz="0" w:space="0" w:color="auto"/>
            <w:left w:val="none" w:sz="0" w:space="0" w:color="auto"/>
            <w:bottom w:val="none" w:sz="0" w:space="0" w:color="auto"/>
            <w:right w:val="none" w:sz="0" w:space="0" w:color="auto"/>
          </w:divBdr>
        </w:div>
        <w:div w:id="776295861">
          <w:marLeft w:val="0"/>
          <w:marRight w:val="0"/>
          <w:marTop w:val="0"/>
          <w:marBottom w:val="0"/>
          <w:divBdr>
            <w:top w:val="none" w:sz="0" w:space="0" w:color="auto"/>
            <w:left w:val="none" w:sz="0" w:space="0" w:color="auto"/>
            <w:bottom w:val="none" w:sz="0" w:space="0" w:color="auto"/>
            <w:right w:val="none" w:sz="0" w:space="0" w:color="auto"/>
          </w:divBdr>
        </w:div>
      </w:divsChild>
    </w:div>
    <w:div w:id="909659898">
      <w:bodyDiv w:val="1"/>
      <w:marLeft w:val="0"/>
      <w:marRight w:val="0"/>
      <w:marTop w:val="0"/>
      <w:marBottom w:val="0"/>
      <w:divBdr>
        <w:top w:val="none" w:sz="0" w:space="0" w:color="auto"/>
        <w:left w:val="none" w:sz="0" w:space="0" w:color="auto"/>
        <w:bottom w:val="none" w:sz="0" w:space="0" w:color="auto"/>
        <w:right w:val="none" w:sz="0" w:space="0" w:color="auto"/>
      </w:divBdr>
      <w:divsChild>
        <w:div w:id="181743012">
          <w:marLeft w:val="0"/>
          <w:marRight w:val="0"/>
          <w:marTop w:val="0"/>
          <w:marBottom w:val="0"/>
          <w:divBdr>
            <w:top w:val="none" w:sz="0" w:space="0" w:color="auto"/>
            <w:left w:val="none" w:sz="0" w:space="0" w:color="auto"/>
            <w:bottom w:val="none" w:sz="0" w:space="0" w:color="auto"/>
            <w:right w:val="none" w:sz="0" w:space="0" w:color="auto"/>
          </w:divBdr>
          <w:divsChild>
            <w:div w:id="795607261">
              <w:marLeft w:val="0"/>
              <w:marRight w:val="0"/>
              <w:marTop w:val="0"/>
              <w:marBottom w:val="0"/>
              <w:divBdr>
                <w:top w:val="none" w:sz="0" w:space="0" w:color="auto"/>
                <w:left w:val="none" w:sz="0" w:space="0" w:color="auto"/>
                <w:bottom w:val="none" w:sz="0" w:space="0" w:color="auto"/>
                <w:right w:val="none" w:sz="0" w:space="0" w:color="auto"/>
              </w:divBdr>
            </w:div>
            <w:div w:id="425345609">
              <w:marLeft w:val="0"/>
              <w:marRight w:val="0"/>
              <w:marTop w:val="0"/>
              <w:marBottom w:val="0"/>
              <w:divBdr>
                <w:top w:val="none" w:sz="0" w:space="0" w:color="auto"/>
                <w:left w:val="none" w:sz="0" w:space="0" w:color="auto"/>
                <w:bottom w:val="none" w:sz="0" w:space="0" w:color="auto"/>
                <w:right w:val="none" w:sz="0" w:space="0" w:color="auto"/>
              </w:divBdr>
            </w:div>
            <w:div w:id="153574897">
              <w:marLeft w:val="0"/>
              <w:marRight w:val="0"/>
              <w:marTop w:val="0"/>
              <w:marBottom w:val="0"/>
              <w:divBdr>
                <w:top w:val="none" w:sz="0" w:space="0" w:color="auto"/>
                <w:left w:val="none" w:sz="0" w:space="0" w:color="auto"/>
                <w:bottom w:val="none" w:sz="0" w:space="0" w:color="auto"/>
                <w:right w:val="none" w:sz="0" w:space="0" w:color="auto"/>
              </w:divBdr>
            </w:div>
          </w:divsChild>
        </w:div>
        <w:div w:id="1855727334">
          <w:marLeft w:val="0"/>
          <w:marRight w:val="0"/>
          <w:marTop w:val="0"/>
          <w:marBottom w:val="0"/>
          <w:divBdr>
            <w:top w:val="none" w:sz="0" w:space="0" w:color="auto"/>
            <w:left w:val="none" w:sz="0" w:space="0" w:color="auto"/>
            <w:bottom w:val="none" w:sz="0" w:space="0" w:color="auto"/>
            <w:right w:val="none" w:sz="0" w:space="0" w:color="auto"/>
          </w:divBdr>
          <w:divsChild>
            <w:div w:id="32459137">
              <w:marLeft w:val="0"/>
              <w:marRight w:val="0"/>
              <w:marTop w:val="0"/>
              <w:marBottom w:val="0"/>
              <w:divBdr>
                <w:top w:val="none" w:sz="0" w:space="0" w:color="auto"/>
                <w:left w:val="none" w:sz="0" w:space="0" w:color="auto"/>
                <w:bottom w:val="none" w:sz="0" w:space="0" w:color="auto"/>
                <w:right w:val="none" w:sz="0" w:space="0" w:color="auto"/>
              </w:divBdr>
            </w:div>
          </w:divsChild>
        </w:div>
        <w:div w:id="1341930803">
          <w:marLeft w:val="0"/>
          <w:marRight w:val="0"/>
          <w:marTop w:val="0"/>
          <w:marBottom w:val="0"/>
          <w:divBdr>
            <w:top w:val="none" w:sz="0" w:space="0" w:color="auto"/>
            <w:left w:val="none" w:sz="0" w:space="0" w:color="auto"/>
            <w:bottom w:val="none" w:sz="0" w:space="0" w:color="auto"/>
            <w:right w:val="none" w:sz="0" w:space="0" w:color="auto"/>
          </w:divBdr>
        </w:div>
        <w:div w:id="1761750947">
          <w:marLeft w:val="0"/>
          <w:marRight w:val="0"/>
          <w:marTop w:val="0"/>
          <w:marBottom w:val="0"/>
          <w:divBdr>
            <w:top w:val="none" w:sz="0" w:space="0" w:color="auto"/>
            <w:left w:val="none" w:sz="0" w:space="0" w:color="auto"/>
            <w:bottom w:val="none" w:sz="0" w:space="0" w:color="auto"/>
            <w:right w:val="none" w:sz="0" w:space="0" w:color="auto"/>
          </w:divBdr>
        </w:div>
        <w:div w:id="576481809">
          <w:marLeft w:val="0"/>
          <w:marRight w:val="0"/>
          <w:marTop w:val="0"/>
          <w:marBottom w:val="0"/>
          <w:divBdr>
            <w:top w:val="none" w:sz="0" w:space="0" w:color="auto"/>
            <w:left w:val="none" w:sz="0" w:space="0" w:color="auto"/>
            <w:bottom w:val="none" w:sz="0" w:space="0" w:color="auto"/>
            <w:right w:val="none" w:sz="0" w:space="0" w:color="auto"/>
          </w:divBdr>
        </w:div>
        <w:div w:id="687832024">
          <w:marLeft w:val="0"/>
          <w:marRight w:val="0"/>
          <w:marTop w:val="0"/>
          <w:marBottom w:val="0"/>
          <w:divBdr>
            <w:top w:val="none" w:sz="0" w:space="0" w:color="auto"/>
            <w:left w:val="none" w:sz="0" w:space="0" w:color="auto"/>
            <w:bottom w:val="none" w:sz="0" w:space="0" w:color="auto"/>
            <w:right w:val="none" w:sz="0" w:space="0" w:color="auto"/>
          </w:divBdr>
        </w:div>
        <w:div w:id="943536843">
          <w:marLeft w:val="0"/>
          <w:marRight w:val="0"/>
          <w:marTop w:val="0"/>
          <w:marBottom w:val="0"/>
          <w:divBdr>
            <w:top w:val="none" w:sz="0" w:space="0" w:color="auto"/>
            <w:left w:val="none" w:sz="0" w:space="0" w:color="auto"/>
            <w:bottom w:val="none" w:sz="0" w:space="0" w:color="auto"/>
            <w:right w:val="none" w:sz="0" w:space="0" w:color="auto"/>
          </w:divBdr>
        </w:div>
        <w:div w:id="324090202">
          <w:marLeft w:val="0"/>
          <w:marRight w:val="0"/>
          <w:marTop w:val="0"/>
          <w:marBottom w:val="0"/>
          <w:divBdr>
            <w:top w:val="none" w:sz="0" w:space="0" w:color="auto"/>
            <w:left w:val="none" w:sz="0" w:space="0" w:color="auto"/>
            <w:bottom w:val="none" w:sz="0" w:space="0" w:color="auto"/>
            <w:right w:val="none" w:sz="0" w:space="0" w:color="auto"/>
          </w:divBdr>
        </w:div>
        <w:div w:id="1072043345">
          <w:marLeft w:val="0"/>
          <w:marRight w:val="0"/>
          <w:marTop w:val="0"/>
          <w:marBottom w:val="0"/>
          <w:divBdr>
            <w:top w:val="none" w:sz="0" w:space="0" w:color="auto"/>
            <w:left w:val="none" w:sz="0" w:space="0" w:color="auto"/>
            <w:bottom w:val="none" w:sz="0" w:space="0" w:color="auto"/>
            <w:right w:val="none" w:sz="0" w:space="0" w:color="auto"/>
          </w:divBdr>
        </w:div>
        <w:div w:id="1672442791">
          <w:marLeft w:val="0"/>
          <w:marRight w:val="0"/>
          <w:marTop w:val="0"/>
          <w:marBottom w:val="0"/>
          <w:divBdr>
            <w:top w:val="none" w:sz="0" w:space="0" w:color="auto"/>
            <w:left w:val="none" w:sz="0" w:space="0" w:color="auto"/>
            <w:bottom w:val="none" w:sz="0" w:space="0" w:color="auto"/>
            <w:right w:val="none" w:sz="0" w:space="0" w:color="auto"/>
          </w:divBdr>
        </w:div>
        <w:div w:id="117771082">
          <w:marLeft w:val="0"/>
          <w:marRight w:val="0"/>
          <w:marTop w:val="0"/>
          <w:marBottom w:val="0"/>
          <w:divBdr>
            <w:top w:val="none" w:sz="0" w:space="0" w:color="auto"/>
            <w:left w:val="none" w:sz="0" w:space="0" w:color="auto"/>
            <w:bottom w:val="none" w:sz="0" w:space="0" w:color="auto"/>
            <w:right w:val="none" w:sz="0" w:space="0" w:color="auto"/>
          </w:divBdr>
        </w:div>
        <w:div w:id="826825458">
          <w:marLeft w:val="0"/>
          <w:marRight w:val="0"/>
          <w:marTop w:val="0"/>
          <w:marBottom w:val="0"/>
          <w:divBdr>
            <w:top w:val="none" w:sz="0" w:space="0" w:color="auto"/>
            <w:left w:val="none" w:sz="0" w:space="0" w:color="auto"/>
            <w:bottom w:val="none" w:sz="0" w:space="0" w:color="auto"/>
            <w:right w:val="none" w:sz="0" w:space="0" w:color="auto"/>
          </w:divBdr>
        </w:div>
        <w:div w:id="472142018">
          <w:marLeft w:val="0"/>
          <w:marRight w:val="0"/>
          <w:marTop w:val="0"/>
          <w:marBottom w:val="0"/>
          <w:divBdr>
            <w:top w:val="none" w:sz="0" w:space="0" w:color="auto"/>
            <w:left w:val="none" w:sz="0" w:space="0" w:color="auto"/>
            <w:bottom w:val="none" w:sz="0" w:space="0" w:color="auto"/>
            <w:right w:val="none" w:sz="0" w:space="0" w:color="auto"/>
          </w:divBdr>
        </w:div>
        <w:div w:id="882450603">
          <w:marLeft w:val="0"/>
          <w:marRight w:val="0"/>
          <w:marTop w:val="0"/>
          <w:marBottom w:val="0"/>
          <w:divBdr>
            <w:top w:val="none" w:sz="0" w:space="0" w:color="auto"/>
            <w:left w:val="none" w:sz="0" w:space="0" w:color="auto"/>
            <w:bottom w:val="none" w:sz="0" w:space="0" w:color="auto"/>
            <w:right w:val="none" w:sz="0" w:space="0" w:color="auto"/>
          </w:divBdr>
        </w:div>
        <w:div w:id="1221985020">
          <w:marLeft w:val="0"/>
          <w:marRight w:val="0"/>
          <w:marTop w:val="0"/>
          <w:marBottom w:val="0"/>
          <w:divBdr>
            <w:top w:val="none" w:sz="0" w:space="0" w:color="auto"/>
            <w:left w:val="none" w:sz="0" w:space="0" w:color="auto"/>
            <w:bottom w:val="none" w:sz="0" w:space="0" w:color="auto"/>
            <w:right w:val="none" w:sz="0" w:space="0" w:color="auto"/>
          </w:divBdr>
        </w:div>
        <w:div w:id="240024453">
          <w:marLeft w:val="0"/>
          <w:marRight w:val="0"/>
          <w:marTop w:val="0"/>
          <w:marBottom w:val="0"/>
          <w:divBdr>
            <w:top w:val="none" w:sz="0" w:space="0" w:color="auto"/>
            <w:left w:val="none" w:sz="0" w:space="0" w:color="auto"/>
            <w:bottom w:val="none" w:sz="0" w:space="0" w:color="auto"/>
            <w:right w:val="none" w:sz="0" w:space="0" w:color="auto"/>
          </w:divBdr>
        </w:div>
        <w:div w:id="1305890598">
          <w:marLeft w:val="0"/>
          <w:marRight w:val="0"/>
          <w:marTop w:val="0"/>
          <w:marBottom w:val="0"/>
          <w:divBdr>
            <w:top w:val="none" w:sz="0" w:space="0" w:color="auto"/>
            <w:left w:val="none" w:sz="0" w:space="0" w:color="auto"/>
            <w:bottom w:val="none" w:sz="0" w:space="0" w:color="auto"/>
            <w:right w:val="none" w:sz="0" w:space="0" w:color="auto"/>
          </w:divBdr>
        </w:div>
        <w:div w:id="114906371">
          <w:marLeft w:val="0"/>
          <w:marRight w:val="0"/>
          <w:marTop w:val="0"/>
          <w:marBottom w:val="0"/>
          <w:divBdr>
            <w:top w:val="none" w:sz="0" w:space="0" w:color="auto"/>
            <w:left w:val="none" w:sz="0" w:space="0" w:color="auto"/>
            <w:bottom w:val="none" w:sz="0" w:space="0" w:color="auto"/>
            <w:right w:val="none" w:sz="0" w:space="0" w:color="auto"/>
          </w:divBdr>
        </w:div>
        <w:div w:id="2112628008">
          <w:marLeft w:val="0"/>
          <w:marRight w:val="0"/>
          <w:marTop w:val="0"/>
          <w:marBottom w:val="0"/>
          <w:divBdr>
            <w:top w:val="none" w:sz="0" w:space="0" w:color="auto"/>
            <w:left w:val="none" w:sz="0" w:space="0" w:color="auto"/>
            <w:bottom w:val="none" w:sz="0" w:space="0" w:color="auto"/>
            <w:right w:val="none" w:sz="0" w:space="0" w:color="auto"/>
          </w:divBdr>
        </w:div>
        <w:div w:id="42752221">
          <w:marLeft w:val="0"/>
          <w:marRight w:val="0"/>
          <w:marTop w:val="0"/>
          <w:marBottom w:val="0"/>
          <w:divBdr>
            <w:top w:val="none" w:sz="0" w:space="0" w:color="auto"/>
            <w:left w:val="none" w:sz="0" w:space="0" w:color="auto"/>
            <w:bottom w:val="none" w:sz="0" w:space="0" w:color="auto"/>
            <w:right w:val="none" w:sz="0" w:space="0" w:color="auto"/>
          </w:divBdr>
        </w:div>
        <w:div w:id="1202478220">
          <w:marLeft w:val="0"/>
          <w:marRight w:val="0"/>
          <w:marTop w:val="0"/>
          <w:marBottom w:val="0"/>
          <w:divBdr>
            <w:top w:val="none" w:sz="0" w:space="0" w:color="auto"/>
            <w:left w:val="none" w:sz="0" w:space="0" w:color="auto"/>
            <w:bottom w:val="none" w:sz="0" w:space="0" w:color="auto"/>
            <w:right w:val="none" w:sz="0" w:space="0" w:color="auto"/>
          </w:divBdr>
        </w:div>
        <w:div w:id="65150019">
          <w:marLeft w:val="0"/>
          <w:marRight w:val="0"/>
          <w:marTop w:val="0"/>
          <w:marBottom w:val="0"/>
          <w:divBdr>
            <w:top w:val="none" w:sz="0" w:space="0" w:color="auto"/>
            <w:left w:val="none" w:sz="0" w:space="0" w:color="auto"/>
            <w:bottom w:val="none" w:sz="0" w:space="0" w:color="auto"/>
            <w:right w:val="none" w:sz="0" w:space="0" w:color="auto"/>
          </w:divBdr>
        </w:div>
        <w:div w:id="1407603481">
          <w:marLeft w:val="0"/>
          <w:marRight w:val="0"/>
          <w:marTop w:val="0"/>
          <w:marBottom w:val="0"/>
          <w:divBdr>
            <w:top w:val="none" w:sz="0" w:space="0" w:color="auto"/>
            <w:left w:val="none" w:sz="0" w:space="0" w:color="auto"/>
            <w:bottom w:val="none" w:sz="0" w:space="0" w:color="auto"/>
            <w:right w:val="none" w:sz="0" w:space="0" w:color="auto"/>
          </w:divBdr>
        </w:div>
        <w:div w:id="2006785569">
          <w:marLeft w:val="0"/>
          <w:marRight w:val="0"/>
          <w:marTop w:val="0"/>
          <w:marBottom w:val="0"/>
          <w:divBdr>
            <w:top w:val="none" w:sz="0" w:space="0" w:color="auto"/>
            <w:left w:val="none" w:sz="0" w:space="0" w:color="auto"/>
            <w:bottom w:val="none" w:sz="0" w:space="0" w:color="auto"/>
            <w:right w:val="none" w:sz="0" w:space="0" w:color="auto"/>
          </w:divBdr>
        </w:div>
        <w:div w:id="1969967939">
          <w:marLeft w:val="0"/>
          <w:marRight w:val="0"/>
          <w:marTop w:val="0"/>
          <w:marBottom w:val="0"/>
          <w:divBdr>
            <w:top w:val="none" w:sz="0" w:space="0" w:color="auto"/>
            <w:left w:val="none" w:sz="0" w:space="0" w:color="auto"/>
            <w:bottom w:val="none" w:sz="0" w:space="0" w:color="auto"/>
            <w:right w:val="none" w:sz="0" w:space="0" w:color="auto"/>
          </w:divBdr>
        </w:div>
        <w:div w:id="1376081126">
          <w:marLeft w:val="0"/>
          <w:marRight w:val="0"/>
          <w:marTop w:val="0"/>
          <w:marBottom w:val="0"/>
          <w:divBdr>
            <w:top w:val="none" w:sz="0" w:space="0" w:color="auto"/>
            <w:left w:val="none" w:sz="0" w:space="0" w:color="auto"/>
            <w:bottom w:val="none" w:sz="0" w:space="0" w:color="auto"/>
            <w:right w:val="none" w:sz="0" w:space="0" w:color="auto"/>
          </w:divBdr>
        </w:div>
        <w:div w:id="245842327">
          <w:marLeft w:val="0"/>
          <w:marRight w:val="0"/>
          <w:marTop w:val="0"/>
          <w:marBottom w:val="0"/>
          <w:divBdr>
            <w:top w:val="none" w:sz="0" w:space="0" w:color="auto"/>
            <w:left w:val="none" w:sz="0" w:space="0" w:color="auto"/>
            <w:bottom w:val="none" w:sz="0" w:space="0" w:color="auto"/>
            <w:right w:val="none" w:sz="0" w:space="0" w:color="auto"/>
          </w:divBdr>
        </w:div>
        <w:div w:id="1198927642">
          <w:marLeft w:val="0"/>
          <w:marRight w:val="0"/>
          <w:marTop w:val="0"/>
          <w:marBottom w:val="0"/>
          <w:divBdr>
            <w:top w:val="none" w:sz="0" w:space="0" w:color="auto"/>
            <w:left w:val="none" w:sz="0" w:space="0" w:color="auto"/>
            <w:bottom w:val="none" w:sz="0" w:space="0" w:color="auto"/>
            <w:right w:val="none" w:sz="0" w:space="0" w:color="auto"/>
          </w:divBdr>
        </w:div>
        <w:div w:id="153300089">
          <w:marLeft w:val="0"/>
          <w:marRight w:val="0"/>
          <w:marTop w:val="0"/>
          <w:marBottom w:val="0"/>
          <w:divBdr>
            <w:top w:val="none" w:sz="0" w:space="0" w:color="auto"/>
            <w:left w:val="none" w:sz="0" w:space="0" w:color="auto"/>
            <w:bottom w:val="none" w:sz="0" w:space="0" w:color="auto"/>
            <w:right w:val="none" w:sz="0" w:space="0" w:color="auto"/>
          </w:divBdr>
        </w:div>
        <w:div w:id="1011570438">
          <w:marLeft w:val="0"/>
          <w:marRight w:val="0"/>
          <w:marTop w:val="0"/>
          <w:marBottom w:val="0"/>
          <w:divBdr>
            <w:top w:val="none" w:sz="0" w:space="0" w:color="auto"/>
            <w:left w:val="none" w:sz="0" w:space="0" w:color="auto"/>
            <w:bottom w:val="none" w:sz="0" w:space="0" w:color="auto"/>
            <w:right w:val="none" w:sz="0" w:space="0" w:color="auto"/>
          </w:divBdr>
        </w:div>
        <w:div w:id="646471067">
          <w:marLeft w:val="0"/>
          <w:marRight w:val="0"/>
          <w:marTop w:val="0"/>
          <w:marBottom w:val="0"/>
          <w:divBdr>
            <w:top w:val="none" w:sz="0" w:space="0" w:color="auto"/>
            <w:left w:val="none" w:sz="0" w:space="0" w:color="auto"/>
            <w:bottom w:val="none" w:sz="0" w:space="0" w:color="auto"/>
            <w:right w:val="none" w:sz="0" w:space="0" w:color="auto"/>
          </w:divBdr>
        </w:div>
        <w:div w:id="864365435">
          <w:marLeft w:val="0"/>
          <w:marRight w:val="0"/>
          <w:marTop w:val="0"/>
          <w:marBottom w:val="0"/>
          <w:divBdr>
            <w:top w:val="none" w:sz="0" w:space="0" w:color="auto"/>
            <w:left w:val="none" w:sz="0" w:space="0" w:color="auto"/>
            <w:bottom w:val="none" w:sz="0" w:space="0" w:color="auto"/>
            <w:right w:val="none" w:sz="0" w:space="0" w:color="auto"/>
          </w:divBdr>
        </w:div>
        <w:div w:id="475146821">
          <w:marLeft w:val="0"/>
          <w:marRight w:val="0"/>
          <w:marTop w:val="0"/>
          <w:marBottom w:val="0"/>
          <w:divBdr>
            <w:top w:val="none" w:sz="0" w:space="0" w:color="auto"/>
            <w:left w:val="none" w:sz="0" w:space="0" w:color="auto"/>
            <w:bottom w:val="none" w:sz="0" w:space="0" w:color="auto"/>
            <w:right w:val="none" w:sz="0" w:space="0" w:color="auto"/>
          </w:divBdr>
        </w:div>
        <w:div w:id="508759436">
          <w:marLeft w:val="0"/>
          <w:marRight w:val="0"/>
          <w:marTop w:val="0"/>
          <w:marBottom w:val="0"/>
          <w:divBdr>
            <w:top w:val="none" w:sz="0" w:space="0" w:color="auto"/>
            <w:left w:val="none" w:sz="0" w:space="0" w:color="auto"/>
            <w:bottom w:val="none" w:sz="0" w:space="0" w:color="auto"/>
            <w:right w:val="none" w:sz="0" w:space="0" w:color="auto"/>
          </w:divBdr>
        </w:div>
        <w:div w:id="786857119">
          <w:marLeft w:val="0"/>
          <w:marRight w:val="0"/>
          <w:marTop w:val="0"/>
          <w:marBottom w:val="0"/>
          <w:divBdr>
            <w:top w:val="none" w:sz="0" w:space="0" w:color="auto"/>
            <w:left w:val="none" w:sz="0" w:space="0" w:color="auto"/>
            <w:bottom w:val="none" w:sz="0" w:space="0" w:color="auto"/>
            <w:right w:val="none" w:sz="0" w:space="0" w:color="auto"/>
          </w:divBdr>
        </w:div>
        <w:div w:id="2095348172">
          <w:marLeft w:val="0"/>
          <w:marRight w:val="0"/>
          <w:marTop w:val="0"/>
          <w:marBottom w:val="0"/>
          <w:divBdr>
            <w:top w:val="none" w:sz="0" w:space="0" w:color="auto"/>
            <w:left w:val="none" w:sz="0" w:space="0" w:color="auto"/>
            <w:bottom w:val="none" w:sz="0" w:space="0" w:color="auto"/>
            <w:right w:val="none" w:sz="0" w:space="0" w:color="auto"/>
          </w:divBdr>
        </w:div>
        <w:div w:id="951284301">
          <w:marLeft w:val="0"/>
          <w:marRight w:val="0"/>
          <w:marTop w:val="0"/>
          <w:marBottom w:val="0"/>
          <w:divBdr>
            <w:top w:val="none" w:sz="0" w:space="0" w:color="auto"/>
            <w:left w:val="none" w:sz="0" w:space="0" w:color="auto"/>
            <w:bottom w:val="none" w:sz="0" w:space="0" w:color="auto"/>
            <w:right w:val="none" w:sz="0" w:space="0" w:color="auto"/>
          </w:divBdr>
        </w:div>
        <w:div w:id="657809122">
          <w:marLeft w:val="0"/>
          <w:marRight w:val="0"/>
          <w:marTop w:val="0"/>
          <w:marBottom w:val="0"/>
          <w:divBdr>
            <w:top w:val="none" w:sz="0" w:space="0" w:color="auto"/>
            <w:left w:val="none" w:sz="0" w:space="0" w:color="auto"/>
            <w:bottom w:val="none" w:sz="0" w:space="0" w:color="auto"/>
            <w:right w:val="none" w:sz="0" w:space="0" w:color="auto"/>
          </w:divBdr>
        </w:div>
        <w:div w:id="729042200">
          <w:marLeft w:val="0"/>
          <w:marRight w:val="0"/>
          <w:marTop w:val="0"/>
          <w:marBottom w:val="0"/>
          <w:divBdr>
            <w:top w:val="none" w:sz="0" w:space="0" w:color="auto"/>
            <w:left w:val="none" w:sz="0" w:space="0" w:color="auto"/>
            <w:bottom w:val="none" w:sz="0" w:space="0" w:color="auto"/>
            <w:right w:val="none" w:sz="0" w:space="0" w:color="auto"/>
          </w:divBdr>
        </w:div>
        <w:div w:id="672878330">
          <w:marLeft w:val="0"/>
          <w:marRight w:val="0"/>
          <w:marTop w:val="0"/>
          <w:marBottom w:val="0"/>
          <w:divBdr>
            <w:top w:val="none" w:sz="0" w:space="0" w:color="auto"/>
            <w:left w:val="none" w:sz="0" w:space="0" w:color="auto"/>
            <w:bottom w:val="none" w:sz="0" w:space="0" w:color="auto"/>
            <w:right w:val="none" w:sz="0" w:space="0" w:color="auto"/>
          </w:divBdr>
        </w:div>
        <w:div w:id="1987972484">
          <w:marLeft w:val="0"/>
          <w:marRight w:val="0"/>
          <w:marTop w:val="0"/>
          <w:marBottom w:val="0"/>
          <w:divBdr>
            <w:top w:val="none" w:sz="0" w:space="0" w:color="auto"/>
            <w:left w:val="none" w:sz="0" w:space="0" w:color="auto"/>
            <w:bottom w:val="none" w:sz="0" w:space="0" w:color="auto"/>
            <w:right w:val="none" w:sz="0" w:space="0" w:color="auto"/>
          </w:divBdr>
        </w:div>
        <w:div w:id="506362333">
          <w:marLeft w:val="0"/>
          <w:marRight w:val="0"/>
          <w:marTop w:val="0"/>
          <w:marBottom w:val="0"/>
          <w:divBdr>
            <w:top w:val="none" w:sz="0" w:space="0" w:color="auto"/>
            <w:left w:val="none" w:sz="0" w:space="0" w:color="auto"/>
            <w:bottom w:val="none" w:sz="0" w:space="0" w:color="auto"/>
            <w:right w:val="none" w:sz="0" w:space="0" w:color="auto"/>
          </w:divBdr>
        </w:div>
        <w:div w:id="828252144">
          <w:marLeft w:val="0"/>
          <w:marRight w:val="0"/>
          <w:marTop w:val="0"/>
          <w:marBottom w:val="0"/>
          <w:divBdr>
            <w:top w:val="none" w:sz="0" w:space="0" w:color="auto"/>
            <w:left w:val="none" w:sz="0" w:space="0" w:color="auto"/>
            <w:bottom w:val="none" w:sz="0" w:space="0" w:color="auto"/>
            <w:right w:val="none" w:sz="0" w:space="0" w:color="auto"/>
          </w:divBdr>
        </w:div>
        <w:div w:id="1573462533">
          <w:marLeft w:val="0"/>
          <w:marRight w:val="0"/>
          <w:marTop w:val="0"/>
          <w:marBottom w:val="0"/>
          <w:divBdr>
            <w:top w:val="none" w:sz="0" w:space="0" w:color="auto"/>
            <w:left w:val="none" w:sz="0" w:space="0" w:color="auto"/>
            <w:bottom w:val="none" w:sz="0" w:space="0" w:color="auto"/>
            <w:right w:val="none" w:sz="0" w:space="0" w:color="auto"/>
          </w:divBdr>
        </w:div>
        <w:div w:id="651445861">
          <w:marLeft w:val="0"/>
          <w:marRight w:val="0"/>
          <w:marTop w:val="0"/>
          <w:marBottom w:val="0"/>
          <w:divBdr>
            <w:top w:val="none" w:sz="0" w:space="0" w:color="auto"/>
            <w:left w:val="none" w:sz="0" w:space="0" w:color="auto"/>
            <w:bottom w:val="none" w:sz="0" w:space="0" w:color="auto"/>
            <w:right w:val="none" w:sz="0" w:space="0" w:color="auto"/>
          </w:divBdr>
        </w:div>
        <w:div w:id="985820445">
          <w:marLeft w:val="0"/>
          <w:marRight w:val="0"/>
          <w:marTop w:val="0"/>
          <w:marBottom w:val="0"/>
          <w:divBdr>
            <w:top w:val="none" w:sz="0" w:space="0" w:color="auto"/>
            <w:left w:val="none" w:sz="0" w:space="0" w:color="auto"/>
            <w:bottom w:val="none" w:sz="0" w:space="0" w:color="auto"/>
            <w:right w:val="none" w:sz="0" w:space="0" w:color="auto"/>
          </w:divBdr>
        </w:div>
        <w:div w:id="346905244">
          <w:marLeft w:val="0"/>
          <w:marRight w:val="0"/>
          <w:marTop w:val="0"/>
          <w:marBottom w:val="0"/>
          <w:divBdr>
            <w:top w:val="none" w:sz="0" w:space="0" w:color="auto"/>
            <w:left w:val="none" w:sz="0" w:space="0" w:color="auto"/>
            <w:bottom w:val="none" w:sz="0" w:space="0" w:color="auto"/>
            <w:right w:val="none" w:sz="0" w:space="0" w:color="auto"/>
          </w:divBdr>
        </w:div>
        <w:div w:id="1114783948">
          <w:marLeft w:val="0"/>
          <w:marRight w:val="0"/>
          <w:marTop w:val="0"/>
          <w:marBottom w:val="0"/>
          <w:divBdr>
            <w:top w:val="none" w:sz="0" w:space="0" w:color="auto"/>
            <w:left w:val="none" w:sz="0" w:space="0" w:color="auto"/>
            <w:bottom w:val="none" w:sz="0" w:space="0" w:color="auto"/>
            <w:right w:val="none" w:sz="0" w:space="0" w:color="auto"/>
          </w:divBdr>
        </w:div>
        <w:div w:id="1720664808">
          <w:marLeft w:val="0"/>
          <w:marRight w:val="0"/>
          <w:marTop w:val="0"/>
          <w:marBottom w:val="0"/>
          <w:divBdr>
            <w:top w:val="none" w:sz="0" w:space="0" w:color="auto"/>
            <w:left w:val="none" w:sz="0" w:space="0" w:color="auto"/>
            <w:bottom w:val="none" w:sz="0" w:space="0" w:color="auto"/>
            <w:right w:val="none" w:sz="0" w:space="0" w:color="auto"/>
          </w:divBdr>
        </w:div>
        <w:div w:id="1463035934">
          <w:marLeft w:val="0"/>
          <w:marRight w:val="0"/>
          <w:marTop w:val="0"/>
          <w:marBottom w:val="0"/>
          <w:divBdr>
            <w:top w:val="none" w:sz="0" w:space="0" w:color="auto"/>
            <w:left w:val="none" w:sz="0" w:space="0" w:color="auto"/>
            <w:bottom w:val="none" w:sz="0" w:space="0" w:color="auto"/>
            <w:right w:val="none" w:sz="0" w:space="0" w:color="auto"/>
          </w:divBdr>
        </w:div>
        <w:div w:id="339698190">
          <w:marLeft w:val="0"/>
          <w:marRight w:val="0"/>
          <w:marTop w:val="0"/>
          <w:marBottom w:val="0"/>
          <w:divBdr>
            <w:top w:val="none" w:sz="0" w:space="0" w:color="auto"/>
            <w:left w:val="none" w:sz="0" w:space="0" w:color="auto"/>
            <w:bottom w:val="none" w:sz="0" w:space="0" w:color="auto"/>
            <w:right w:val="none" w:sz="0" w:space="0" w:color="auto"/>
          </w:divBdr>
        </w:div>
        <w:div w:id="1609661112">
          <w:marLeft w:val="0"/>
          <w:marRight w:val="0"/>
          <w:marTop w:val="0"/>
          <w:marBottom w:val="0"/>
          <w:divBdr>
            <w:top w:val="none" w:sz="0" w:space="0" w:color="auto"/>
            <w:left w:val="none" w:sz="0" w:space="0" w:color="auto"/>
            <w:bottom w:val="none" w:sz="0" w:space="0" w:color="auto"/>
            <w:right w:val="none" w:sz="0" w:space="0" w:color="auto"/>
          </w:divBdr>
        </w:div>
        <w:div w:id="198737899">
          <w:marLeft w:val="0"/>
          <w:marRight w:val="0"/>
          <w:marTop w:val="0"/>
          <w:marBottom w:val="0"/>
          <w:divBdr>
            <w:top w:val="none" w:sz="0" w:space="0" w:color="auto"/>
            <w:left w:val="none" w:sz="0" w:space="0" w:color="auto"/>
            <w:bottom w:val="none" w:sz="0" w:space="0" w:color="auto"/>
            <w:right w:val="none" w:sz="0" w:space="0" w:color="auto"/>
          </w:divBdr>
        </w:div>
        <w:div w:id="360055636">
          <w:marLeft w:val="0"/>
          <w:marRight w:val="0"/>
          <w:marTop w:val="0"/>
          <w:marBottom w:val="0"/>
          <w:divBdr>
            <w:top w:val="none" w:sz="0" w:space="0" w:color="auto"/>
            <w:left w:val="none" w:sz="0" w:space="0" w:color="auto"/>
            <w:bottom w:val="none" w:sz="0" w:space="0" w:color="auto"/>
            <w:right w:val="none" w:sz="0" w:space="0" w:color="auto"/>
          </w:divBdr>
        </w:div>
        <w:div w:id="591085184">
          <w:marLeft w:val="0"/>
          <w:marRight w:val="0"/>
          <w:marTop w:val="0"/>
          <w:marBottom w:val="0"/>
          <w:divBdr>
            <w:top w:val="none" w:sz="0" w:space="0" w:color="auto"/>
            <w:left w:val="none" w:sz="0" w:space="0" w:color="auto"/>
            <w:bottom w:val="none" w:sz="0" w:space="0" w:color="auto"/>
            <w:right w:val="none" w:sz="0" w:space="0" w:color="auto"/>
          </w:divBdr>
        </w:div>
        <w:div w:id="1563441984">
          <w:marLeft w:val="0"/>
          <w:marRight w:val="0"/>
          <w:marTop w:val="0"/>
          <w:marBottom w:val="0"/>
          <w:divBdr>
            <w:top w:val="none" w:sz="0" w:space="0" w:color="auto"/>
            <w:left w:val="none" w:sz="0" w:space="0" w:color="auto"/>
            <w:bottom w:val="none" w:sz="0" w:space="0" w:color="auto"/>
            <w:right w:val="none" w:sz="0" w:space="0" w:color="auto"/>
          </w:divBdr>
        </w:div>
        <w:div w:id="213934552">
          <w:marLeft w:val="0"/>
          <w:marRight w:val="0"/>
          <w:marTop w:val="0"/>
          <w:marBottom w:val="0"/>
          <w:divBdr>
            <w:top w:val="none" w:sz="0" w:space="0" w:color="auto"/>
            <w:left w:val="none" w:sz="0" w:space="0" w:color="auto"/>
            <w:bottom w:val="none" w:sz="0" w:space="0" w:color="auto"/>
            <w:right w:val="none" w:sz="0" w:space="0" w:color="auto"/>
          </w:divBdr>
        </w:div>
        <w:div w:id="1016079782">
          <w:marLeft w:val="0"/>
          <w:marRight w:val="0"/>
          <w:marTop w:val="0"/>
          <w:marBottom w:val="0"/>
          <w:divBdr>
            <w:top w:val="none" w:sz="0" w:space="0" w:color="auto"/>
            <w:left w:val="none" w:sz="0" w:space="0" w:color="auto"/>
            <w:bottom w:val="none" w:sz="0" w:space="0" w:color="auto"/>
            <w:right w:val="none" w:sz="0" w:space="0" w:color="auto"/>
          </w:divBdr>
        </w:div>
        <w:div w:id="1879395089">
          <w:marLeft w:val="0"/>
          <w:marRight w:val="0"/>
          <w:marTop w:val="0"/>
          <w:marBottom w:val="0"/>
          <w:divBdr>
            <w:top w:val="none" w:sz="0" w:space="0" w:color="auto"/>
            <w:left w:val="none" w:sz="0" w:space="0" w:color="auto"/>
            <w:bottom w:val="none" w:sz="0" w:space="0" w:color="auto"/>
            <w:right w:val="none" w:sz="0" w:space="0" w:color="auto"/>
          </w:divBdr>
        </w:div>
        <w:div w:id="1709144828">
          <w:marLeft w:val="0"/>
          <w:marRight w:val="0"/>
          <w:marTop w:val="0"/>
          <w:marBottom w:val="0"/>
          <w:divBdr>
            <w:top w:val="none" w:sz="0" w:space="0" w:color="auto"/>
            <w:left w:val="none" w:sz="0" w:space="0" w:color="auto"/>
            <w:bottom w:val="none" w:sz="0" w:space="0" w:color="auto"/>
            <w:right w:val="none" w:sz="0" w:space="0" w:color="auto"/>
          </w:divBdr>
        </w:div>
        <w:div w:id="1215897789">
          <w:marLeft w:val="0"/>
          <w:marRight w:val="0"/>
          <w:marTop w:val="0"/>
          <w:marBottom w:val="0"/>
          <w:divBdr>
            <w:top w:val="none" w:sz="0" w:space="0" w:color="auto"/>
            <w:left w:val="none" w:sz="0" w:space="0" w:color="auto"/>
            <w:bottom w:val="none" w:sz="0" w:space="0" w:color="auto"/>
            <w:right w:val="none" w:sz="0" w:space="0" w:color="auto"/>
          </w:divBdr>
        </w:div>
        <w:div w:id="1986472534">
          <w:marLeft w:val="0"/>
          <w:marRight w:val="0"/>
          <w:marTop w:val="0"/>
          <w:marBottom w:val="0"/>
          <w:divBdr>
            <w:top w:val="none" w:sz="0" w:space="0" w:color="auto"/>
            <w:left w:val="none" w:sz="0" w:space="0" w:color="auto"/>
            <w:bottom w:val="none" w:sz="0" w:space="0" w:color="auto"/>
            <w:right w:val="none" w:sz="0" w:space="0" w:color="auto"/>
          </w:divBdr>
        </w:div>
        <w:div w:id="781650909">
          <w:marLeft w:val="0"/>
          <w:marRight w:val="0"/>
          <w:marTop w:val="0"/>
          <w:marBottom w:val="0"/>
          <w:divBdr>
            <w:top w:val="none" w:sz="0" w:space="0" w:color="auto"/>
            <w:left w:val="none" w:sz="0" w:space="0" w:color="auto"/>
            <w:bottom w:val="none" w:sz="0" w:space="0" w:color="auto"/>
            <w:right w:val="none" w:sz="0" w:space="0" w:color="auto"/>
          </w:divBdr>
        </w:div>
        <w:div w:id="401877852">
          <w:marLeft w:val="0"/>
          <w:marRight w:val="0"/>
          <w:marTop w:val="0"/>
          <w:marBottom w:val="0"/>
          <w:divBdr>
            <w:top w:val="none" w:sz="0" w:space="0" w:color="auto"/>
            <w:left w:val="none" w:sz="0" w:space="0" w:color="auto"/>
            <w:bottom w:val="none" w:sz="0" w:space="0" w:color="auto"/>
            <w:right w:val="none" w:sz="0" w:space="0" w:color="auto"/>
          </w:divBdr>
        </w:div>
        <w:div w:id="2021883241">
          <w:marLeft w:val="0"/>
          <w:marRight w:val="0"/>
          <w:marTop w:val="0"/>
          <w:marBottom w:val="0"/>
          <w:divBdr>
            <w:top w:val="none" w:sz="0" w:space="0" w:color="auto"/>
            <w:left w:val="none" w:sz="0" w:space="0" w:color="auto"/>
            <w:bottom w:val="none" w:sz="0" w:space="0" w:color="auto"/>
            <w:right w:val="none" w:sz="0" w:space="0" w:color="auto"/>
          </w:divBdr>
        </w:div>
        <w:div w:id="1669943520">
          <w:marLeft w:val="0"/>
          <w:marRight w:val="0"/>
          <w:marTop w:val="0"/>
          <w:marBottom w:val="0"/>
          <w:divBdr>
            <w:top w:val="none" w:sz="0" w:space="0" w:color="auto"/>
            <w:left w:val="none" w:sz="0" w:space="0" w:color="auto"/>
            <w:bottom w:val="none" w:sz="0" w:space="0" w:color="auto"/>
            <w:right w:val="none" w:sz="0" w:space="0" w:color="auto"/>
          </w:divBdr>
        </w:div>
        <w:div w:id="1371883054">
          <w:marLeft w:val="0"/>
          <w:marRight w:val="0"/>
          <w:marTop w:val="0"/>
          <w:marBottom w:val="0"/>
          <w:divBdr>
            <w:top w:val="none" w:sz="0" w:space="0" w:color="auto"/>
            <w:left w:val="none" w:sz="0" w:space="0" w:color="auto"/>
            <w:bottom w:val="none" w:sz="0" w:space="0" w:color="auto"/>
            <w:right w:val="none" w:sz="0" w:space="0" w:color="auto"/>
          </w:divBdr>
        </w:div>
        <w:div w:id="1747917880">
          <w:marLeft w:val="0"/>
          <w:marRight w:val="0"/>
          <w:marTop w:val="0"/>
          <w:marBottom w:val="0"/>
          <w:divBdr>
            <w:top w:val="none" w:sz="0" w:space="0" w:color="auto"/>
            <w:left w:val="none" w:sz="0" w:space="0" w:color="auto"/>
            <w:bottom w:val="none" w:sz="0" w:space="0" w:color="auto"/>
            <w:right w:val="none" w:sz="0" w:space="0" w:color="auto"/>
          </w:divBdr>
        </w:div>
        <w:div w:id="493379608">
          <w:marLeft w:val="0"/>
          <w:marRight w:val="0"/>
          <w:marTop w:val="0"/>
          <w:marBottom w:val="0"/>
          <w:divBdr>
            <w:top w:val="none" w:sz="0" w:space="0" w:color="auto"/>
            <w:left w:val="none" w:sz="0" w:space="0" w:color="auto"/>
            <w:bottom w:val="none" w:sz="0" w:space="0" w:color="auto"/>
            <w:right w:val="none" w:sz="0" w:space="0" w:color="auto"/>
          </w:divBdr>
        </w:div>
        <w:div w:id="206576978">
          <w:marLeft w:val="0"/>
          <w:marRight w:val="0"/>
          <w:marTop w:val="0"/>
          <w:marBottom w:val="0"/>
          <w:divBdr>
            <w:top w:val="none" w:sz="0" w:space="0" w:color="auto"/>
            <w:left w:val="none" w:sz="0" w:space="0" w:color="auto"/>
            <w:bottom w:val="none" w:sz="0" w:space="0" w:color="auto"/>
            <w:right w:val="none" w:sz="0" w:space="0" w:color="auto"/>
          </w:divBdr>
        </w:div>
        <w:div w:id="1558971743">
          <w:marLeft w:val="0"/>
          <w:marRight w:val="0"/>
          <w:marTop w:val="0"/>
          <w:marBottom w:val="0"/>
          <w:divBdr>
            <w:top w:val="none" w:sz="0" w:space="0" w:color="auto"/>
            <w:left w:val="none" w:sz="0" w:space="0" w:color="auto"/>
            <w:bottom w:val="none" w:sz="0" w:space="0" w:color="auto"/>
            <w:right w:val="none" w:sz="0" w:space="0" w:color="auto"/>
          </w:divBdr>
        </w:div>
        <w:div w:id="74016625">
          <w:marLeft w:val="0"/>
          <w:marRight w:val="0"/>
          <w:marTop w:val="0"/>
          <w:marBottom w:val="0"/>
          <w:divBdr>
            <w:top w:val="none" w:sz="0" w:space="0" w:color="auto"/>
            <w:left w:val="none" w:sz="0" w:space="0" w:color="auto"/>
            <w:bottom w:val="none" w:sz="0" w:space="0" w:color="auto"/>
            <w:right w:val="none" w:sz="0" w:space="0" w:color="auto"/>
          </w:divBdr>
        </w:div>
        <w:div w:id="334311059">
          <w:marLeft w:val="0"/>
          <w:marRight w:val="0"/>
          <w:marTop w:val="0"/>
          <w:marBottom w:val="0"/>
          <w:divBdr>
            <w:top w:val="none" w:sz="0" w:space="0" w:color="auto"/>
            <w:left w:val="none" w:sz="0" w:space="0" w:color="auto"/>
            <w:bottom w:val="none" w:sz="0" w:space="0" w:color="auto"/>
            <w:right w:val="none" w:sz="0" w:space="0" w:color="auto"/>
          </w:divBdr>
        </w:div>
        <w:div w:id="1541897468">
          <w:marLeft w:val="0"/>
          <w:marRight w:val="0"/>
          <w:marTop w:val="0"/>
          <w:marBottom w:val="0"/>
          <w:divBdr>
            <w:top w:val="none" w:sz="0" w:space="0" w:color="auto"/>
            <w:left w:val="none" w:sz="0" w:space="0" w:color="auto"/>
            <w:bottom w:val="none" w:sz="0" w:space="0" w:color="auto"/>
            <w:right w:val="none" w:sz="0" w:space="0" w:color="auto"/>
          </w:divBdr>
        </w:div>
        <w:div w:id="1819762414">
          <w:marLeft w:val="0"/>
          <w:marRight w:val="0"/>
          <w:marTop w:val="0"/>
          <w:marBottom w:val="0"/>
          <w:divBdr>
            <w:top w:val="none" w:sz="0" w:space="0" w:color="auto"/>
            <w:left w:val="none" w:sz="0" w:space="0" w:color="auto"/>
            <w:bottom w:val="none" w:sz="0" w:space="0" w:color="auto"/>
            <w:right w:val="none" w:sz="0" w:space="0" w:color="auto"/>
          </w:divBdr>
        </w:div>
        <w:div w:id="1761247015">
          <w:marLeft w:val="0"/>
          <w:marRight w:val="0"/>
          <w:marTop w:val="0"/>
          <w:marBottom w:val="0"/>
          <w:divBdr>
            <w:top w:val="none" w:sz="0" w:space="0" w:color="auto"/>
            <w:left w:val="none" w:sz="0" w:space="0" w:color="auto"/>
            <w:bottom w:val="none" w:sz="0" w:space="0" w:color="auto"/>
            <w:right w:val="none" w:sz="0" w:space="0" w:color="auto"/>
          </w:divBdr>
        </w:div>
        <w:div w:id="441271123">
          <w:marLeft w:val="0"/>
          <w:marRight w:val="0"/>
          <w:marTop w:val="0"/>
          <w:marBottom w:val="0"/>
          <w:divBdr>
            <w:top w:val="none" w:sz="0" w:space="0" w:color="auto"/>
            <w:left w:val="none" w:sz="0" w:space="0" w:color="auto"/>
            <w:bottom w:val="none" w:sz="0" w:space="0" w:color="auto"/>
            <w:right w:val="none" w:sz="0" w:space="0" w:color="auto"/>
          </w:divBdr>
        </w:div>
        <w:div w:id="1457674269">
          <w:marLeft w:val="0"/>
          <w:marRight w:val="0"/>
          <w:marTop w:val="0"/>
          <w:marBottom w:val="0"/>
          <w:divBdr>
            <w:top w:val="none" w:sz="0" w:space="0" w:color="auto"/>
            <w:left w:val="none" w:sz="0" w:space="0" w:color="auto"/>
            <w:bottom w:val="none" w:sz="0" w:space="0" w:color="auto"/>
            <w:right w:val="none" w:sz="0" w:space="0" w:color="auto"/>
          </w:divBdr>
        </w:div>
        <w:div w:id="1765884296">
          <w:marLeft w:val="0"/>
          <w:marRight w:val="0"/>
          <w:marTop w:val="0"/>
          <w:marBottom w:val="0"/>
          <w:divBdr>
            <w:top w:val="none" w:sz="0" w:space="0" w:color="auto"/>
            <w:left w:val="none" w:sz="0" w:space="0" w:color="auto"/>
            <w:bottom w:val="none" w:sz="0" w:space="0" w:color="auto"/>
            <w:right w:val="none" w:sz="0" w:space="0" w:color="auto"/>
          </w:divBdr>
        </w:div>
        <w:div w:id="172036568">
          <w:marLeft w:val="0"/>
          <w:marRight w:val="0"/>
          <w:marTop w:val="0"/>
          <w:marBottom w:val="0"/>
          <w:divBdr>
            <w:top w:val="none" w:sz="0" w:space="0" w:color="auto"/>
            <w:left w:val="none" w:sz="0" w:space="0" w:color="auto"/>
            <w:bottom w:val="none" w:sz="0" w:space="0" w:color="auto"/>
            <w:right w:val="none" w:sz="0" w:space="0" w:color="auto"/>
          </w:divBdr>
        </w:div>
        <w:div w:id="336543880">
          <w:marLeft w:val="0"/>
          <w:marRight w:val="0"/>
          <w:marTop w:val="0"/>
          <w:marBottom w:val="0"/>
          <w:divBdr>
            <w:top w:val="none" w:sz="0" w:space="0" w:color="auto"/>
            <w:left w:val="none" w:sz="0" w:space="0" w:color="auto"/>
            <w:bottom w:val="none" w:sz="0" w:space="0" w:color="auto"/>
            <w:right w:val="none" w:sz="0" w:space="0" w:color="auto"/>
          </w:divBdr>
        </w:div>
        <w:div w:id="1181974522">
          <w:marLeft w:val="0"/>
          <w:marRight w:val="0"/>
          <w:marTop w:val="0"/>
          <w:marBottom w:val="0"/>
          <w:divBdr>
            <w:top w:val="none" w:sz="0" w:space="0" w:color="auto"/>
            <w:left w:val="none" w:sz="0" w:space="0" w:color="auto"/>
            <w:bottom w:val="none" w:sz="0" w:space="0" w:color="auto"/>
            <w:right w:val="none" w:sz="0" w:space="0" w:color="auto"/>
          </w:divBdr>
        </w:div>
        <w:div w:id="1357197132">
          <w:marLeft w:val="0"/>
          <w:marRight w:val="0"/>
          <w:marTop w:val="0"/>
          <w:marBottom w:val="0"/>
          <w:divBdr>
            <w:top w:val="none" w:sz="0" w:space="0" w:color="auto"/>
            <w:left w:val="none" w:sz="0" w:space="0" w:color="auto"/>
            <w:bottom w:val="none" w:sz="0" w:space="0" w:color="auto"/>
            <w:right w:val="none" w:sz="0" w:space="0" w:color="auto"/>
          </w:divBdr>
        </w:div>
        <w:div w:id="71708970">
          <w:marLeft w:val="0"/>
          <w:marRight w:val="0"/>
          <w:marTop w:val="0"/>
          <w:marBottom w:val="0"/>
          <w:divBdr>
            <w:top w:val="none" w:sz="0" w:space="0" w:color="auto"/>
            <w:left w:val="none" w:sz="0" w:space="0" w:color="auto"/>
            <w:bottom w:val="none" w:sz="0" w:space="0" w:color="auto"/>
            <w:right w:val="none" w:sz="0" w:space="0" w:color="auto"/>
          </w:divBdr>
        </w:div>
        <w:div w:id="908001635">
          <w:marLeft w:val="0"/>
          <w:marRight w:val="0"/>
          <w:marTop w:val="0"/>
          <w:marBottom w:val="0"/>
          <w:divBdr>
            <w:top w:val="none" w:sz="0" w:space="0" w:color="auto"/>
            <w:left w:val="none" w:sz="0" w:space="0" w:color="auto"/>
            <w:bottom w:val="none" w:sz="0" w:space="0" w:color="auto"/>
            <w:right w:val="none" w:sz="0" w:space="0" w:color="auto"/>
          </w:divBdr>
        </w:div>
        <w:div w:id="789670870">
          <w:marLeft w:val="0"/>
          <w:marRight w:val="0"/>
          <w:marTop w:val="0"/>
          <w:marBottom w:val="0"/>
          <w:divBdr>
            <w:top w:val="none" w:sz="0" w:space="0" w:color="auto"/>
            <w:left w:val="none" w:sz="0" w:space="0" w:color="auto"/>
            <w:bottom w:val="none" w:sz="0" w:space="0" w:color="auto"/>
            <w:right w:val="none" w:sz="0" w:space="0" w:color="auto"/>
          </w:divBdr>
        </w:div>
        <w:div w:id="240867825">
          <w:marLeft w:val="0"/>
          <w:marRight w:val="0"/>
          <w:marTop w:val="0"/>
          <w:marBottom w:val="0"/>
          <w:divBdr>
            <w:top w:val="none" w:sz="0" w:space="0" w:color="auto"/>
            <w:left w:val="none" w:sz="0" w:space="0" w:color="auto"/>
            <w:bottom w:val="none" w:sz="0" w:space="0" w:color="auto"/>
            <w:right w:val="none" w:sz="0" w:space="0" w:color="auto"/>
          </w:divBdr>
        </w:div>
        <w:div w:id="90005150">
          <w:marLeft w:val="0"/>
          <w:marRight w:val="0"/>
          <w:marTop w:val="0"/>
          <w:marBottom w:val="0"/>
          <w:divBdr>
            <w:top w:val="none" w:sz="0" w:space="0" w:color="auto"/>
            <w:left w:val="none" w:sz="0" w:space="0" w:color="auto"/>
            <w:bottom w:val="none" w:sz="0" w:space="0" w:color="auto"/>
            <w:right w:val="none" w:sz="0" w:space="0" w:color="auto"/>
          </w:divBdr>
        </w:div>
        <w:div w:id="2005426064">
          <w:marLeft w:val="0"/>
          <w:marRight w:val="0"/>
          <w:marTop w:val="0"/>
          <w:marBottom w:val="0"/>
          <w:divBdr>
            <w:top w:val="none" w:sz="0" w:space="0" w:color="auto"/>
            <w:left w:val="none" w:sz="0" w:space="0" w:color="auto"/>
            <w:bottom w:val="none" w:sz="0" w:space="0" w:color="auto"/>
            <w:right w:val="none" w:sz="0" w:space="0" w:color="auto"/>
          </w:divBdr>
        </w:div>
        <w:div w:id="1002199239">
          <w:marLeft w:val="0"/>
          <w:marRight w:val="0"/>
          <w:marTop w:val="0"/>
          <w:marBottom w:val="0"/>
          <w:divBdr>
            <w:top w:val="none" w:sz="0" w:space="0" w:color="auto"/>
            <w:left w:val="none" w:sz="0" w:space="0" w:color="auto"/>
            <w:bottom w:val="none" w:sz="0" w:space="0" w:color="auto"/>
            <w:right w:val="none" w:sz="0" w:space="0" w:color="auto"/>
          </w:divBdr>
        </w:div>
        <w:div w:id="1958295173">
          <w:marLeft w:val="0"/>
          <w:marRight w:val="0"/>
          <w:marTop w:val="0"/>
          <w:marBottom w:val="0"/>
          <w:divBdr>
            <w:top w:val="none" w:sz="0" w:space="0" w:color="auto"/>
            <w:left w:val="none" w:sz="0" w:space="0" w:color="auto"/>
            <w:bottom w:val="none" w:sz="0" w:space="0" w:color="auto"/>
            <w:right w:val="none" w:sz="0" w:space="0" w:color="auto"/>
          </w:divBdr>
        </w:div>
        <w:div w:id="865172326">
          <w:marLeft w:val="0"/>
          <w:marRight w:val="0"/>
          <w:marTop w:val="0"/>
          <w:marBottom w:val="0"/>
          <w:divBdr>
            <w:top w:val="none" w:sz="0" w:space="0" w:color="auto"/>
            <w:left w:val="none" w:sz="0" w:space="0" w:color="auto"/>
            <w:bottom w:val="none" w:sz="0" w:space="0" w:color="auto"/>
            <w:right w:val="none" w:sz="0" w:space="0" w:color="auto"/>
          </w:divBdr>
        </w:div>
        <w:div w:id="609818247">
          <w:marLeft w:val="0"/>
          <w:marRight w:val="0"/>
          <w:marTop w:val="0"/>
          <w:marBottom w:val="0"/>
          <w:divBdr>
            <w:top w:val="none" w:sz="0" w:space="0" w:color="auto"/>
            <w:left w:val="none" w:sz="0" w:space="0" w:color="auto"/>
            <w:bottom w:val="none" w:sz="0" w:space="0" w:color="auto"/>
            <w:right w:val="none" w:sz="0" w:space="0" w:color="auto"/>
          </w:divBdr>
        </w:div>
        <w:div w:id="1120296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amazon.com/sites/adv_fin/_layouts/15/start.aspx" TargetMode="External"/><Relationship Id="rId13" Type="http://schemas.openxmlformats.org/officeDocument/2006/relationships/hyperlink" Target="https://datanet.amazon.com/dw-platform/servlet/dwp/template/EtlViewExtractJobs.vm/job_profile_id/7257995" TargetMode="External"/><Relationship Id="rId18" Type="http://schemas.openxmlformats.org/officeDocument/2006/relationships/hyperlink" Target="https://s3.console.aws.amazon.com/s3/" TargetMode="External"/><Relationship Id="rId26" Type="http://schemas.openxmlformats.org/officeDocument/2006/relationships/hyperlink" Target="https://datanet.amazon.com/dw-platform/servlet/dwp/template/EtlViewLoadJobs.vm/job_profile_id/607318" TargetMode="External"/><Relationship Id="rId3" Type="http://schemas.openxmlformats.org/officeDocument/2006/relationships/styles" Target="styles.xml"/><Relationship Id="rId21" Type="http://schemas.openxmlformats.org/officeDocument/2006/relationships/hyperlink" Target="https://datanet.amazon.com/dw-platform/servlet/dwp/template/EtlViewLoadJobs.vm/job_profile_id/587125" TargetMode="External"/><Relationship Id="rId7" Type="http://schemas.openxmlformats.org/officeDocument/2006/relationships/hyperlink" Target="https://share.amazon.com/sites/adv_fin/_layouts/15/start.aspx" TargetMode="External"/><Relationship Id="rId12" Type="http://schemas.openxmlformats.org/officeDocument/2006/relationships/hyperlink" Target="https://datanet.amazon.com/dw-platform/servlet/dwp/template/EtlViewExtractJobs.vm/job_profile_id/7100297" TargetMode="External"/><Relationship Id="rId17" Type="http://schemas.openxmlformats.org/officeDocument/2006/relationships/hyperlink" Target="https://access.amazon.com/aws/accounts/show/DA-Finance-BI" TargetMode="External"/><Relationship Id="rId25" Type="http://schemas.openxmlformats.org/officeDocument/2006/relationships/hyperlink" Target="https://datanet.amazon.com/dw-platform/servlet/dwp/template/EtlViewExtractJobs.vm/job_profile_id/7374753" TargetMode="External"/><Relationship Id="rId2" Type="http://schemas.openxmlformats.org/officeDocument/2006/relationships/numbering" Target="numbering.xml"/><Relationship Id="rId16" Type="http://schemas.openxmlformats.org/officeDocument/2006/relationships/hyperlink" Target="https://access.amazon.com/" TargetMode="External"/><Relationship Id="rId20" Type="http://schemas.openxmlformats.org/officeDocument/2006/relationships/hyperlink" Target="https://datanet.amazon.com/dw-platform/servlet/dwp/template/EtlViewExtractJobs.vm/job_profile_id/7343520" TargetMode="External"/><Relationship Id="rId29" Type="http://schemas.openxmlformats.org/officeDocument/2006/relationships/hyperlink" Target="https://datanet.amazon.com/dw-platform/servlet/dwp/template/EtlViewExtractJobs.vm/job_profile_id/7557163" TargetMode="External"/><Relationship Id="rId1" Type="http://schemas.openxmlformats.org/officeDocument/2006/relationships/customXml" Target="../customXml/item1.xml"/><Relationship Id="rId6" Type="http://schemas.openxmlformats.org/officeDocument/2006/relationships/hyperlink" Target="https://w.amazon.com/bin/view/XWiki/sharab" TargetMode="External"/><Relationship Id="rId11" Type="http://schemas.openxmlformats.org/officeDocument/2006/relationships/hyperlink" Target="https://drive.corp.amazon.com/personal/sharab/HeadCT/Macro%20Redshhift%20uploader?filter=none" TargetMode="External"/><Relationship Id="rId24" Type="http://schemas.openxmlformats.org/officeDocument/2006/relationships/hyperlink" Target="https://datanet.amazon.com/dw-platform/servlet/dwp/template/EtlViewLoadJobs.vm/job_profile_id/63938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anet.amazon.com/dw-platform/servlet/dwp/template/EtlViewExtractJobs.vm/job_profile_id/7120196" TargetMode="External"/><Relationship Id="rId23" Type="http://schemas.openxmlformats.org/officeDocument/2006/relationships/hyperlink" Target="https://datanet.amazon.com/dw-platform/servlet/dwp/template/EtlViewExtractJobs.vm/job_profile_id/7415673" TargetMode="External"/><Relationship Id="rId28" Type="http://schemas.openxmlformats.org/officeDocument/2006/relationships/hyperlink" Target="https://datanet.amazon.com/dw-platform/servlet/dwp/template/EtlViewExtractJobs.vm/job_profile_id/7539253" TargetMode="External"/><Relationship Id="rId10" Type="http://schemas.openxmlformats.org/officeDocument/2006/relationships/hyperlink" Target="https://share.amazon.com/sites/adv_fin/_layouts/15/start.aspx" TargetMode="External"/><Relationship Id="rId19" Type="http://schemas.openxmlformats.org/officeDocument/2006/relationships/hyperlink" Target="https://datanet.amazon.com/dw-platform/servlet/dwp/template/EtlViewExtractJobs.vm/job_profile_id/754871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hare.amazon.com/sites/adv_fin/_layouts/15/start.aspx" TargetMode="External"/><Relationship Id="rId14" Type="http://schemas.openxmlformats.org/officeDocument/2006/relationships/hyperlink" Target="https://datanet.amazon.com/dw-platform/servlet/dwp/template/EtlViewLoadJobs.vm/job_profile_id/572900" TargetMode="External"/><Relationship Id="rId22" Type="http://schemas.openxmlformats.org/officeDocument/2006/relationships/hyperlink" Target="https://datanet.amazon.com/dw-platform/servlet/dwp/template/EtlViewLoadJobs.vm/job_profile_id/587100" TargetMode="External"/><Relationship Id="rId27" Type="http://schemas.openxmlformats.org/officeDocument/2006/relationships/hyperlink" Target="https://datanet.amazon.com/dw-platform/servlet/dwp/template/EtlViewExtractJobs.vm/job_profile_id/7539253" TargetMode="External"/><Relationship Id="rId30" Type="http://schemas.openxmlformats.org/officeDocument/2006/relationships/hyperlink" Target="https://datanet.amazon.com/dw-platform/servlet/dwp/template/EtlViewExtractJobs.vm/job_profile_id/7539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A1C26-4A53-4BE7-AC02-29BB5A43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1293</Words>
  <Characters>7371</Characters>
  <Application>Microsoft Office Word</Application>
  <DocSecurity>0</DocSecurity>
  <Lines>61</Lines>
  <Paragraphs>17</Paragraphs>
  <ScaleCrop>false</ScaleCrop>
  <Company>Amazon Corporate</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Sharath</dc:creator>
  <cp:keywords/>
  <dc:description/>
  <cp:lastModifiedBy>B S, Sharath</cp:lastModifiedBy>
  <cp:revision>3</cp:revision>
  <cp:lastPrinted>2019-12-02T18:27:00Z</cp:lastPrinted>
  <dcterms:created xsi:type="dcterms:W3CDTF">2019-12-02T18:26:00Z</dcterms:created>
  <dcterms:modified xsi:type="dcterms:W3CDTF">2019-12-02T21:30:00Z</dcterms:modified>
</cp:coreProperties>
</file>